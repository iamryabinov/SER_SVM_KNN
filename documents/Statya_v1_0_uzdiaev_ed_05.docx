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0A0F768D" w:rsidR="006E634A" w:rsidRPr="008C55B7" w:rsidDel="008E0DA2" w:rsidRDefault="008E0DA2">
      <w:pPr>
        <w:jc w:val="both"/>
        <w:rPr>
          <w:ins w:id="0" w:author="mokhail" w:date="2020-08-14T18:00:00Z"/>
          <w:del w:id="1" w:author="Artem Ryabinov" w:date="2020-08-19T23:22:00Z"/>
          <w:rFonts w:cstheme="minorHAnsi"/>
          <w:b/>
          <w:bCs/>
          <w:sz w:val="28"/>
          <w:szCs w:val="28"/>
        </w:rPr>
        <w:pPrChange w:id="2" w:author="mokhail" w:date="2020-08-14T17:05:00Z">
          <w:pPr>
            <w:jc w:val="center"/>
          </w:pPr>
        </w:pPrChange>
      </w:pPr>
      <w:commentRangeStart w:id="3"/>
      <w:ins w:id="4" w:author="Artem Ryabinov" w:date="2020-08-19T23:22:00Z">
        <w:r>
          <w:rPr>
            <w:rFonts w:cstheme="minorHAnsi"/>
            <w:b/>
            <w:bCs/>
            <w:sz w:val="28"/>
            <w:szCs w:val="28"/>
            <w:highlight w:val="red"/>
          </w:rPr>
          <w:t xml:space="preserve"> </w:t>
        </w:r>
      </w:ins>
      <w:ins w:id="5" w:author="mokhail" w:date="2020-08-14T18:00:00Z">
        <w:del w:id="6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  <w:highlight w:val="red"/>
              <w:rPrChange w:id="7" w:author="mokhail" w:date="2020-08-14T18:00:00Z">
                <w:rPr>
                  <w:rFonts w:cstheme="minorHAnsi"/>
                  <w:b/>
                  <w:bCs/>
                  <w:sz w:val="28"/>
                  <w:szCs w:val="28"/>
                </w:rPr>
              </w:rPrChange>
            </w:rPr>
            <w:delText>Обрати внимание на цель, которая сформулирована в конце введения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. На ее основании нужно </w:delText>
          </w:r>
        </w:del>
      </w:ins>
      <w:ins w:id="8" w:author="mokhail" w:date="2020-08-14T18:01:00Z">
        <w:del w:id="9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с</w:delText>
          </w:r>
        </w:del>
      </w:ins>
      <w:ins w:id="10" w:author="mokhail" w:date="2020-08-14T18:00:00Z">
        <w:del w:id="11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делать выводы и обобщения по результатам экспериментов – надо построить визуализации и для</w:delText>
          </w:r>
        </w:del>
      </w:ins>
      <w:ins w:id="12" w:author="mokhail" w:date="2020-08-14T18:01:00Z">
        <w:del w:id="13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разбиения датасета</w:delText>
          </w:r>
        </w:del>
      </w:ins>
      <w:ins w:id="14" w:author="mokhail" w:date="2020-08-14T18:00:00Z">
        <w:del w:id="15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delText>
          </w:r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>лассам, или</w:delText>
          </w:r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 группируются в одну большую группу, </w:delText>
          </w:r>
        </w:del>
      </w:ins>
      <w:ins w:id="16" w:author="mokhail" w:date="2020-08-14T18:01:00Z">
        <w:del w:id="17" w:author="Artem Ryabinov" w:date="2020-08-19T23:22:00Z">
          <w:r w:rsidR="006E634A" w:rsidDel="008E0DA2">
            <w:rPr>
              <w:rFonts w:cstheme="minorHAnsi"/>
              <w:b/>
              <w:bCs/>
              <w:sz w:val="28"/>
              <w:szCs w:val="28"/>
            </w:rPr>
            <w:delText xml:space="preserve">или </w:delText>
          </w:r>
        </w:del>
      </w:ins>
      <w:ins w:id="18" w:author="mokhail" w:date="2020-08-14T18:00:00Z">
        <w:del w:id="19" w:author="Artem Ryabinov" w:date="2020-08-19T23:22:00Z">
          <w:r w:rsidR="006E634A" w:rsidRPr="006E634A" w:rsidDel="008E0DA2">
            <w:rPr>
              <w:rFonts w:cstheme="minorHAnsi"/>
              <w:b/>
              <w:bCs/>
              <w:sz w:val="28"/>
              <w:szCs w:val="28"/>
            </w:rPr>
            <w:delTex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delText>
          </w:r>
        </w:del>
      </w:ins>
      <w:commentRangeEnd w:id="3"/>
      <w:r>
        <w:rPr>
          <w:rStyle w:val="a9"/>
        </w:rPr>
        <w:commentReference w:id="3"/>
      </w:r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2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21" w:author="mokhail" w:date="2020-08-12T01:38:00Z"/>
          <w:rFonts w:cstheme="minorHAnsi"/>
        </w:rPr>
      </w:pPr>
      <w:ins w:id="2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23" w:author="mokhail" w:date="2020-08-12T01:39:00Z">
        <w:r>
          <w:rPr>
            <w:rFonts w:cstheme="minorHAnsi"/>
          </w:rPr>
          <w:t xml:space="preserve">ачей ввиду </w:t>
        </w:r>
      </w:ins>
      <w:ins w:id="24" w:author="mokhail" w:date="2020-08-12T01:40:00Z">
        <w:r>
          <w:rPr>
            <w:rFonts w:cstheme="minorHAnsi"/>
          </w:rPr>
          <w:t xml:space="preserve">активного развития </w:t>
        </w:r>
      </w:ins>
      <w:ins w:id="25" w:author="mokhail" w:date="2020-08-12T01:41:00Z">
        <w:r>
          <w:rPr>
            <w:rFonts w:cstheme="minorHAnsi"/>
          </w:rPr>
          <w:t>и расширения</w:t>
        </w:r>
      </w:ins>
      <w:ins w:id="26" w:author="mokhail" w:date="2020-08-12T01:43:00Z">
        <w:r>
          <w:rPr>
            <w:rFonts w:cstheme="minorHAnsi"/>
          </w:rPr>
          <w:t xml:space="preserve"> систем</w:t>
        </w:r>
      </w:ins>
      <w:ins w:id="2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2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2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3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3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32" w:author="mokhail" w:date="2020-08-12T01:43:00Z">
        <w:r>
          <w:rPr>
            <w:rFonts w:cstheme="minorHAnsi"/>
          </w:rPr>
          <w:t xml:space="preserve"> т.д. П</w:t>
        </w:r>
      </w:ins>
      <w:ins w:id="33" w:author="mokhail" w:date="2020-08-12T01:44:00Z">
        <w:r>
          <w:rPr>
            <w:rFonts w:cstheme="minorHAnsi"/>
          </w:rPr>
          <w:t>ри использовании таки</w:t>
        </w:r>
      </w:ins>
      <w:ins w:id="3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35" w:author="mokhail" w:date="2020-08-12T01:46:00Z">
        <w:r>
          <w:rPr>
            <w:rFonts w:cstheme="minorHAnsi"/>
          </w:rPr>
          <w:t>связанные с конфликтами и</w:t>
        </w:r>
      </w:ins>
      <w:ins w:id="3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3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3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223E4E74" w:rsidR="00A41243" w:rsidRDefault="00D93BEE" w:rsidP="00ED7D23">
      <w:pPr>
        <w:ind w:firstLine="708"/>
        <w:jc w:val="both"/>
        <w:rPr>
          <w:ins w:id="39" w:author="mokhail" w:date="2020-08-12T01:49:00Z"/>
          <w:rFonts w:cstheme="minorHAnsi"/>
        </w:rPr>
      </w:pPr>
      <w:del w:id="4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4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42" w:author="mokhail" w:date="2020-08-12T00:41:00Z">
        <w:r w:rsidR="00195A37">
          <w:rPr>
            <w:rFonts w:cstheme="minorHAnsi"/>
          </w:rPr>
          <w:t>«</w:t>
        </w:r>
      </w:ins>
      <w:ins w:id="4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44" w:author="mokhail" w:date="2020-08-12T01:36:00Z">
        <w:r w:rsidR="0024365A">
          <w:rPr>
            <w:rFonts w:cstheme="minorHAnsi"/>
          </w:rPr>
          <w:t>процессами</w:t>
        </w:r>
      </w:ins>
      <w:ins w:id="4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46" w:author="mokhail" w:date="2020-08-12T00:41:00Z">
        <w:r w:rsidR="00195A37">
          <w:rPr>
            <w:rFonts w:cstheme="minorHAnsi"/>
          </w:rPr>
          <w:t>,</w:t>
        </w:r>
      </w:ins>
      <w:ins w:id="4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4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4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50" w:author="mokhail" w:date="2020-08-12T00:41:00Z">
        <w:r w:rsidR="00195A37">
          <w:rPr>
            <w:rFonts w:cstheme="minorHAnsi"/>
          </w:rPr>
          <w:t>)</w:t>
        </w:r>
      </w:ins>
      <w:ins w:id="51" w:author="mokhail" w:date="2020-08-12T00:42:00Z">
        <w:r w:rsidR="00195A37">
          <w:rPr>
            <w:rFonts w:cstheme="minorHAnsi"/>
          </w:rPr>
          <w:t xml:space="preserve"> </w:t>
        </w:r>
        <w:del w:id="52" w:author="Artem Ryabinov" w:date="2020-08-19T22:56:00Z">
          <w:r w:rsidR="00195A37" w:rsidDel="00E95E4F">
            <w:rPr>
              <w:rFonts w:cstheme="minorHAnsi"/>
            </w:rPr>
            <w:delText>значимость действующих на индивида</w:delText>
          </w:r>
        </w:del>
      </w:ins>
      <w:ins w:id="53" w:author="mokhail" w:date="2020-08-12T00:43:00Z">
        <w:r w:rsidR="00195A37" w:rsidRPr="00195A37">
          <w:rPr>
            <w:rFonts w:cstheme="minorHAnsi"/>
          </w:rPr>
          <w:t>значимость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54" w:author="mokhail" w:date="2020-08-12T01:19:00Z">
        <w:r w:rsidR="007B20DE">
          <w:rPr>
            <w:rFonts w:cstheme="minorHAnsi"/>
          </w:rPr>
          <w:t>»</w:t>
        </w:r>
      </w:ins>
      <w:ins w:id="55" w:author="mokhail" w:date="2020-08-12T00:42:00Z">
        <w:r w:rsidR="00195A37">
          <w:rPr>
            <w:rFonts w:cstheme="minorHAnsi"/>
          </w:rPr>
          <w:t xml:space="preserve"> </w:t>
        </w:r>
      </w:ins>
      <w:ins w:id="56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57" w:author="mokhail" w:date="2020-08-12T01:06:00Z">
        <w:r w:rsidR="00154BDE" w:rsidRPr="00154BDE">
          <w:rPr>
            <w:rFonts w:cstheme="minorHAnsi"/>
            <w:highlight w:val="green"/>
            <w:rPrChange w:id="58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60" w:author="mokhail" w:date="2020-08-12T01:08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62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64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65" w:author="mokhail" w:date="2020-08-12T01:06:00Z">
        <w:r w:rsidR="00154BDE" w:rsidRPr="00154BDE">
          <w:rPr>
            <w:rFonts w:cstheme="minorHAnsi"/>
            <w:highlight w:val="green"/>
            <w:rPrChange w:id="66" w:author="mokhail" w:date="2020-08-12T01:10:00Z">
              <w:rPr>
                <w:rFonts w:cstheme="minorHAnsi"/>
              </w:rPr>
            </w:rPrChange>
          </w:rPr>
          <w:t>//</w:t>
        </w:r>
      </w:ins>
      <w:ins w:id="67" w:author="mokhail" w:date="2020-08-12T01:08:00Z">
        <w:r w:rsidR="00154BDE" w:rsidRPr="00154BDE">
          <w:rPr>
            <w:rFonts w:cstheme="minorHAnsi"/>
            <w:highlight w:val="green"/>
            <w:rPrChange w:id="68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69" w:author="mokhail" w:date="2020-08-12T01:06:00Z">
        <w:r w:rsidR="00154BDE" w:rsidRPr="00154BDE">
          <w:rPr>
            <w:rFonts w:cstheme="minorHAnsi"/>
            <w:highlight w:val="green"/>
            <w:rPrChange w:id="70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71" w:author="mokhail" w:date="2020-08-12T01:08:00Z">
        <w:r w:rsidR="00154BDE" w:rsidRPr="00154BDE">
          <w:rPr>
            <w:rFonts w:cstheme="minorHAnsi"/>
            <w:highlight w:val="green"/>
            <w:rPrChange w:id="72" w:author="mokhail" w:date="2020-08-12T01:10:00Z">
              <w:rPr>
                <w:rFonts w:cstheme="minorHAnsi"/>
              </w:rPr>
            </w:rPrChange>
          </w:rPr>
          <w:t>.</w:t>
        </w:r>
      </w:ins>
      <w:ins w:id="73" w:author="mokhail" w:date="2020-08-12T01:06:00Z">
        <w:r w:rsidR="00154BDE" w:rsidRPr="00154BDE">
          <w:rPr>
            <w:rFonts w:cstheme="minorHAnsi"/>
            <w:highlight w:val="green"/>
            <w:rPrChange w:id="74" w:author="mokhail" w:date="2020-08-12T01:10:00Z">
              <w:rPr>
                <w:rFonts w:cstheme="minorHAnsi"/>
              </w:rPr>
            </w:rPrChange>
          </w:rPr>
          <w:t>Г</w:t>
        </w:r>
      </w:ins>
      <w:ins w:id="75" w:author="mokhail" w:date="2020-08-12T01:08:00Z">
        <w:r w:rsidR="00154BDE" w:rsidRPr="00154BDE">
          <w:rPr>
            <w:rFonts w:cstheme="minorHAnsi"/>
            <w:highlight w:val="green"/>
            <w:rPrChange w:id="76" w:author="mokhail" w:date="2020-08-12T01:10:00Z">
              <w:rPr>
                <w:rFonts w:cstheme="minorHAnsi"/>
              </w:rPr>
            </w:rPrChange>
          </w:rPr>
          <w:t>.</w:t>
        </w:r>
      </w:ins>
      <w:ins w:id="77" w:author="mokhail" w:date="2020-08-12T01:06:00Z"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79" w:author="mokhail" w:date="2020-08-12T01:08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t>.</w:t>
        </w:r>
      </w:ins>
      <w:ins w:id="81" w:author="mokhail" w:date="2020-08-12T01:06:00Z">
        <w:r w:rsidR="00154BDE" w:rsidRPr="00154BDE">
          <w:rPr>
            <w:rFonts w:cstheme="minorHAnsi"/>
            <w:highlight w:val="green"/>
            <w:rPrChange w:id="82" w:author="mokhail" w:date="2020-08-12T01:10:00Z">
              <w:rPr>
                <w:rFonts w:cstheme="minorHAnsi"/>
              </w:rPr>
            </w:rPrChange>
          </w:rPr>
          <w:t>П</w:t>
        </w:r>
      </w:ins>
      <w:ins w:id="83" w:author="mokhail" w:date="2020-08-12T01:08:00Z">
        <w:r w:rsidR="00154BDE" w:rsidRPr="00154BDE">
          <w:rPr>
            <w:rFonts w:cstheme="minorHAnsi"/>
            <w:highlight w:val="green"/>
            <w:rPrChange w:id="84" w:author="mokhail" w:date="2020-08-12T01:10:00Z">
              <w:rPr>
                <w:rFonts w:cstheme="minorHAnsi"/>
              </w:rPr>
            </w:rPrChange>
          </w:rPr>
          <w:t>.</w:t>
        </w:r>
      </w:ins>
      <w:ins w:id="85" w:author="mokhail" w:date="2020-08-12T01:06:00Z">
        <w:r w:rsidR="00154BDE" w:rsidRPr="00154BDE">
          <w:rPr>
            <w:rFonts w:cstheme="minorHAnsi"/>
            <w:highlight w:val="green"/>
            <w:rPrChange w:id="86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87" w:author="mokhail" w:date="2020-08-12T01:08:00Z"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89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90" w:author="mokhail" w:date="2020-08-12T01:06:00Z">
        <w:r w:rsidR="00154BDE" w:rsidRPr="00154BDE">
          <w:rPr>
            <w:rFonts w:cstheme="minorHAnsi"/>
            <w:highlight w:val="green"/>
            <w:rPrChange w:id="91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92" w:author="mokhail" w:date="2020-08-12T01:08:00Z">
        <w:r w:rsidR="00154BDE" w:rsidRPr="00154BDE">
          <w:rPr>
            <w:rFonts w:cstheme="minorHAnsi"/>
            <w:highlight w:val="green"/>
            <w:rPrChange w:id="93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94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95" w:author="mokhail" w:date="2020-08-12T01:06:00Z">
        <w:r w:rsidR="00154BDE" w:rsidRPr="00154BDE">
          <w:rPr>
            <w:rStyle w:val="a3"/>
            <w:rFonts w:cstheme="minorHAnsi"/>
            <w:highlight w:val="green"/>
            <w:rPrChange w:id="96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97" w:author="mokhail" w:date="2020-08-12T01:08:00Z">
        <w:r w:rsidR="00154BDE" w:rsidRPr="00154BDE">
          <w:rPr>
            <w:rFonts w:cstheme="minorHAnsi"/>
            <w:highlight w:val="green"/>
            <w:rPrChange w:id="98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99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100" w:author="mokhail" w:date="2020-08-12T01:09:00Z">
        <w:r w:rsidR="00154BDE" w:rsidRPr="00154BDE">
          <w:rPr>
            <w:rFonts w:cstheme="minorHAnsi"/>
            <w:highlight w:val="green"/>
            <w:rPrChange w:id="101" w:author="mokhail" w:date="2020-08-12T01:10:00Z">
              <w:rPr>
                <w:rFonts w:cstheme="minorHAnsi"/>
              </w:rPr>
            </w:rPrChange>
          </w:rPr>
          <w:t>хх.хх.2020</w:t>
        </w:r>
      </w:ins>
      <w:ins w:id="102" w:author="mokhail" w:date="2020-08-12T01:08:00Z">
        <w:r w:rsidR="00154BDE" w:rsidRPr="00154BDE">
          <w:rPr>
            <w:rFonts w:cstheme="minorHAnsi"/>
            <w:highlight w:val="green"/>
            <w:rPrChange w:id="103" w:author="mokhail" w:date="2020-08-12T01:10:00Z">
              <w:rPr>
                <w:rFonts w:cstheme="minorHAnsi"/>
              </w:rPr>
            </w:rPrChange>
          </w:rPr>
          <w:t>)</w:t>
        </w:r>
      </w:ins>
      <w:ins w:id="104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105" w:author="mokhail" w:date="2020-08-12T01:19:00Z">
        <w:r w:rsidR="007B20DE">
          <w:rPr>
            <w:rFonts w:cstheme="minorHAnsi"/>
          </w:rPr>
          <w:t xml:space="preserve"> </w:t>
        </w:r>
      </w:ins>
      <w:del w:id="106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107" w:author="mokhail" w:date="2020-08-12T01:11:00Z">
        <w:r w:rsidR="00154BDE">
          <w:rPr>
            <w:rFonts w:cstheme="minorHAnsi"/>
          </w:rPr>
          <w:t>В структур</w:t>
        </w:r>
      </w:ins>
      <w:ins w:id="108" w:author="mokhail" w:date="2020-08-12T01:12:00Z">
        <w:r w:rsidR="00154BDE">
          <w:rPr>
            <w:rFonts w:cstheme="minorHAnsi"/>
          </w:rPr>
          <w:t>у</w:t>
        </w:r>
      </w:ins>
      <w:ins w:id="109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110" w:author="mokhail" w:date="2020-08-12T01:12:00Z">
        <w:r w:rsidR="00154BDE">
          <w:rPr>
            <w:rFonts w:cstheme="minorHAnsi"/>
          </w:rPr>
          <w:t>следующие</w:t>
        </w:r>
      </w:ins>
      <w:ins w:id="111" w:author="mokhail" w:date="2020-08-12T01:11:00Z">
        <w:r w:rsidR="00154BDE">
          <w:rPr>
            <w:rFonts w:cstheme="minorHAnsi"/>
          </w:rPr>
          <w:t xml:space="preserve"> </w:t>
        </w:r>
      </w:ins>
      <w:ins w:id="112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13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14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15" w:author="mokhail" w:date="2020-08-12T01:37:00Z">
        <w:r w:rsidR="00DF269F">
          <w:rPr>
            <w:rFonts w:cstheme="minorHAnsi"/>
          </w:rPr>
          <w:t xml:space="preserve"> эмоции</w:t>
        </w:r>
      </w:ins>
      <w:ins w:id="116" w:author="mokhail" w:date="2020-08-12T01:14:00Z">
        <w:r w:rsidR="00154BDE">
          <w:rPr>
            <w:rFonts w:cstheme="minorHAnsi"/>
          </w:rPr>
          <w:t>)</w:t>
        </w:r>
      </w:ins>
      <w:ins w:id="117" w:author="mokhail" w:date="2020-08-12T01:13:00Z">
        <w:r w:rsidR="00154BDE">
          <w:rPr>
            <w:rFonts w:cstheme="minorHAnsi"/>
          </w:rPr>
          <w:t>,</w:t>
        </w:r>
      </w:ins>
      <w:ins w:id="118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19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20" w:author="mokhail" w:date="2020-08-12T01:17:00Z">
        <w:r w:rsidR="007B20DE">
          <w:rPr>
            <w:rFonts w:cstheme="minorHAnsi"/>
          </w:rPr>
          <w:t xml:space="preserve">), </w:t>
        </w:r>
      </w:ins>
      <w:ins w:id="121" w:author="mokhail" w:date="2020-08-12T01:13:00Z">
        <w:r w:rsidR="00154BDE">
          <w:rPr>
            <w:rFonts w:cstheme="minorHAnsi"/>
          </w:rPr>
          <w:t>физиологическая</w:t>
        </w:r>
      </w:ins>
      <w:ins w:id="122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23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24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25" w:author="mokhail" w:date="2020-08-12T01:13:00Z">
        <w:r w:rsidR="00154BDE">
          <w:rPr>
            <w:rFonts w:cstheme="minorHAnsi"/>
          </w:rPr>
          <w:t xml:space="preserve">, </w:t>
        </w:r>
      </w:ins>
      <w:ins w:id="126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27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28" w:author="mokhail" w:date="2020-08-12T01:17:00Z">
        <w:r w:rsidR="007B20DE">
          <w:rPr>
            <w:rFonts w:cstheme="minorHAnsi"/>
          </w:rPr>
          <w:t>эмоций.</w:t>
        </w:r>
      </w:ins>
      <w:ins w:id="129" w:author="mokhail" w:date="2020-08-12T01:11:00Z">
        <w:r w:rsidR="00154BDE">
          <w:rPr>
            <w:rFonts w:cstheme="minorHAnsi"/>
          </w:rPr>
          <w:t xml:space="preserve"> </w:t>
        </w:r>
      </w:ins>
      <w:ins w:id="130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31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32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33" w:author="mokhail" w:date="2020-08-12T01:25:00Z">
        <w:r w:rsidR="007B20DE">
          <w:rPr>
            <w:rFonts w:cstheme="minorHAnsi"/>
          </w:rPr>
          <w:t>они</w:t>
        </w:r>
      </w:ins>
      <w:ins w:id="134" w:author="mokhail" w:date="2020-08-12T01:24:00Z">
        <w:r w:rsidR="007B20DE">
          <w:rPr>
            <w:rFonts w:cstheme="minorHAnsi"/>
          </w:rPr>
          <w:t xml:space="preserve"> </w:t>
        </w:r>
      </w:ins>
      <w:ins w:id="135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36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37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38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39" w:author="mokhail" w:date="2020-08-12T01:25:00Z">
        <w:r w:rsidR="007B20DE">
          <w:rPr>
            <w:rFonts w:cstheme="minorHAnsi"/>
          </w:rPr>
          <w:t>.</w:t>
        </w:r>
      </w:ins>
      <w:ins w:id="140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41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42" w:author="mokhail" w:date="2020-08-12T01:19:00Z">
        <w:r w:rsidR="007B20DE">
          <w:rPr>
            <w:rFonts w:cstheme="minorHAnsi"/>
          </w:rPr>
          <w:t>и эм</w:t>
        </w:r>
      </w:ins>
      <w:ins w:id="143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44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45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46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47" w:author="mokhail" w:date="2020-08-12T01:27:00Z">
        <w:r w:rsidR="0024365A">
          <w:rPr>
            <w:rFonts w:cstheme="minorHAnsi"/>
          </w:rPr>
          <w:t xml:space="preserve"> требуют </w:t>
        </w:r>
      </w:ins>
      <w:ins w:id="148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49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50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51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52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53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54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55" w:author="mokhail" w:date="2020-08-12T02:54:00Z">
        <w:r w:rsidR="00674AAD">
          <w:rPr>
            <w:rFonts w:cstheme="minorHAnsi"/>
          </w:rPr>
          <w:t xml:space="preserve"> </w:t>
        </w:r>
      </w:ins>
      <w:ins w:id="156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57" w:author="mokhail" w:date="2020-08-12T02:54:00Z">
        <w:r w:rsidR="00674AAD">
          <w:rPr>
            <w:rFonts w:cstheme="minorHAnsi"/>
          </w:rPr>
          <w:t>невербально</w:t>
        </w:r>
      </w:ins>
      <w:ins w:id="158" w:author="mokhail" w:date="2020-08-14T16:56:00Z">
        <w:r w:rsidR="00655FA9">
          <w:rPr>
            <w:rFonts w:cstheme="minorHAnsi"/>
          </w:rPr>
          <w:t>е</w:t>
        </w:r>
      </w:ins>
      <w:ins w:id="159" w:author="mokhail" w:date="2020-08-12T02:54:00Z">
        <w:r w:rsidR="00674AAD">
          <w:rPr>
            <w:rFonts w:cstheme="minorHAnsi"/>
          </w:rPr>
          <w:t xml:space="preserve"> речево</w:t>
        </w:r>
      </w:ins>
      <w:ins w:id="160" w:author="mokhail" w:date="2020-08-14T16:56:00Z">
        <w:r w:rsidR="00655FA9">
          <w:rPr>
            <w:rFonts w:cstheme="minorHAnsi"/>
          </w:rPr>
          <w:t>е</w:t>
        </w:r>
      </w:ins>
      <w:ins w:id="161" w:author="mokhail" w:date="2020-08-12T02:54:00Z">
        <w:r w:rsidR="00674AAD">
          <w:rPr>
            <w:rFonts w:cstheme="minorHAnsi"/>
          </w:rPr>
          <w:t xml:space="preserve"> поведени</w:t>
        </w:r>
      </w:ins>
      <w:ins w:id="162" w:author="mokhail" w:date="2020-08-14T16:56:00Z">
        <w:r w:rsidR="00655FA9">
          <w:rPr>
            <w:rFonts w:cstheme="minorHAnsi"/>
          </w:rPr>
          <w:t>е</w:t>
        </w:r>
      </w:ins>
      <w:ins w:id="163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64" w:author="mokhail" w:date="2020-08-14T16:55:00Z">
        <w:r w:rsidR="00655FA9">
          <w:rPr>
            <w:rFonts w:cstheme="minorHAnsi"/>
          </w:rPr>
          <w:t>зован</w:t>
        </w:r>
      </w:ins>
      <w:ins w:id="165" w:author="mokhail" w:date="2020-08-14T16:56:00Z">
        <w:r w:rsidR="00655FA9">
          <w:rPr>
            <w:rFonts w:cstheme="minorHAnsi"/>
          </w:rPr>
          <w:t>о</w:t>
        </w:r>
      </w:ins>
      <w:ins w:id="166" w:author="mokhail" w:date="2020-08-14T16:55:00Z">
        <w:r w:rsidR="00655FA9">
          <w:rPr>
            <w:rFonts w:cstheme="minorHAnsi"/>
          </w:rPr>
          <w:t xml:space="preserve"> для</w:t>
        </w:r>
      </w:ins>
      <w:ins w:id="167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68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69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70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71" w:author="mokhail" w:date="2020-08-14T17:00:00Z">
        <w:r w:rsidR="00655FA9">
          <w:rPr>
            <w:rFonts w:cstheme="minorHAnsi"/>
          </w:rPr>
          <w:t xml:space="preserve"> а также</w:t>
        </w:r>
      </w:ins>
      <w:ins w:id="172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73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>
      <w:pPr>
        <w:ind w:firstLine="708"/>
        <w:jc w:val="both"/>
        <w:rPr>
          <w:ins w:id="174" w:author="mokhail" w:date="2020-08-14T17:19:00Z"/>
          <w:rFonts w:cstheme="minorHAnsi"/>
          <w:color w:val="222222"/>
          <w:shd w:val="clear" w:color="auto" w:fill="FFFFFF"/>
        </w:rPr>
        <w:pPrChange w:id="175" w:author="Artem Ryabinov" w:date="2020-08-19T22:56:00Z">
          <w:pPr>
            <w:jc w:val="both"/>
          </w:pPr>
        </w:pPrChange>
      </w:pPr>
      <w:ins w:id="176" w:author="mokhail" w:date="2020-08-14T16:34:00Z">
        <w:r>
          <w:rPr>
            <w:rFonts w:cstheme="minorHAnsi"/>
          </w:rPr>
          <w:lastRenderedPageBreak/>
          <w:t xml:space="preserve">Современные модели, методы и системы распознавания эмоций человека основываются, в основном, </w:t>
        </w:r>
      </w:ins>
      <w:ins w:id="177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78" w:author="mokhail" w:date="2020-08-12T02:49:00Z">
        <w:r w:rsidR="00FF0F45">
          <w:rPr>
            <w:rFonts w:cstheme="minorHAnsi"/>
          </w:rPr>
          <w:t>–</w:t>
        </w:r>
      </w:ins>
      <w:ins w:id="179" w:author="mokhail" w:date="2020-08-12T02:48:00Z">
        <w:r w:rsidR="00FF0F45">
          <w:rPr>
            <w:rFonts w:cstheme="minorHAnsi"/>
          </w:rPr>
          <w:t xml:space="preserve"> </w:t>
        </w:r>
      </w:ins>
      <w:ins w:id="180" w:author="mokhail" w:date="2020-08-14T16:35:00Z">
        <w:r>
          <w:rPr>
            <w:rFonts w:cstheme="minorHAnsi"/>
          </w:rPr>
          <w:t>выделени</w:t>
        </w:r>
      </w:ins>
      <w:ins w:id="181" w:author="mokhail" w:date="2020-08-14T16:36:00Z">
        <w:r>
          <w:rPr>
            <w:rFonts w:cstheme="minorHAnsi"/>
          </w:rPr>
          <w:t>и</w:t>
        </w:r>
      </w:ins>
      <w:ins w:id="182" w:author="mokhail" w:date="2020-08-14T16:35:00Z">
        <w:r>
          <w:rPr>
            <w:rFonts w:cstheme="minorHAnsi"/>
          </w:rPr>
          <w:t xml:space="preserve"> некоторого набора</w:t>
        </w:r>
      </w:ins>
      <w:ins w:id="183" w:author="mokhail" w:date="2020-08-14T16:36:00Z">
        <w:r>
          <w:rPr>
            <w:rFonts w:cstheme="minorHAnsi"/>
          </w:rPr>
          <w:t xml:space="preserve"> элементарных</w:t>
        </w:r>
      </w:ins>
      <w:ins w:id="184" w:author="mokhail" w:date="2020-08-14T16:35:00Z">
        <w:r>
          <w:rPr>
            <w:rFonts w:cstheme="minorHAnsi"/>
          </w:rPr>
          <w:t xml:space="preserve"> эмоций</w:t>
        </w:r>
      </w:ins>
      <w:ins w:id="185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86" w:author="mokhail" w:date="2020-08-14T16:37:00Z">
        <w:r>
          <w:rPr>
            <w:rFonts w:cstheme="minorHAnsi"/>
          </w:rPr>
          <w:t>[</w:t>
        </w:r>
      </w:ins>
      <w:proofErr w:type="spellStart"/>
      <w:ins w:id="187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88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0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92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94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98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20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1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3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20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5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20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207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208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20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0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211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12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13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14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15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16" w:author="mokhail" w:date="2020-08-14T16:37:00Z">
        <w:r>
          <w:rPr>
            <w:rFonts w:cstheme="minorHAnsi"/>
          </w:rPr>
          <w:t>]</w:t>
        </w:r>
      </w:ins>
      <w:ins w:id="217" w:author="mokhail" w:date="2020-08-14T16:36:00Z">
        <w:r>
          <w:rPr>
            <w:rFonts w:cstheme="minorHAnsi"/>
          </w:rPr>
          <w:t xml:space="preserve">. </w:t>
        </w:r>
      </w:ins>
      <w:ins w:id="218" w:author="mokhail" w:date="2020-08-14T16:37:00Z">
        <w:r w:rsidRPr="00AE5BA6">
          <w:rPr>
            <w:rFonts w:cstheme="minorHAnsi"/>
            <w:rPrChange w:id="219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20" w:author="mokhail" w:date="2020-08-12T02:49:00Z">
        <w:r w:rsidR="0039578C">
          <w:rPr>
            <w:rFonts w:cstheme="minorHAnsi"/>
          </w:rPr>
          <w:t xml:space="preserve"> основани</w:t>
        </w:r>
      </w:ins>
      <w:ins w:id="221" w:author="mokhail" w:date="2020-08-14T16:37:00Z">
        <w:r>
          <w:rPr>
            <w:rFonts w:cstheme="minorHAnsi"/>
          </w:rPr>
          <w:t>я</w:t>
        </w:r>
      </w:ins>
      <w:ins w:id="222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23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24" w:author="mokhail" w:date="2020-08-12T02:49:00Z">
        <w:r w:rsidR="00FF0F45">
          <w:rPr>
            <w:rFonts w:cstheme="minorHAnsi"/>
          </w:rPr>
          <w:t>.</w:t>
        </w:r>
      </w:ins>
      <w:ins w:id="225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26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27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2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9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3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1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32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33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3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5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1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5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54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5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57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58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59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60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</w:rPr>
            </w:rPrChange>
          </w:rPr>
          <w:t>. 143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2" w:author="mokhail" w:date="2020-08-12T02:59:00Z">
              <w:rPr>
                <w:rFonts w:cstheme="minorHAnsi"/>
              </w:rPr>
            </w:rPrChange>
          </w:rPr>
          <w:t>.</w:t>
        </w:r>
        <w:r w:rsidR="00674AAD" w:rsidRPr="00674AAD">
          <w:rPr>
            <w:rFonts w:cstheme="minorHAnsi"/>
            <w:lang w:val="en-US"/>
            <w:rPrChange w:id="263" w:author="mokhail" w:date="2020-08-12T02:58:00Z">
              <w:rPr>
                <w:rFonts w:cstheme="minorHAnsi"/>
              </w:rPr>
            </w:rPrChange>
          </w:rPr>
          <w:t>][</w:t>
        </w:r>
      </w:ins>
      <w:proofErr w:type="gramEnd"/>
      <w:ins w:id="264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5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66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7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68" w:author="mokhail" w:date="2020-08-12T02:59:00Z">
              <w:rPr>
                <w:rFonts w:cstheme="minorHAnsi"/>
                <w:lang w:val="en-US"/>
              </w:rPr>
            </w:rPrChange>
          </w:rPr>
          <w:t>.</w:t>
        </w:r>
      </w:ins>
      <w:ins w:id="269" w:author="mokhail" w:date="2020-08-12T02:57:00Z">
        <w:r w:rsidR="00674AAD" w:rsidRPr="00674AAD">
          <w:rPr>
            <w:rFonts w:cstheme="minorHAnsi"/>
            <w:lang w:val="en-US"/>
            <w:rPrChange w:id="270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proofErr w:type="gramEnd"/>
      <w:ins w:id="271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72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73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74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75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76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77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78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79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80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81"/>
        <w:commentRangeStart w:id="282"/>
        <w:commentRangeStart w:id="283"/>
        <w:commentRangeEnd w:id="281"/>
        <w:r w:rsidR="00B66A5C">
          <w:rPr>
            <w:rStyle w:val="a9"/>
          </w:rPr>
          <w:commentReference w:id="281"/>
        </w:r>
      </w:ins>
      <w:commentRangeEnd w:id="282"/>
      <w:r w:rsidR="007231D1">
        <w:rPr>
          <w:rStyle w:val="a9"/>
        </w:rPr>
        <w:commentReference w:id="282"/>
      </w:r>
      <w:commentRangeEnd w:id="283"/>
      <w:r w:rsidR="007231D1">
        <w:rPr>
          <w:rStyle w:val="a9"/>
        </w:rPr>
        <w:commentReference w:id="283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84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"F. Burkhardt, A.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85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86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87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88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89" w:author="mokhail" w:date="2020-08-14T17:16:00Z">
        <w:r w:rsidR="00EB5667">
          <w:rPr>
            <w:rFonts w:cstheme="minorHAnsi"/>
          </w:rPr>
          <w:t>лич</w:t>
        </w:r>
      </w:ins>
      <w:ins w:id="290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91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92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93" w:author="mokhail" w:date="2020-08-14T17:16:00Z">
        <w:r w:rsidR="00EB5667">
          <w:rPr>
            <w:rFonts w:cstheme="minorHAnsi"/>
          </w:rPr>
          <w:t xml:space="preserve"> </w:t>
        </w:r>
      </w:ins>
      <w:ins w:id="294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95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96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97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98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99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300" w:author="mokhail" w:date="2020-08-14T17:36:00Z"/>
          <w:shd w:val="clear" w:color="auto" w:fill="FFFFFF"/>
        </w:rPr>
      </w:pPr>
      <w:ins w:id="301" w:author="mokhail" w:date="2020-08-14T17:20:00Z">
        <w:r>
          <w:rPr>
            <w:rFonts w:cstheme="minorHAnsi"/>
          </w:rPr>
          <w:t>Стоит также особо от</w:t>
        </w:r>
      </w:ins>
      <w:ins w:id="302" w:author="mokhail" w:date="2020-08-14T17:21:00Z">
        <w:r>
          <w:rPr>
            <w:rFonts w:cstheme="minorHAnsi"/>
          </w:rPr>
          <w:t xml:space="preserve">метить, что в </w:t>
        </w:r>
      </w:ins>
      <w:ins w:id="303" w:author="mokhail" w:date="2020-08-14T17:04:00Z">
        <w:r w:rsidR="007304B6">
          <w:rPr>
            <w:rFonts w:cstheme="minorHAnsi"/>
          </w:rPr>
          <w:t>некоторых</w:t>
        </w:r>
      </w:ins>
      <w:ins w:id="304" w:author="mokhail" w:date="2020-08-14T17:22:00Z">
        <w:r>
          <w:rPr>
            <w:rFonts w:cstheme="minorHAnsi"/>
          </w:rPr>
          <w:t xml:space="preserve"> специфических</w:t>
        </w:r>
      </w:ins>
      <w:ins w:id="305" w:author="mokhail" w:date="2020-08-14T17:04:00Z">
        <w:r w:rsidR="007304B6">
          <w:rPr>
            <w:rFonts w:cstheme="minorHAnsi"/>
          </w:rPr>
          <w:t xml:space="preserve"> задачах </w:t>
        </w:r>
      </w:ins>
      <w:ins w:id="306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307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308" w:author="mokhail" w:date="2020-08-14T17:20:00Z">
        <w:r>
          <w:rPr>
            <w:rFonts w:cstheme="minorHAnsi"/>
          </w:rPr>
          <w:t xml:space="preserve"> </w:t>
        </w:r>
      </w:ins>
      <w:ins w:id="309" w:author="mokhail" w:date="2020-08-14T17:22:00Z">
        <w:r>
          <w:rPr>
            <w:rFonts w:cstheme="minorHAnsi"/>
          </w:rPr>
          <w:t>Так</w:t>
        </w:r>
      </w:ins>
      <w:ins w:id="310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311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12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13"/>
        <w:commentRangeEnd w:id="313"/>
        <w:proofErr w:type="spellStart"/>
        <w:r>
          <w:rPr>
            <w:rStyle w:val="a9"/>
          </w:rPr>
          <w:commentReference w:id="313"/>
        </w:r>
      </w:ins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</w:t>
      </w:r>
      <w:proofErr w:type="gramStart"/>
      <w:r w:rsidR="006C1569" w:rsidRPr="006C1569">
        <w:rPr>
          <w:rFonts w:cstheme="minorHAnsi"/>
          <w:highlight w:val="green"/>
        </w:rPr>
        <w:t>Л.Р..</w:t>
      </w:r>
      <w:proofErr w:type="gramEnd"/>
      <w:r w:rsidR="006C1569" w:rsidRPr="006C1569">
        <w:rPr>
          <w:rFonts w:cstheme="minorHAnsi"/>
          <w:highlight w:val="green"/>
        </w:rPr>
        <w:t xml:space="preserve"> "Перцептивно-слуховой профиль (образ) агрессора" Вестник Московского государственного лингвистического университета. Гуманитарные науки, </w:t>
      </w:r>
      <w:proofErr w:type="spellStart"/>
      <w:r w:rsidR="006C1569" w:rsidRPr="006C1569">
        <w:rPr>
          <w:rFonts w:cstheme="minorHAnsi"/>
          <w:highlight w:val="green"/>
        </w:rPr>
        <w:t>no</w:t>
      </w:r>
      <w:proofErr w:type="spellEnd"/>
      <w:r w:rsidR="006C1569" w:rsidRPr="006C1569">
        <w:rPr>
          <w:rFonts w:cstheme="minorHAnsi"/>
          <w:highlight w:val="green"/>
        </w:rPr>
        <w:t xml:space="preserve">. 7 (746), 2016, </w:t>
      </w:r>
      <w:proofErr w:type="spellStart"/>
      <w:r w:rsidR="006C1569" w:rsidRPr="006C1569">
        <w:rPr>
          <w:rFonts w:cstheme="minorHAnsi"/>
          <w:highlight w:val="green"/>
        </w:rPr>
        <w:t>pp</w:t>
      </w:r>
      <w:proofErr w:type="spellEnd"/>
      <w:r w:rsidR="006C1569" w:rsidRPr="006C1569">
        <w:rPr>
          <w:rFonts w:cstheme="minorHAnsi"/>
          <w:highlight w:val="green"/>
        </w:rPr>
        <w:t>. 116-126</w:t>
      </w:r>
      <w:proofErr w:type="gramStart"/>
      <w:r w:rsidR="006C1569" w:rsidRPr="006C1569">
        <w:rPr>
          <w:rFonts w:cstheme="minorHAnsi"/>
          <w:highlight w:val="green"/>
        </w:rPr>
        <w:t>.</w:t>
      </w:r>
      <w:ins w:id="314" w:author="mokhail" w:date="2020-08-14T17:24:00Z">
        <w:r w:rsidRPr="00EB5667">
          <w:rPr>
            <w:rFonts w:cstheme="minorHAnsi"/>
            <w:rPrChange w:id="315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proofErr w:type="spellStart"/>
      <w:proofErr w:type="gramEnd"/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316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17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18" w:author="mokhail" w:date="2020-08-14T17:27:00Z">
        <w:r w:rsidR="004E4B34">
          <w:rPr>
            <w:rFonts w:cstheme="minorHAnsi"/>
          </w:rPr>
          <w:t>–</w:t>
        </w:r>
      </w:ins>
      <w:ins w:id="319" w:author="mokhail" w:date="2020-08-14T17:26:00Z">
        <w:r w:rsidR="004E4B34">
          <w:rPr>
            <w:rFonts w:cstheme="minorHAnsi"/>
          </w:rPr>
          <w:t xml:space="preserve"> </w:t>
        </w:r>
      </w:ins>
      <w:ins w:id="320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21" w:author="mokhail" w:date="2020-08-14T17:28:00Z">
        <w:r w:rsidR="004E4B34">
          <w:rPr>
            <w:rFonts w:cstheme="minorHAnsi"/>
          </w:rPr>
          <w:t>остальные</w:t>
        </w:r>
      </w:ins>
      <w:ins w:id="322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23" w:author="mokhail" w:date="2020-08-14T17:28:00Z">
        <w:r w:rsidR="004E4B34">
          <w:rPr>
            <w:rFonts w:cstheme="minorHAnsi"/>
          </w:rPr>
          <w:t>к н</w:t>
        </w:r>
      </w:ins>
      <w:ins w:id="324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25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26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27" w:author="mokhail" w:date="2020-08-14T17:30:00Z">
        <w:r w:rsidR="004E4B34">
          <w:rPr>
            <w:shd w:val="clear" w:color="auto" w:fill="FFFFFF"/>
          </w:rPr>
          <w:t>страх</w:t>
        </w:r>
      </w:ins>
      <w:ins w:id="328" w:author="mokhail" w:date="2020-08-14T17:29:00Z">
        <w:r w:rsidR="004E4B34">
          <w:rPr>
            <w:shd w:val="clear" w:color="auto" w:fill="FFFFFF"/>
          </w:rPr>
          <w:t>,</w:t>
        </w:r>
      </w:ins>
      <w:ins w:id="329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30" w:author="mokhail" w:date="2020-08-14T17:31:00Z">
        <w:r w:rsidR="004E4B34">
          <w:rPr>
            <w:shd w:val="clear" w:color="auto" w:fill="FFFFFF"/>
          </w:rPr>
          <w:t>нейтральную эмоцию. Не смотря на всю</w:t>
        </w:r>
      </w:ins>
      <w:ins w:id="331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32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33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34" w:author="mokhail" w:date="2020-08-14T17:31:00Z">
        <w:r w:rsidR="004E4B34">
          <w:rPr>
            <w:shd w:val="clear" w:color="auto" w:fill="FFFFFF"/>
          </w:rPr>
          <w:t>подход</w:t>
        </w:r>
      </w:ins>
      <w:ins w:id="335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36" w:author="mokhail" w:date="2020-08-14T17:31:00Z"/>
          <w:shd w:val="clear" w:color="auto" w:fill="FFFFFF"/>
        </w:rPr>
      </w:pPr>
      <w:ins w:id="337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38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39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40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41" w:author="mokhail" w:date="2020-08-14T17:40:00Z">
        <w:r>
          <w:rPr>
            <w:shd w:val="clear" w:color="auto" w:fill="FFFFFF"/>
          </w:rPr>
          <w:t>,</w:t>
        </w:r>
      </w:ins>
      <w:ins w:id="342" w:author="mokhail" w:date="2020-08-14T17:39:00Z">
        <w:r>
          <w:rPr>
            <w:shd w:val="clear" w:color="auto" w:fill="FFFFFF"/>
          </w:rPr>
          <w:t xml:space="preserve"> в </w:t>
        </w:r>
      </w:ins>
      <w:ins w:id="343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44" w:author="mokhail" w:date="2020-08-14T17:37:00Z">
        <w:r>
          <w:rPr>
            <w:shd w:val="clear" w:color="auto" w:fill="FFFFFF"/>
          </w:rPr>
          <w:t xml:space="preserve"> </w:t>
        </w:r>
      </w:ins>
      <w:ins w:id="345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46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47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48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49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50" w:author="mokhail" w:date="2020-08-12T02:44:00Z"/>
          <w:rFonts w:cstheme="minorHAnsi"/>
          <w:highlight w:val="yellow"/>
          <w:rPrChange w:id="351" w:author="mokhail" w:date="2020-08-14T17:54:00Z">
            <w:rPr>
              <w:del w:id="352" w:author="mokhail" w:date="2020-08-12T02:44:00Z"/>
              <w:rFonts w:cstheme="minorHAnsi"/>
            </w:rPr>
          </w:rPrChange>
        </w:rPr>
      </w:pPr>
      <w:commentRangeStart w:id="353"/>
      <w:commentRangeStart w:id="354"/>
      <w:commentRangeStart w:id="355"/>
      <w:commentRangeStart w:id="356"/>
      <w:ins w:id="357" w:author="mokhail" w:date="2020-08-14T17:44:00Z">
        <w:r w:rsidRPr="00263CCA">
          <w:rPr>
            <w:rFonts w:cstheme="minorHAnsi"/>
            <w:highlight w:val="yellow"/>
            <w:rPrChange w:id="358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59" w:author="mokhail" w:date="2020-08-14T17:45:00Z">
        <w:r w:rsidRPr="00263CCA">
          <w:rPr>
            <w:rFonts w:cstheme="minorHAnsi"/>
            <w:highlight w:val="yellow"/>
            <w:rPrChange w:id="360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61" w:author="mokhail" w:date="2020-08-14T17:46:00Z">
        <w:r w:rsidRPr="00263CCA">
          <w:rPr>
            <w:rFonts w:cstheme="minorHAnsi"/>
            <w:highlight w:val="yellow"/>
            <w:rPrChange w:id="362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63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t>ания</w:t>
        </w:r>
      </w:ins>
      <w:ins w:id="365" w:author="mokhail" w:date="2020-08-14T17:48:00Z">
        <w:r w:rsidR="00BD0D28" w:rsidRPr="00BD0D28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67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68" w:author="mokhail" w:date="2020-08-14T17:51:00Z">
        <w:r w:rsidR="00BD0D28" w:rsidRPr="00BD0D28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70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71" w:author="mokhail" w:date="2020-08-14T17:51:00Z">
        <w:r w:rsidR="00BD0D28" w:rsidRPr="00BD0D28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73" w:author="mokhail" w:date="2020-08-14T17:46:00Z">
        <w:r w:rsidR="00263CCA" w:rsidRPr="00BD0D28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75" w:author="mokhail" w:date="2020-08-14T17:51:00Z">
        <w:r w:rsidR="00BD0D28" w:rsidRPr="00BD0D28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t xml:space="preserve">При </w:t>
        </w:r>
        <w:r w:rsidR="00BD0D28" w:rsidRPr="00BD0D28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lastRenderedPageBreak/>
          <w:t>этом, и визуализация, и классификация выполняются на основании д</w:t>
        </w:r>
      </w:ins>
      <w:ins w:id="378" w:author="mokhail" w:date="2020-08-14T17:52:00Z">
        <w:r w:rsidR="00BD0D28" w:rsidRPr="00BD0D28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80" w:author="mokhail" w:date="2020-08-12T02:44:00Z">
        <w:r w:rsidR="00F80AFF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91" w:author="mokhail" w:date="2020-08-12T01:10:00Z">
        <w:r w:rsidR="00D93BEE" w:rsidRPr="00BD0D28" w:rsidDel="00154BDE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93" w:author="mokhail" w:date="2020-08-12T02:44:00Z">
        <w:r w:rsidR="00D93BEE" w:rsidRPr="00BD0D28" w:rsidDel="00D024E2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404" w:author="mokhail" w:date="2020-08-14T17:43:00Z"/>
          <w:rFonts w:cstheme="minorHAnsi"/>
          <w:highlight w:val="yellow"/>
          <w:rPrChange w:id="405" w:author="mokhail" w:date="2020-08-14T17:54:00Z">
            <w:rPr>
              <w:del w:id="406" w:author="mokhail" w:date="2020-08-14T17:43:00Z"/>
              <w:rFonts w:cstheme="minorHAnsi"/>
            </w:rPr>
          </w:rPrChange>
        </w:rPr>
      </w:pPr>
      <w:del w:id="407" w:author="mokhail" w:date="2020-08-14T17:43:00Z"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24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25" w:author="mokhail" w:date="2020-08-12T02:48:00Z"/>
          <w:rFonts w:cstheme="minorHAnsi"/>
          <w:highlight w:val="yellow"/>
          <w:rPrChange w:id="426" w:author="mokhail" w:date="2020-08-14T17:54:00Z">
            <w:rPr>
              <w:del w:id="427" w:author="mokhail" w:date="2020-08-12T02:48:00Z"/>
              <w:rFonts w:cstheme="minorHAnsi"/>
            </w:rPr>
          </w:rPrChange>
        </w:rPr>
      </w:pPr>
      <w:del w:id="428" w:author="mokhail" w:date="2020-08-12T02:48:00Z">
        <w:r w:rsidRPr="00BD0D28" w:rsidDel="00FF0F45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30" w:author="mokhail" w:date="2020-08-14T17:43:00Z">
        <w:r w:rsidRPr="00BD0D28" w:rsidDel="00D24CE0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32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33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34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35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36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37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38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39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40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41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42" w:author="mokhail" w:date="2020-08-14T17:54:00Z">
              <w:rPr>
                <w:rFonts w:cstheme="minorHAnsi"/>
              </w:rPr>
            </w:rPrChange>
          </w:rPr>
          <w:delText>.</w:delText>
        </w:r>
      </w:del>
      <w:ins w:id="443" w:author="mokhail" w:date="2020-08-14T17:53:00Z">
        <w:r w:rsidR="00BD0D28" w:rsidRPr="00BD0D28">
          <w:rPr>
            <w:rFonts w:cstheme="minorHAnsi"/>
            <w:highlight w:val="yellow"/>
            <w:rPrChange w:id="444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53"/>
      <w:ins w:id="445" w:author="mokhail" w:date="2020-08-14T17:54:00Z">
        <w:r w:rsidR="00BD0D28">
          <w:rPr>
            <w:rStyle w:val="a9"/>
          </w:rPr>
          <w:commentReference w:id="353"/>
        </w:r>
      </w:ins>
      <w:commentRangeEnd w:id="354"/>
      <w:r w:rsidR="007231D1">
        <w:rPr>
          <w:rStyle w:val="a9"/>
        </w:rPr>
        <w:commentReference w:id="354"/>
      </w:r>
      <w:commentRangeEnd w:id="355"/>
      <w:r w:rsidR="007231D1">
        <w:rPr>
          <w:rStyle w:val="a9"/>
        </w:rPr>
        <w:commentReference w:id="355"/>
      </w:r>
      <w:commentRangeEnd w:id="356"/>
      <w:r w:rsidR="003D7CE8">
        <w:rPr>
          <w:rStyle w:val="a9"/>
        </w:rPr>
        <w:commentReference w:id="356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03880DE5" w:rsidR="00262129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2EF63D81" w14:textId="37A23A68" w:rsidR="00E95E4F" w:rsidRDefault="00E95E4F" w:rsidP="00E95E4F">
      <w:pPr>
        <w:jc w:val="both"/>
        <w:rPr>
          <w:ins w:id="446" w:author="Artem Ryabinov" w:date="2020-08-19T22:57:00Z"/>
          <w:rFonts w:cstheme="minorHAnsi"/>
        </w:rPr>
      </w:pPr>
      <w:ins w:id="447" w:author="Artem Ryabinov" w:date="2020-08-19T22:57:00Z">
        <w:r>
          <w:rPr>
            <w:rFonts w:cstheme="minorHAnsi"/>
            <w:b/>
            <w:bCs/>
          </w:rPr>
          <w:tab/>
        </w:r>
      </w:ins>
      <w:commentRangeStart w:id="448"/>
      <w:del w:id="449" w:author="Artem Ryabinov" w:date="2020-08-19T20:56:00Z">
        <w:r w:rsidR="00E717AE" w:rsidDel="00C45228">
          <w:rPr>
            <w:rFonts w:cstheme="minorHAnsi"/>
            <w:b/>
            <w:bCs/>
          </w:rPr>
          <w:tab/>
        </w:r>
      </w:del>
      <w:r w:rsidR="00E717AE">
        <w:rPr>
          <w:rFonts w:cstheme="minorHAnsi"/>
        </w:rPr>
        <w:t>Разработка модели машинного обучения для классификации человеческих эмоций по голосу является нетривиальной задачей, поскольку голосовой сигнал содержит в себе много информации</w:t>
      </w:r>
      <w:r w:rsidR="005674FD">
        <w:rPr>
          <w:rFonts w:cstheme="minorHAnsi"/>
        </w:rPr>
        <w:t>, как напрямую относящейся к передаче текущего эмоционального состояния человека,  так и вовсе не относящейся к эмоциям. Поэтому р</w:t>
      </w:r>
      <w:commentRangeStart w:id="450"/>
      <w:commentRangeStart w:id="451"/>
      <w:r w:rsidR="00C653C9" w:rsidRPr="009E57BC">
        <w:rPr>
          <w:rFonts w:cstheme="minorHAnsi"/>
        </w:rPr>
        <w:t xml:space="preserve">ешение задачи </w:t>
      </w:r>
      <w:r w:rsidR="005674FD">
        <w:rPr>
          <w:rFonts w:cstheme="minorHAnsi"/>
        </w:rPr>
        <w:t xml:space="preserve">автоматического распознавания эмоций в первую очередь </w:t>
      </w:r>
      <w:r w:rsidR="00C653C9" w:rsidRPr="009E57BC">
        <w:rPr>
          <w:rFonts w:cstheme="minorHAnsi"/>
        </w:rPr>
        <w:t>подразумевает определение некоторого</w:t>
      </w:r>
      <w:r w:rsidR="005674FD">
        <w:rPr>
          <w:rFonts w:cstheme="minorHAnsi"/>
        </w:rPr>
        <w:t xml:space="preserve"> релевантного</w:t>
      </w:r>
      <w:r w:rsidR="00C653C9" w:rsidRPr="009E57BC">
        <w:rPr>
          <w:rFonts w:cstheme="minorHAnsi"/>
        </w:rPr>
        <w:t xml:space="preserve"> набора признаков, извлекаемого из звуков</w:t>
      </w:r>
      <w:r w:rsidR="005674FD">
        <w:rPr>
          <w:rFonts w:cstheme="minorHAnsi"/>
        </w:rPr>
        <w:t>ой</w:t>
      </w:r>
      <w:r w:rsidR="00C653C9" w:rsidRPr="009E57BC">
        <w:rPr>
          <w:rFonts w:cstheme="minorHAnsi"/>
        </w:rPr>
        <w:t xml:space="preserve"> запис</w:t>
      </w:r>
      <w:r w:rsidR="005674FD">
        <w:rPr>
          <w:rFonts w:cstheme="minorHAnsi"/>
        </w:rPr>
        <w:t>и</w:t>
      </w:r>
      <w:r w:rsidR="00C653C9" w:rsidRPr="009E57BC">
        <w:rPr>
          <w:rFonts w:cstheme="minorHAnsi"/>
        </w:rPr>
        <w:t xml:space="preserve"> человеческой речи.</w:t>
      </w:r>
      <w:r w:rsidR="005674FD">
        <w:rPr>
          <w:rFonts w:cstheme="minorHAnsi"/>
        </w:rPr>
        <w:t xml:space="preserve"> Признаки, извлекаемые из звукового сигнала, делятся на </w:t>
      </w:r>
      <w:r w:rsidR="00D8779F">
        <w:rPr>
          <w:rFonts w:cstheme="minorHAnsi"/>
        </w:rPr>
        <w:t>низкоуровневые дескрипторы</w:t>
      </w:r>
      <w:r w:rsidR="00C653C9" w:rsidRPr="009E57BC">
        <w:rPr>
          <w:rFonts w:cstheme="minorHAnsi"/>
        </w:rPr>
        <w:t xml:space="preserve"> </w:t>
      </w:r>
      <w:r w:rsidR="00D8779F" w:rsidRPr="00D8779F">
        <w:rPr>
          <w:rFonts w:cstheme="minorHAnsi"/>
        </w:rPr>
        <w:t>(</w:t>
      </w:r>
      <w:r w:rsidR="00D8779F">
        <w:rPr>
          <w:rFonts w:cstheme="minorHAnsi"/>
          <w:lang w:val="en-US"/>
        </w:rPr>
        <w:t>low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level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descriptors</w:t>
      </w:r>
      <w:r w:rsidR="00D8779F" w:rsidRPr="00D8779F">
        <w:rPr>
          <w:rFonts w:cstheme="minorHAnsi"/>
        </w:rPr>
        <w:t xml:space="preserve">, </w:t>
      </w:r>
      <w:r w:rsidR="00D8779F">
        <w:rPr>
          <w:rFonts w:cstheme="minorHAnsi"/>
          <w:lang w:val="en-US"/>
        </w:rPr>
        <w:t>LLD</w:t>
      </w:r>
      <w:r w:rsidR="00D8779F" w:rsidRPr="00D8779F">
        <w:rPr>
          <w:rFonts w:cstheme="minorHAnsi"/>
        </w:rPr>
        <w:t xml:space="preserve">) </w:t>
      </w:r>
      <w:r w:rsidR="00D8779F">
        <w:rPr>
          <w:rFonts w:cstheme="minorHAnsi"/>
        </w:rPr>
        <w:t>и функциональные признаки. Низкоуровневые дескрипторы включают в себя просодические (высота тона, громкость, энергия, тембр, продолжительность пауз</w:t>
      </w:r>
      <w:r w:rsidR="001A1FE1" w:rsidRPr="001A1FE1">
        <w:rPr>
          <w:rFonts w:cstheme="minorHAnsi"/>
        </w:rPr>
        <w:t xml:space="preserve"> </w:t>
      </w:r>
      <w:r w:rsidR="001A1FE1">
        <w:rPr>
          <w:rFonts w:cstheme="minorHAnsi"/>
        </w:rPr>
        <w:t>и др.</w:t>
      </w:r>
      <w:r w:rsidR="00D8779F">
        <w:rPr>
          <w:rFonts w:cstheme="minorHAnsi"/>
        </w:rPr>
        <w:t xml:space="preserve">) и спектральные (фундаментальная частота, </w:t>
      </w:r>
      <w:proofErr w:type="spellStart"/>
      <w:r w:rsidR="00D8779F">
        <w:rPr>
          <w:rFonts w:cstheme="minorHAnsi"/>
        </w:rPr>
        <w:t>часоты</w:t>
      </w:r>
      <w:proofErr w:type="spellEnd"/>
      <w:r w:rsidR="00D8779F">
        <w:rPr>
          <w:rFonts w:cstheme="minorHAnsi"/>
        </w:rPr>
        <w:t xml:space="preserve"> основных формант, </w:t>
      </w:r>
      <w:r w:rsidR="00D8779F" w:rsidRPr="009E57BC">
        <w:rPr>
          <w:rFonts w:cstheme="minorHAnsi"/>
        </w:rPr>
        <w:t>мел</w:t>
      </w:r>
      <w:r w:rsidR="00D8779F" w:rsidRPr="00D8779F">
        <w:rPr>
          <w:rFonts w:cstheme="minorHAnsi"/>
        </w:rPr>
        <w:t>-</w:t>
      </w:r>
      <w:proofErr w:type="spellStart"/>
      <w:r w:rsidR="00D8779F" w:rsidRPr="009E57BC">
        <w:rPr>
          <w:rFonts w:cstheme="minorHAnsi"/>
        </w:rPr>
        <w:t>кепстральные</w:t>
      </w:r>
      <w:proofErr w:type="spellEnd"/>
      <w:ins w:id="452" w:author="mokhail" w:date="2020-08-12T00:31:00Z">
        <w:r w:rsidR="00D8779F" w:rsidRPr="00D8779F">
          <w:rPr>
            <w:rFonts w:cstheme="minorHAnsi"/>
          </w:rPr>
          <w:t xml:space="preserve"> </w:t>
        </w:r>
        <w:r w:rsidR="00D8779F">
          <w:rPr>
            <w:rFonts w:cstheme="minorHAnsi"/>
          </w:rPr>
          <w:t>частотные</w:t>
        </w:r>
      </w:ins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MFCC</w:t>
      </w:r>
      <w:r w:rsidR="00D8779F" w:rsidRPr="00D8779F">
        <w:rPr>
          <w:rFonts w:cstheme="minorHAnsi"/>
        </w:rPr>
        <w:t>)</w:t>
      </w:r>
      <w:r w:rsidR="00D8779F">
        <w:rPr>
          <w:rFonts w:cstheme="minorHAnsi"/>
        </w:rPr>
        <w:t xml:space="preserve">, </w:t>
      </w:r>
      <w:proofErr w:type="spellStart"/>
      <w:ins w:id="453" w:author="Artem Ryabinov" w:date="2020-08-19T20:56:00Z">
        <w:r w:rsidR="00C45228">
          <w:rPr>
            <w:rFonts w:cstheme="minorHAnsi"/>
          </w:rPr>
          <w:t>кепстральные</w:t>
        </w:r>
        <w:proofErr w:type="spellEnd"/>
        <w:r w:rsidR="00C45228">
          <w:rPr>
            <w:rFonts w:cstheme="minorHAnsi"/>
          </w:rPr>
          <w:t xml:space="preserve"> </w:t>
        </w:r>
      </w:ins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линейного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предсказания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LPC</w:t>
      </w:r>
      <w:ins w:id="454" w:author="Artem Ryabinov" w:date="2020-08-19T20:56:00Z">
        <w:r w:rsidR="00C45228">
          <w:rPr>
            <w:rFonts w:cstheme="minorHAnsi"/>
          </w:rPr>
          <w:t>С</w:t>
        </w:r>
      </w:ins>
      <w:r w:rsidR="00D8779F" w:rsidRPr="00D8779F">
        <w:rPr>
          <w:rFonts w:cstheme="minorHAnsi"/>
        </w:rPr>
        <w:t>)</w:t>
      </w:r>
      <w:r w:rsidR="001A1FE1">
        <w:rPr>
          <w:rFonts w:cstheme="minorHAnsi"/>
        </w:rPr>
        <w:t xml:space="preserve"> и др.</w:t>
      </w:r>
      <w:r w:rsidR="00D8779F">
        <w:rPr>
          <w:rFonts w:cstheme="minorHAnsi"/>
        </w:rPr>
        <w:t>)</w:t>
      </w:r>
      <w:r w:rsidR="00D8779F" w:rsidRPr="00D8779F">
        <w:rPr>
          <w:rFonts w:cstheme="minorHAnsi"/>
        </w:rPr>
        <w:t xml:space="preserve"> </w:t>
      </w:r>
      <w:r w:rsidR="00D8779F">
        <w:rPr>
          <w:rFonts w:cstheme="minorHAnsi"/>
        </w:rPr>
        <w:t>характеристики</w:t>
      </w:r>
      <w:ins w:id="455" w:author="Artem Ryabinov" w:date="2020-08-19T20:57:00Z">
        <w:r w:rsidR="00C45228">
          <w:rPr>
            <w:rFonts w:cstheme="minorHAnsi"/>
          </w:rPr>
          <w:t>, а так же их производные по времени</w:t>
        </w:r>
      </w:ins>
      <w:r w:rsidR="00D8779F">
        <w:rPr>
          <w:rFonts w:cstheme="minorHAnsi"/>
        </w:rPr>
        <w:t xml:space="preserve">. </w:t>
      </w:r>
      <w:r w:rsidR="001A1FE1">
        <w:rPr>
          <w:rFonts w:cstheme="minorHAnsi"/>
        </w:rPr>
        <w:t>Функциональные признаки включают в себя статистические показатели низкоуровневых дескрипторов (</w:t>
      </w:r>
      <w:proofErr w:type="gramStart"/>
      <w:r w:rsidR="001A1FE1">
        <w:rPr>
          <w:rFonts w:cstheme="minorHAnsi"/>
        </w:rPr>
        <w:t xml:space="preserve">минимум, </w:t>
      </w:r>
      <w:r w:rsidR="00D8779F">
        <w:rPr>
          <w:rFonts w:cstheme="minorHAnsi"/>
        </w:rPr>
        <w:t xml:space="preserve"> </w:t>
      </w:r>
      <w:r w:rsidR="001A1FE1">
        <w:rPr>
          <w:rFonts w:cstheme="minorHAnsi"/>
        </w:rPr>
        <w:t>максимум</w:t>
      </w:r>
      <w:proofErr w:type="gramEnd"/>
      <w:r w:rsidR="001A1FE1">
        <w:rPr>
          <w:rFonts w:cstheme="minorHAnsi"/>
        </w:rPr>
        <w:t xml:space="preserve">, различные </w:t>
      </w:r>
      <w:proofErr w:type="spellStart"/>
      <w:r w:rsidR="001A1FE1">
        <w:rPr>
          <w:rFonts w:cstheme="minorHAnsi"/>
        </w:rPr>
        <w:t>процентили</w:t>
      </w:r>
      <w:proofErr w:type="spellEnd"/>
      <w:r w:rsidR="001A1FE1">
        <w:rPr>
          <w:rFonts w:cstheme="minorHAnsi"/>
        </w:rPr>
        <w:t xml:space="preserve">, </w:t>
      </w:r>
      <w:r w:rsidR="001A1FE1">
        <w:rPr>
          <w:rFonts w:cstheme="minorHAnsi"/>
          <w:lang w:val="en-US"/>
        </w:rPr>
        <w:t>zero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crossing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rate</w:t>
      </w:r>
      <w:r w:rsidR="001A1FE1">
        <w:rPr>
          <w:rFonts w:cstheme="minorHAnsi"/>
        </w:rPr>
        <w:t>).</w:t>
      </w:r>
      <w:ins w:id="456" w:author="Artem Ryabinov" w:date="2020-08-19T22:57:00Z">
        <w:r>
          <w:rPr>
            <w:rFonts w:cstheme="minorHAnsi"/>
          </w:rPr>
          <w:t xml:space="preserve"> </w:t>
        </w:r>
      </w:ins>
    </w:p>
    <w:p w14:paraId="5ADBAB79" w14:textId="039CBC73" w:rsidR="001A1FE1" w:rsidRPr="00E37CD7" w:rsidRDefault="001A1FE1" w:rsidP="008E0DA2">
      <w:pPr>
        <w:ind w:firstLine="708"/>
        <w:jc w:val="both"/>
        <w:rPr>
          <w:rFonts w:cstheme="minorHAnsi"/>
          <w:lang w:val="en-US"/>
        </w:rPr>
      </w:pPr>
      <w:del w:id="457" w:author="Artem Ryabinov" w:date="2020-08-19T22:57:00Z">
        <w:r w:rsidRPr="00E95E4F" w:rsidDel="00E95E4F">
          <w:rPr>
            <w:rFonts w:cstheme="minorHAnsi"/>
            <w:lang w:val="en-US"/>
            <w:rPrChange w:id="458" w:author="Artem Ryabinov" w:date="2020-08-19T22:57:00Z">
              <w:rPr>
                <w:rFonts w:cstheme="minorHAnsi"/>
              </w:rPr>
            </w:rPrChange>
          </w:rPr>
          <w:delText xml:space="preserve"> </w:delText>
        </w:r>
      </w:del>
      <w:r w:rsidRPr="009E57BC">
        <w:rPr>
          <w:rFonts w:cstheme="minorHAnsi"/>
        </w:rPr>
        <w:t>Результатом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работы</w:t>
      </w:r>
      <w:r w:rsidRPr="008E0DA2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авторов</w:t>
      </w:r>
      <w:r w:rsidRPr="008E0DA2">
        <w:rPr>
          <w:rFonts w:cstheme="minorHAnsi"/>
          <w:lang w:val="en-US"/>
        </w:rPr>
        <w:t xml:space="preserve"> [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8E0DA2">
        <w:rPr>
          <w:rFonts w:cstheme="minorHAnsi"/>
          <w:highlight w:val="green"/>
          <w:lang w:val="en-US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llmer</w:t>
      </w:r>
      <w:proofErr w:type="spellEnd"/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Martin</w:t>
      </w:r>
      <w:r w:rsidRPr="008E0DA2">
        <w:rPr>
          <w:rFonts w:cstheme="minorHAnsi"/>
          <w:highlight w:val="green"/>
          <w:lang w:val="en-US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Schuller</w:t>
      </w:r>
      <w:r w:rsidRPr="008E0DA2">
        <w:rPr>
          <w:rFonts w:cstheme="minorHAnsi"/>
          <w:highlight w:val="green"/>
          <w:lang w:val="en-US"/>
        </w:rPr>
        <w:t xml:space="preserve">, </w:t>
      </w:r>
      <w:r w:rsidRPr="00E37CD7">
        <w:rPr>
          <w:rFonts w:cstheme="minorHAnsi"/>
          <w:highlight w:val="green"/>
          <w:lang w:val="en-US"/>
        </w:rPr>
        <w:t>Bj</w:t>
      </w:r>
      <w:r w:rsidRPr="008E0DA2">
        <w:rPr>
          <w:rFonts w:cstheme="minorHAnsi"/>
          <w:highlight w:val="green"/>
          <w:lang w:val="en-US"/>
        </w:rPr>
        <w:t>ö</w:t>
      </w:r>
      <w:r w:rsidRPr="00E37CD7">
        <w:rPr>
          <w:rFonts w:cstheme="minorHAnsi"/>
          <w:highlight w:val="green"/>
          <w:lang w:val="en-US"/>
        </w:rPr>
        <w:t>rn</w:t>
      </w:r>
      <w:r w:rsidRPr="008E0DA2">
        <w:rPr>
          <w:rFonts w:cstheme="minorHAnsi"/>
          <w:highlight w:val="green"/>
          <w:lang w:val="en-US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(2010).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 xml:space="preserve"> -- The Munich Versatile and Fast Open-Source Audio Feature Extractor. MM'10 - Proceedings of the ACM Multimedia 2010 International Conference. 1459-1462. 10.1145/1873951.1874246</w:t>
      </w:r>
      <w:proofErr w:type="gramStart"/>
      <w:r w:rsidRPr="00E37CD7">
        <w:rPr>
          <w:rFonts w:cstheme="minorHAnsi"/>
          <w:highlight w:val="green"/>
          <w:lang w:val="en-US"/>
        </w:rPr>
        <w:t>.</w:t>
      </w:r>
      <w:r w:rsidRPr="00E37CD7">
        <w:rPr>
          <w:rFonts w:cstheme="minorHAnsi"/>
          <w:lang w:val="en-US"/>
        </w:rPr>
        <w:t>][</w:t>
      </w:r>
      <w:proofErr w:type="gramEnd"/>
      <w:r w:rsidRPr="00E37CD7">
        <w:rPr>
          <w:rFonts w:cstheme="minorHAnsi"/>
          <w:highlight w:val="green"/>
          <w:lang w:val="en-US"/>
        </w:rPr>
        <w:t xml:space="preserve">Florian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, Felix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  <w:lang w:val="en-US"/>
        </w:rPr>
        <w:t xml:space="preserve">, Florian Gross, Björn Schuller: “Recent Developments in </w:t>
      </w:r>
      <w:proofErr w:type="spellStart"/>
      <w:r w:rsidRPr="00E37CD7">
        <w:rPr>
          <w:rFonts w:cstheme="minorHAnsi"/>
          <w:highlight w:val="green"/>
          <w:lang w:val="en-US"/>
        </w:rPr>
        <w:t>openSMILE</w:t>
      </w:r>
      <w:proofErr w:type="spellEnd"/>
      <w:r w:rsidRPr="00E37CD7">
        <w:rPr>
          <w:rFonts w:cstheme="minorHAnsi"/>
          <w:highlight w:val="green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  <w:r w:rsidRPr="00E37CD7">
        <w:rPr>
          <w:rFonts w:cstheme="minorHAnsi"/>
          <w:lang w:val="en-US"/>
        </w:rPr>
        <w:t xml:space="preserve">] </w:t>
      </w:r>
      <w:r w:rsidRPr="009E57BC">
        <w:rPr>
          <w:rFonts w:cstheme="minorHAnsi"/>
        </w:rPr>
        <w:t>стал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инструмент</w:t>
      </w:r>
      <w:r w:rsidRPr="00E37CD7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позволяющий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извлекать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широкий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спектр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звукового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сигнала</w:t>
      </w:r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а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также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применять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различные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функции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этим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параметрам</w:t>
      </w:r>
      <w:r w:rsidRPr="00E37CD7">
        <w:rPr>
          <w:rFonts w:cstheme="minorHAnsi"/>
          <w:lang w:val="en-US"/>
        </w:rPr>
        <w:t xml:space="preserve">. </w:t>
      </w:r>
      <w:r w:rsidRPr="009E57BC">
        <w:rPr>
          <w:rFonts w:cstheme="minorHAnsi"/>
        </w:rPr>
        <w:t xml:space="preserve">Благодаря этому, появились наборы параметров, которые могут быть легко извлечены с помощью этого инструмента. К этим наборам относятся как очень большие, как, например, стандартные наборы признаков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содержащие более 5000 элементов [</w:t>
      </w:r>
      <w:r w:rsidRPr="00E37CD7">
        <w:rPr>
          <w:rFonts w:cstheme="minorHAnsi"/>
          <w:highlight w:val="green"/>
          <w:lang w:val="en-US"/>
        </w:rPr>
        <w:t>Schuller</w:t>
      </w:r>
      <w:r w:rsidRPr="00E37CD7">
        <w:rPr>
          <w:rFonts w:cstheme="minorHAnsi"/>
          <w:highlight w:val="green"/>
        </w:rPr>
        <w:t xml:space="preserve">, </w:t>
      </w:r>
      <w:proofErr w:type="spellStart"/>
      <w:r w:rsidRPr="00E37CD7">
        <w:rPr>
          <w:rFonts w:cstheme="minorHAnsi"/>
          <w:highlight w:val="green"/>
          <w:lang w:val="en-US"/>
        </w:rPr>
        <w:t>Bj</w:t>
      </w:r>
      <w:proofErr w:type="spellEnd"/>
      <w:r w:rsidRPr="00E37CD7">
        <w:rPr>
          <w:rFonts w:cstheme="minorHAnsi"/>
          <w:highlight w:val="green"/>
        </w:rPr>
        <w:t>ö</w:t>
      </w:r>
      <w:proofErr w:type="spellStart"/>
      <w:r w:rsidRPr="00E37CD7">
        <w:rPr>
          <w:rFonts w:cstheme="minorHAnsi"/>
          <w:highlight w:val="green"/>
          <w:lang w:val="en-US"/>
        </w:rPr>
        <w:t>rn</w:t>
      </w:r>
      <w:proofErr w:type="spellEnd"/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Steidl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Stefan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Batliner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Anton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Vinciarelli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Alessandro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Scherer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Klaus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Ringeval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Fabien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Chetouani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Mohamed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Weninger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Felix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Florian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Marchi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Erik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Mortillaro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Marcello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Salamin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Hugues</w:t>
      </w:r>
      <w:r w:rsidRPr="00E37CD7">
        <w:rPr>
          <w:rFonts w:cstheme="minorHAnsi"/>
          <w:highlight w:val="green"/>
        </w:rPr>
        <w:t xml:space="preserve"> &amp; </w:t>
      </w:r>
      <w:proofErr w:type="spellStart"/>
      <w:r w:rsidRPr="00E37CD7">
        <w:rPr>
          <w:rFonts w:cstheme="minorHAnsi"/>
          <w:highlight w:val="green"/>
          <w:lang w:val="en-US"/>
        </w:rPr>
        <w:t>Polychroniou</w:t>
      </w:r>
      <w:proofErr w:type="spellEnd"/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Anna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Valente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Fabio</w:t>
      </w:r>
      <w:r w:rsidRPr="00E37CD7">
        <w:rPr>
          <w:rFonts w:cstheme="minorHAnsi"/>
          <w:highlight w:val="green"/>
        </w:rPr>
        <w:t xml:space="preserve"> &amp; </w:t>
      </w:r>
      <w:r w:rsidRPr="00E37CD7">
        <w:rPr>
          <w:rFonts w:cstheme="minorHAnsi"/>
          <w:highlight w:val="green"/>
          <w:lang w:val="en-US"/>
        </w:rPr>
        <w:t>Kim</w:t>
      </w:r>
      <w:r w:rsidRPr="00E37CD7">
        <w:rPr>
          <w:rFonts w:cstheme="minorHAnsi"/>
          <w:highlight w:val="green"/>
        </w:rPr>
        <w:t xml:space="preserve">, </w:t>
      </w:r>
      <w:r w:rsidRPr="00E37CD7">
        <w:rPr>
          <w:rFonts w:cstheme="minorHAnsi"/>
          <w:highlight w:val="green"/>
          <w:lang w:val="en-US"/>
        </w:rPr>
        <w:t>Samuel</w:t>
      </w:r>
      <w:r w:rsidRPr="00E37CD7">
        <w:rPr>
          <w:rFonts w:cstheme="minorHAnsi"/>
          <w:highlight w:val="green"/>
        </w:rPr>
        <w:t xml:space="preserve">. </w:t>
      </w:r>
      <w:r w:rsidRPr="00E37CD7">
        <w:rPr>
          <w:rFonts w:cstheme="minorHAnsi"/>
          <w:highlight w:val="green"/>
          <w:lang w:val="en-US"/>
        </w:rPr>
        <w:t xml:space="preserve">(2013). The INTERSPEECH 2013 computational </w:t>
      </w:r>
      <w:proofErr w:type="spellStart"/>
      <w:r w:rsidRPr="00E37CD7">
        <w:rPr>
          <w:rFonts w:cstheme="minorHAnsi"/>
          <w:highlight w:val="green"/>
          <w:lang w:val="en-US"/>
        </w:rPr>
        <w:t>paralinguistics</w:t>
      </w:r>
      <w:proofErr w:type="spellEnd"/>
      <w:r w:rsidRPr="00E37CD7">
        <w:rPr>
          <w:rFonts w:cstheme="minorHAnsi"/>
          <w:highlight w:val="green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так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унифицировать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признаковое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пространство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для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задач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аффективных</w:t>
      </w:r>
      <w:r w:rsidRPr="00E37CD7">
        <w:rPr>
          <w:rFonts w:cstheme="minorHAnsi"/>
          <w:lang w:val="en-US"/>
        </w:rPr>
        <w:t xml:space="preserve"> </w:t>
      </w:r>
      <w:r>
        <w:rPr>
          <w:rFonts w:cstheme="minorHAnsi"/>
        </w:rPr>
        <w:t>вычислений</w:t>
      </w:r>
      <w:r w:rsidRPr="00E37CD7">
        <w:rPr>
          <w:rFonts w:cstheme="minorHAnsi"/>
          <w:lang w:val="en-US"/>
        </w:rPr>
        <w:t xml:space="preserve"> [</w:t>
      </w:r>
      <w:r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Pr="00E37CD7">
        <w:rPr>
          <w:rFonts w:cstheme="minorHAnsi"/>
          <w:highlight w:val="green"/>
          <w:lang w:val="en-US"/>
        </w:rPr>
        <w:t>Eyben</w:t>
      </w:r>
      <w:proofErr w:type="spellEnd"/>
      <w:r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Pr="00E37CD7">
        <w:rPr>
          <w:rFonts w:cstheme="minorHAnsi"/>
          <w:highlight w:val="green"/>
          <w:lang w:val="en-US"/>
        </w:rPr>
        <w:t>GeMAPS</w:t>
      </w:r>
      <w:proofErr w:type="spellEnd"/>
      <w:r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Pr="00E37CD7">
        <w:rPr>
          <w:rFonts w:cstheme="minorHAnsi"/>
          <w:highlight w:val="green"/>
          <w:lang w:val="en-US"/>
        </w:rPr>
        <w:t>doi</w:t>
      </w:r>
      <w:proofErr w:type="spellEnd"/>
      <w:r w:rsidRPr="00E37CD7">
        <w:rPr>
          <w:rFonts w:cstheme="minorHAnsi"/>
          <w:highlight w:val="green"/>
          <w:lang w:val="en-US"/>
        </w:rPr>
        <w:t>: 10.1109/TAFFC.2015.2457417</w:t>
      </w:r>
      <w:r w:rsidRPr="00E37CD7">
        <w:rPr>
          <w:rFonts w:cstheme="minorHAnsi"/>
          <w:lang w:val="en-US"/>
        </w:rPr>
        <w:t>].</w:t>
      </w:r>
    </w:p>
    <w:p w14:paraId="3C406F74" w14:textId="4D5B88C1" w:rsidR="00BE3402" w:rsidRPr="00BE1926" w:rsidRDefault="001A1FE1" w:rsidP="00E95E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>
        <w:rPr>
          <w:rFonts w:cstheme="minorHAnsi"/>
          <w:lang w:val="en-US"/>
        </w:rPr>
        <w:tab/>
      </w:r>
      <w:r w:rsidRPr="009E57BC">
        <w:rPr>
          <w:rFonts w:cstheme="minorHAnsi"/>
        </w:rPr>
        <w:t xml:space="preserve">Наиболее распространенным </w:t>
      </w:r>
      <w:r>
        <w:rPr>
          <w:rFonts w:cstheme="minorHAnsi"/>
        </w:rPr>
        <w:t xml:space="preserve">подходом в современных исследованиях </w:t>
      </w:r>
      <w:r w:rsidRPr="009E57BC">
        <w:rPr>
          <w:rFonts w:cstheme="minorHAnsi"/>
        </w:rPr>
        <w:t xml:space="preserve">является извлечение </w:t>
      </w:r>
      <w:r>
        <w:rPr>
          <w:rFonts w:cstheme="minorHAnsi"/>
        </w:rPr>
        <w:t>комбинации вышеописанных параметров</w:t>
      </w:r>
      <w:r w:rsidRPr="009E57BC">
        <w:rPr>
          <w:rFonts w:cstheme="minorHAnsi"/>
        </w:rPr>
        <w:t xml:space="preserve"> из акустического сигнала с последующей конкатенацией их в признаковы</w:t>
      </w:r>
      <w:r>
        <w:rPr>
          <w:rFonts w:cstheme="minorHAnsi"/>
        </w:rPr>
        <w:t>е</w:t>
      </w:r>
      <w:r w:rsidRPr="009E57BC">
        <w:rPr>
          <w:rFonts w:cstheme="minorHAnsi"/>
        </w:rPr>
        <w:t xml:space="preserve"> вектор</w:t>
      </w:r>
      <w:r>
        <w:rPr>
          <w:rFonts w:cstheme="minorHAnsi"/>
        </w:rPr>
        <w:t xml:space="preserve">ы, </w:t>
      </w:r>
      <w:r w:rsidRPr="009E57BC">
        <w:rPr>
          <w:rFonts w:cstheme="minorHAnsi"/>
        </w:rPr>
        <w:t xml:space="preserve"> </w:t>
      </w:r>
      <w:r>
        <w:rPr>
          <w:rFonts w:cstheme="minorHAnsi"/>
        </w:rPr>
        <w:t>которые в дальнейшем</w:t>
      </w:r>
      <w:r w:rsidR="005674FD">
        <w:rPr>
          <w:rFonts w:cstheme="minorHAnsi"/>
        </w:rPr>
        <w:t xml:space="preserve"> используются для обучения классификатора, выбор которого также является важным шагом в решении задачи. </w:t>
      </w:r>
      <w:r w:rsidR="00D8779F">
        <w:rPr>
          <w:rFonts w:cstheme="minorHAnsi"/>
        </w:rPr>
        <w:t>К наиболее популярным в задаче распознавания эмоций по голосу классификаторам относятся</w:t>
      </w:r>
      <w:r>
        <w:rPr>
          <w:rFonts w:cstheme="minorHAnsi"/>
        </w:rPr>
        <w:t>: машина опорных векторов (</w:t>
      </w:r>
      <w:r>
        <w:rPr>
          <w:rFonts w:cstheme="minorHAnsi"/>
          <w:lang w:val="en-US"/>
        </w:rPr>
        <w:t>SVM</w:t>
      </w:r>
      <w:r w:rsidRPr="001A1FE1">
        <w:rPr>
          <w:rFonts w:cstheme="minorHAnsi"/>
        </w:rPr>
        <w:t xml:space="preserve">), </w:t>
      </w:r>
      <w:r w:rsidR="00BE3402">
        <w:rPr>
          <w:rFonts w:cstheme="minorHAnsi"/>
        </w:rPr>
        <w:t>скрытые марковские модели (</w:t>
      </w:r>
      <w:r w:rsidR="00BE3402">
        <w:rPr>
          <w:rFonts w:cstheme="minorHAnsi"/>
          <w:lang w:val="en-US"/>
        </w:rPr>
        <w:t>HMM</w:t>
      </w:r>
      <w:r w:rsidR="00BE3402" w:rsidRPr="00BE3402">
        <w:rPr>
          <w:rFonts w:cstheme="minorHAnsi"/>
        </w:rPr>
        <w:t xml:space="preserve">), </w:t>
      </w:r>
      <w:ins w:id="459" w:author="Artem Ryabinov" w:date="2020-08-19T20:53:00Z">
        <w:r w:rsidR="00C45228" w:rsidRPr="00C45228">
          <w:rPr>
            <w:rFonts w:cstheme="minorHAnsi"/>
          </w:rPr>
          <w:t>гауссовская смешанная модель</w:t>
        </w:r>
        <w:r w:rsidR="00C45228" w:rsidRPr="00C45228" w:rsidDel="00C45228">
          <w:rPr>
            <w:rFonts w:cstheme="minorHAnsi"/>
          </w:rPr>
          <w:t xml:space="preserve"> </w:t>
        </w:r>
      </w:ins>
      <w:del w:id="460" w:author="Artem Ryabinov" w:date="2020-08-19T20:53:00Z">
        <w:r w:rsidR="00BE3402" w:rsidDel="00C45228">
          <w:rPr>
            <w:rFonts w:cstheme="minorHAnsi"/>
            <w:lang w:val="en-US"/>
          </w:rPr>
          <w:delText>Gaussian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Mixture</w:delText>
        </w:r>
        <w:r w:rsidR="00BE3402" w:rsidRPr="00BE3402" w:rsidDel="00C45228">
          <w:rPr>
            <w:rFonts w:cstheme="minorHAnsi"/>
          </w:rPr>
          <w:delText xml:space="preserve"> </w:delText>
        </w:r>
        <w:r w:rsidR="00BE3402" w:rsidDel="00C45228">
          <w:rPr>
            <w:rFonts w:cstheme="minorHAnsi"/>
            <w:lang w:val="en-US"/>
          </w:rPr>
          <w:delText>Model</w:delText>
        </w:r>
      </w:del>
      <w:r w:rsidR="00BE3402" w:rsidRPr="00BE3402">
        <w:rPr>
          <w:rFonts w:cstheme="minorHAnsi"/>
        </w:rPr>
        <w:t xml:space="preserve"> </w:t>
      </w:r>
      <w:r w:rsidR="00BE3402" w:rsidRPr="00BE3402">
        <w:rPr>
          <w:rFonts w:cstheme="minorHAnsi"/>
        </w:rPr>
        <w:lastRenderedPageBreak/>
        <w:t>(</w:t>
      </w:r>
      <w:r w:rsidR="00BE3402">
        <w:rPr>
          <w:rFonts w:cstheme="minorHAnsi"/>
          <w:lang w:val="en-US"/>
        </w:rPr>
        <w:t>GMM</w:t>
      </w:r>
      <w:r w:rsidR="00BE3402" w:rsidRPr="00BE3402">
        <w:rPr>
          <w:rFonts w:cstheme="minorHAnsi"/>
        </w:rPr>
        <w:t xml:space="preserve">), </w:t>
      </w:r>
      <w:ins w:id="461" w:author="Artem Ryabinov" w:date="2020-08-19T21:06:00Z">
        <w:r w:rsidR="00805016">
          <w:rPr>
            <w:rFonts w:cstheme="minorHAnsi"/>
          </w:rPr>
          <w:t xml:space="preserve">алгоритм 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62" w:author="Artem Ryabinov" w:date="2020-08-19T21:06:00Z">
              <w:rPr>
                <w:rFonts w:cstheme="minorHAnsi"/>
                <w:lang w:val="en-US"/>
              </w:rPr>
            </w:rPrChange>
          </w:rPr>
          <w:t xml:space="preserve"> </w:t>
        </w:r>
        <w:r w:rsidR="00805016">
          <w:rPr>
            <w:rFonts w:cstheme="minorHAnsi"/>
          </w:rPr>
          <w:t>ближайших соседей (</w:t>
        </w:r>
        <w:r w:rsidR="00805016">
          <w:rPr>
            <w:rFonts w:cstheme="minorHAnsi"/>
            <w:lang w:val="en-US"/>
          </w:rPr>
          <w:t>k</w:t>
        </w:r>
        <w:r w:rsidR="00805016" w:rsidRPr="00805016">
          <w:rPr>
            <w:rFonts w:cstheme="minorHAnsi"/>
            <w:rPrChange w:id="463" w:author="Artem Ryabinov" w:date="2020-08-19T21:06:00Z">
              <w:rPr>
                <w:rFonts w:cstheme="minorHAnsi"/>
                <w:lang w:val="en-US"/>
              </w:rPr>
            </w:rPrChange>
          </w:rPr>
          <w:t>-</w:t>
        </w:r>
        <w:r w:rsidR="00805016">
          <w:rPr>
            <w:rFonts w:cstheme="minorHAnsi"/>
            <w:lang w:val="en-US"/>
          </w:rPr>
          <w:t>NN</w:t>
        </w:r>
        <w:r w:rsidR="00805016" w:rsidRPr="00805016">
          <w:rPr>
            <w:rFonts w:cstheme="minorHAnsi"/>
            <w:rPrChange w:id="464" w:author="Artem Ryabinov" w:date="2020-08-19T21:06:00Z">
              <w:rPr>
                <w:rFonts w:cstheme="minorHAnsi"/>
                <w:lang w:val="en-US"/>
              </w:rPr>
            </w:rPrChange>
          </w:rPr>
          <w:t>)</w:t>
        </w:r>
        <w:r w:rsidR="00805016">
          <w:rPr>
            <w:rFonts w:cstheme="minorHAnsi"/>
          </w:rPr>
          <w:t xml:space="preserve">, </w:t>
        </w:r>
      </w:ins>
      <w:r w:rsidR="00BE3402">
        <w:rPr>
          <w:rFonts w:cstheme="minorHAnsi"/>
        </w:rPr>
        <w:t>различные архитектуры глубоких нейронных сетей. Так</w:t>
      </w:r>
      <w:r w:rsidR="00BE3402" w:rsidRPr="00C26545">
        <w:rPr>
          <w:rFonts w:cstheme="minorHAnsi"/>
          <w:lang w:val="en-US"/>
        </w:rPr>
        <w:t xml:space="preserve">, </w:t>
      </w:r>
      <w:del w:id="465" w:author="Artem Ryabinov" w:date="2020-08-19T22:10:00Z">
        <w:r w:rsidR="00BE3402" w:rsidDel="002F407D">
          <w:rPr>
            <w:rFonts w:cstheme="minorHAnsi"/>
            <w:lang w:val="en-US"/>
          </w:rPr>
          <w:delText>Khulage</w:delText>
        </w:r>
        <w:r w:rsidR="00BE3402" w:rsidRPr="00C26545" w:rsidDel="002F407D">
          <w:rPr>
            <w:rFonts w:cstheme="minorHAnsi"/>
            <w:lang w:val="en-US"/>
          </w:rPr>
          <w:delText xml:space="preserve"> 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BE3402" w:rsidDel="002F407D">
          <w:rPr>
            <w:rFonts w:cstheme="minorHAnsi"/>
            <w:lang w:val="en-US"/>
          </w:rPr>
          <w:delText>A</w:delText>
        </w:r>
        <w:r w:rsidR="00BE3402" w:rsidRPr="00C26545" w:rsidDel="002F407D">
          <w:rPr>
            <w:rFonts w:cstheme="minorHAnsi"/>
            <w:lang w:val="en-US"/>
          </w:rPr>
          <w:delText>.</w:delText>
        </w:r>
        <w:r w:rsidR="00C26545" w:rsidDel="002F407D">
          <w:rPr>
            <w:rFonts w:cstheme="minorHAnsi"/>
            <w:lang w:val="en-US"/>
          </w:rPr>
          <w:delText xml:space="preserve"> [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Khulage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,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>.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A</w:delText>
        </w:r>
        <w:r w:rsidR="00C26545" w:rsidRPr="00C26545" w:rsidDel="002F407D">
          <w:rPr>
            <w:rFonts w:cstheme="minorHAnsi"/>
            <w:highlight w:val="green"/>
            <w:lang w:val="en-US"/>
          </w:rPr>
          <w:delText xml:space="preserve">..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(2012). Extraction of pitch, duration and formant frequencies for emotion recognition system. IET</w:delText>
        </w:r>
        <w:r w:rsidR="00C26545" w:rsidRPr="00EF05B8" w:rsidDel="002F407D">
          <w:rPr>
            <w:rFonts w:cstheme="minorHAnsi"/>
            <w:highlight w:val="green"/>
            <w:lang w:val="en-US"/>
            <w:rPrChange w:id="466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Conference</w:delText>
        </w:r>
        <w:r w:rsidR="00C26545" w:rsidRPr="00EF05B8" w:rsidDel="002F407D">
          <w:rPr>
            <w:rFonts w:cstheme="minorHAnsi"/>
            <w:highlight w:val="green"/>
            <w:lang w:val="en-US"/>
            <w:rPrChange w:id="467" w:author="Artem Ryabinov" w:date="2020-08-19T22:23:00Z">
              <w:rPr>
                <w:rFonts w:cstheme="minorHAnsi"/>
                <w:highlight w:val="green"/>
              </w:rPr>
            </w:rPrChange>
          </w:rPr>
          <w:delText xml:space="preserve"> 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Publications</w:delText>
        </w:r>
        <w:r w:rsidR="00C26545" w:rsidRPr="00EF05B8" w:rsidDel="002F407D">
          <w:rPr>
            <w:rFonts w:cstheme="minorHAnsi"/>
            <w:highlight w:val="green"/>
            <w:lang w:val="en-US"/>
            <w:rPrChange w:id="468" w:author="Artem Ryabinov" w:date="2020-08-19T22:23:00Z">
              <w:rPr>
                <w:rFonts w:cstheme="minorHAnsi"/>
                <w:highlight w:val="green"/>
              </w:rPr>
            </w:rPrChange>
          </w:rPr>
          <w:delText>. 2012. 7-9. 10.1049/</w:delText>
        </w:r>
        <w:r w:rsidR="00C26545" w:rsidRPr="00E37CD7" w:rsidDel="002F407D">
          <w:rPr>
            <w:rFonts w:cstheme="minorHAnsi"/>
            <w:highlight w:val="green"/>
            <w:lang w:val="en-US"/>
          </w:rPr>
          <w:delText>cp</w:delText>
        </w:r>
        <w:r w:rsidR="00C26545" w:rsidRPr="00EF05B8" w:rsidDel="002F407D">
          <w:rPr>
            <w:rFonts w:cstheme="minorHAnsi"/>
            <w:highlight w:val="green"/>
            <w:lang w:val="en-US"/>
            <w:rPrChange w:id="469" w:author="Artem Ryabinov" w:date="2020-08-19T22:23:00Z">
              <w:rPr>
                <w:rFonts w:cstheme="minorHAnsi"/>
                <w:highlight w:val="green"/>
              </w:rPr>
            </w:rPrChange>
          </w:rPr>
          <w:delText>.2012.2482.</w:delText>
        </w:r>
        <w:r w:rsidR="00C26545" w:rsidRPr="00EF05B8" w:rsidDel="002F407D">
          <w:rPr>
            <w:rFonts w:cstheme="minorHAnsi"/>
            <w:lang w:val="en-US"/>
            <w:rPrChange w:id="470" w:author="Artem Ryabinov" w:date="2020-08-19T22:23:00Z">
              <w:rPr>
                <w:rFonts w:cstheme="minorHAnsi"/>
              </w:rPr>
            </w:rPrChange>
          </w:rPr>
          <w:delText>]</w:delText>
        </w:r>
        <w:r w:rsidR="00BE3402" w:rsidRPr="00EF05B8" w:rsidDel="002F407D">
          <w:rPr>
            <w:rFonts w:cstheme="minorHAnsi"/>
            <w:lang w:val="en-US"/>
            <w:rPrChange w:id="471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использовал</w:delText>
        </w:r>
        <w:r w:rsidR="00BE3402" w:rsidRPr="00EF05B8" w:rsidDel="002F407D">
          <w:rPr>
            <w:rFonts w:cstheme="minorHAnsi"/>
            <w:lang w:val="en-US"/>
            <w:rPrChange w:id="47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высоту</w:delText>
        </w:r>
        <w:r w:rsidR="00BE3402" w:rsidRPr="00EF05B8" w:rsidDel="002F407D">
          <w:rPr>
            <w:rFonts w:cstheme="minorHAnsi"/>
            <w:lang w:val="en-US"/>
            <w:rPrChange w:id="473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тона</w:delText>
        </w:r>
        <w:r w:rsidR="00BE3402" w:rsidRPr="00EF05B8" w:rsidDel="002F407D">
          <w:rPr>
            <w:rFonts w:cstheme="minorHAnsi"/>
            <w:lang w:val="en-US"/>
            <w:rPrChange w:id="474" w:author="Artem Ryabinov" w:date="2020-08-19T22:23:00Z">
              <w:rPr>
                <w:rFonts w:cstheme="minorHAnsi"/>
              </w:rPr>
            </w:rPrChange>
          </w:rPr>
          <w:delText xml:space="preserve">, </w:delText>
        </w:r>
        <w:r w:rsidR="00BE3402" w:rsidDel="002F407D">
          <w:rPr>
            <w:rFonts w:cstheme="minorHAnsi"/>
          </w:rPr>
          <w:delText>длительнось</w:delText>
        </w:r>
        <w:r w:rsidR="00BE3402" w:rsidRPr="00EF05B8" w:rsidDel="002F407D">
          <w:rPr>
            <w:rFonts w:cstheme="minorHAnsi"/>
            <w:lang w:val="en-US"/>
            <w:rPrChange w:id="475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пауз</w:delText>
        </w:r>
        <w:r w:rsidR="00BE3402" w:rsidRPr="00EF05B8" w:rsidDel="002F407D">
          <w:rPr>
            <w:rFonts w:cstheme="minorHAnsi"/>
            <w:lang w:val="en-US"/>
            <w:rPrChange w:id="476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и</w:delText>
        </w:r>
        <w:r w:rsidR="00BE3402" w:rsidRPr="00EF05B8" w:rsidDel="002F407D">
          <w:rPr>
            <w:rFonts w:cstheme="minorHAnsi"/>
            <w:lang w:val="en-US"/>
            <w:rPrChange w:id="477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значения</w:delText>
        </w:r>
        <w:r w:rsidR="00BE3402" w:rsidRPr="00EF05B8" w:rsidDel="002F407D">
          <w:rPr>
            <w:rFonts w:cstheme="minorHAnsi"/>
            <w:lang w:val="en-US"/>
            <w:rPrChange w:id="478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частот</w:delText>
        </w:r>
        <w:r w:rsidR="00BE3402" w:rsidRPr="00EF05B8" w:rsidDel="002F407D">
          <w:rPr>
            <w:rFonts w:cstheme="minorHAnsi"/>
            <w:lang w:val="en-US"/>
            <w:rPrChange w:id="479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основных</w:delText>
        </w:r>
        <w:r w:rsidR="00BE3402" w:rsidRPr="00EF05B8" w:rsidDel="002F407D">
          <w:rPr>
            <w:rFonts w:cstheme="minorHAnsi"/>
            <w:lang w:val="en-US"/>
            <w:rPrChange w:id="480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формант</w:delText>
        </w:r>
        <w:r w:rsidR="00BE3402" w:rsidRPr="00EF05B8" w:rsidDel="002F407D">
          <w:rPr>
            <w:rFonts w:cstheme="minorHAnsi"/>
            <w:lang w:val="en-US"/>
            <w:rPrChange w:id="481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для</w:delText>
        </w:r>
        <w:r w:rsidR="00BE3402" w:rsidRPr="00EF05B8" w:rsidDel="002F407D">
          <w:rPr>
            <w:rFonts w:cstheme="minorHAnsi"/>
            <w:lang w:val="en-US"/>
            <w:rPrChange w:id="482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обучения</w:delText>
        </w:r>
        <w:r w:rsidR="00BE3402" w:rsidRPr="00EF05B8" w:rsidDel="002F407D">
          <w:rPr>
            <w:rFonts w:cstheme="minorHAnsi"/>
            <w:lang w:val="en-US"/>
            <w:rPrChange w:id="483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84" w:author="Artem Ryabinov" w:date="2020-08-19T20:53:00Z">
              <w:rPr>
                <w:rFonts w:cstheme="minorHAnsi"/>
              </w:rPr>
            </w:rPrChange>
          </w:rPr>
          <w:delText>классификатор</w:delText>
        </w:r>
        <w:r w:rsidR="00BE3402" w:rsidRPr="00EF05B8" w:rsidDel="002F407D">
          <w:rPr>
            <w:rFonts w:cstheme="minorHAnsi"/>
            <w:lang w:val="en-US"/>
            <w:rPrChange w:id="485" w:author="Artem Ryabinov" w:date="2020-08-19T22:23:00Z">
              <w:rPr>
                <w:rFonts w:cstheme="minorHAnsi"/>
              </w:rPr>
            </w:rPrChange>
          </w:rPr>
          <w:delText xml:space="preserve">}, </w:delText>
        </w:r>
        <w:r w:rsidR="00BE3402" w:rsidDel="002F407D">
          <w:rPr>
            <w:rFonts w:cstheme="minorHAnsi"/>
          </w:rPr>
          <w:delText>получив</w:delText>
        </w:r>
        <w:r w:rsidR="00BE3402" w:rsidRPr="00EF05B8" w:rsidDel="002F407D">
          <w:rPr>
            <w:rFonts w:cstheme="minorHAnsi"/>
            <w:lang w:val="en-US"/>
            <w:rPrChange w:id="486" w:author="Artem Ryabinov" w:date="2020-08-19T22:23:00Z">
              <w:rPr>
                <w:rFonts w:cstheme="minorHAnsi"/>
              </w:rPr>
            </w:rPrChange>
          </w:rPr>
          <w:delText xml:space="preserve"> </w:delText>
        </w:r>
        <w:r w:rsidR="00BE3402" w:rsidDel="002F407D">
          <w:rPr>
            <w:rFonts w:cstheme="minorHAnsi"/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87" w:author="Artem Ryabinov" w:date="2020-08-19T22:23:00Z">
              <w:rPr>
                <w:rFonts w:cstheme="minorHAnsi"/>
              </w:rPr>
            </w:rPrChange>
          </w:rPr>
          <w:delText xml:space="preserve"> {</w:delText>
        </w:r>
        <w:r w:rsidR="00BE3402" w:rsidRPr="00C45228" w:rsidDel="002F407D">
          <w:rPr>
            <w:rFonts w:cstheme="minorHAnsi"/>
            <w:highlight w:val="darkYellow"/>
            <w:rPrChange w:id="488" w:author="Artem Ryabinov" w:date="2020-08-19T20:53:00Z">
              <w:rPr>
                <w:rFonts w:cstheme="minorHAnsi"/>
              </w:rPr>
            </w:rPrChange>
          </w:rPr>
          <w:delText>результат</w:delText>
        </w:r>
        <w:r w:rsidR="00BE3402" w:rsidRPr="00EF05B8" w:rsidDel="002F407D">
          <w:rPr>
            <w:rFonts w:cstheme="minorHAnsi"/>
            <w:lang w:val="en-US"/>
            <w:rPrChange w:id="489" w:author="Artem Ryabinov" w:date="2020-08-19T22:23:00Z">
              <w:rPr>
                <w:rFonts w:cstheme="minorHAnsi"/>
              </w:rPr>
            </w:rPrChange>
          </w:rPr>
          <w:delText xml:space="preserve">}. </w:delText>
        </w:r>
        <w:r w:rsidR="00BE3402" w:rsidDel="002F407D">
          <w:rPr>
            <w:rFonts w:cstheme="minorHAnsi"/>
          </w:rPr>
          <w:delText>Однако</w:delText>
        </w:r>
        <w:r w:rsidR="00BE3402" w:rsidRPr="00EF05B8" w:rsidDel="002F407D">
          <w:rPr>
            <w:rFonts w:cstheme="minorHAnsi"/>
            <w:lang w:val="en-US"/>
            <w:rPrChange w:id="490" w:author="Artem Ryabinov" w:date="2020-08-19T22:23:00Z">
              <w:rPr>
                <w:rFonts w:cstheme="minorHAnsi"/>
              </w:rPr>
            </w:rPrChange>
          </w:rPr>
          <w:delText>, {</w:delText>
        </w:r>
        <w:r w:rsidR="00BE3402" w:rsidRPr="00C45228" w:rsidDel="002F407D">
          <w:rPr>
            <w:rFonts w:cstheme="minorHAnsi"/>
            <w:highlight w:val="darkYellow"/>
            <w:rPrChange w:id="491" w:author="Artem Ryabinov" w:date="2020-08-19T20:53:00Z">
              <w:rPr>
                <w:rFonts w:cstheme="minorHAnsi"/>
              </w:rPr>
            </w:rPrChange>
          </w:rPr>
          <w:delText>минусы</w:delText>
        </w:r>
        <w:r w:rsidR="00BE3402" w:rsidRPr="00EF05B8" w:rsidDel="002F407D">
          <w:rPr>
            <w:rFonts w:cstheme="minorHAnsi"/>
            <w:lang w:val="en-US"/>
            <w:rPrChange w:id="492" w:author="Artem Ryabinov" w:date="2020-08-19T22:23:00Z">
              <w:rPr>
                <w:rFonts w:cstheme="minorHAnsi"/>
              </w:rPr>
            </w:rPrChange>
          </w:rPr>
          <w:delText>}.</w:delText>
        </w:r>
        <w:r w:rsidR="00F153C6" w:rsidRPr="00EF05B8" w:rsidDel="002F407D">
          <w:rPr>
            <w:rFonts w:cstheme="minorHAnsi"/>
            <w:lang w:val="en-US"/>
            <w:rPrChange w:id="493" w:author="Artem Ryabinov" w:date="2020-08-19T22:23:00Z">
              <w:rPr>
                <w:rFonts w:cstheme="minorHAnsi"/>
              </w:rPr>
            </w:rPrChange>
          </w:rPr>
          <w:delText xml:space="preserve"> </w:delText>
        </w:r>
      </w:del>
      <w:r w:rsidR="00F153C6">
        <w:rPr>
          <w:rFonts w:cstheme="minorHAnsi"/>
          <w:lang w:val="en-US"/>
        </w:rPr>
        <w:t>Lin</w:t>
      </w:r>
      <w:r w:rsidR="00F153C6" w:rsidRPr="00EF05B8">
        <w:rPr>
          <w:rFonts w:cstheme="minorHAnsi"/>
          <w:lang w:val="en-US"/>
          <w:rPrChange w:id="494" w:author="Artem Ryabinov" w:date="2020-08-19T22:23:00Z">
            <w:rPr>
              <w:rFonts w:cstheme="minorHAnsi"/>
            </w:rPr>
          </w:rPrChange>
        </w:rPr>
        <w:t xml:space="preserve"> </w:t>
      </w:r>
      <w:r w:rsidR="00F153C6">
        <w:rPr>
          <w:rFonts w:cstheme="minorHAnsi"/>
        </w:rPr>
        <w:t>и</w:t>
      </w:r>
      <w:r w:rsidR="00F153C6" w:rsidRPr="00EF05B8">
        <w:rPr>
          <w:rFonts w:cstheme="minorHAnsi"/>
          <w:lang w:val="en-US"/>
          <w:rPrChange w:id="495" w:author="Artem Ryabinov" w:date="2020-08-19T22:23:00Z">
            <w:rPr>
              <w:rFonts w:cstheme="minorHAnsi"/>
            </w:rPr>
          </w:rPrChange>
        </w:rPr>
        <w:t xml:space="preserve"> </w:t>
      </w:r>
      <w:proofErr w:type="spellStart"/>
      <w:r w:rsidR="00F153C6">
        <w:rPr>
          <w:rFonts w:cstheme="minorHAnsi"/>
        </w:rPr>
        <w:t>др</w:t>
      </w:r>
      <w:proofErr w:type="spellEnd"/>
      <w:r w:rsidR="00F153C6" w:rsidRPr="00EF05B8">
        <w:rPr>
          <w:rFonts w:cstheme="minorHAnsi"/>
          <w:lang w:val="en-US"/>
          <w:rPrChange w:id="496" w:author="Artem Ryabinov" w:date="2020-08-19T22:23:00Z">
            <w:rPr>
              <w:rFonts w:cstheme="minorHAnsi"/>
            </w:rPr>
          </w:rPrChange>
        </w:rPr>
        <w:t xml:space="preserve"> [</w:t>
      </w:r>
      <w:ins w:id="497" w:author="Artem Ryabinov" w:date="2020-08-19T22:23:00Z">
        <w:r w:rsidR="00EF05B8" w:rsidRPr="00EF05B8">
          <w:rPr>
            <w:rFonts w:cstheme="minorHAnsi"/>
            <w:highlight w:val="green"/>
            <w:lang w:val="en-US"/>
            <w:rPrChange w:id="498" w:author="Artem Ryabinov" w:date="2020-08-19T22:23:00Z">
              <w:rPr>
                <w:rFonts w:cstheme="minorHAnsi"/>
                <w:lang w:val="en-US"/>
              </w:rPr>
            </w:rPrChange>
          </w:rPr>
          <w:t>Lin, J.C.; Wu, C.H.; Wei, W.L.: Semi-coupled hidden Markov</w:t>
        </w:r>
        <w:r w:rsidR="00EF05B8" w:rsidRPr="00EF05B8">
          <w:rPr>
            <w:rFonts w:cstheme="minorHAnsi"/>
            <w:highlight w:val="green"/>
            <w:lang w:val="en-US"/>
            <w:rPrChange w:id="499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0" w:author="Artem Ryabinov" w:date="2020-08-19T22:23:00Z">
              <w:rPr>
                <w:rFonts w:cstheme="minorHAnsi"/>
                <w:lang w:val="en-US"/>
              </w:rPr>
            </w:rPrChange>
          </w:rPr>
          <w:t>model with state-based alignment strategy for audio-visual emotion</w:t>
        </w:r>
        <w:r w:rsidR="00EF05B8" w:rsidRPr="00EF05B8">
          <w:rPr>
            <w:rFonts w:cstheme="minorHAnsi"/>
            <w:highlight w:val="green"/>
            <w:lang w:val="en-US"/>
            <w:rPrChange w:id="501" w:author="Artem Ryabinov" w:date="2020-08-19T22:23:00Z">
              <w:rPr>
                <w:rFonts w:cstheme="minorHAnsi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2" w:author="Artem Ryabinov" w:date="2020-08-19T22:23:00Z">
              <w:rPr>
                <w:rFonts w:cstheme="minorHAnsi"/>
                <w:lang w:val="en-US"/>
              </w:rPr>
            </w:rPrChange>
          </w:rPr>
          <w:t>recognition, in Proc. Affective</w:t>
        </w:r>
        <w:r w:rsidR="00EF05B8" w:rsidRPr="00BE1926">
          <w:rPr>
            <w:rFonts w:cstheme="minorHAnsi"/>
            <w:highlight w:val="green"/>
            <w:rPrChange w:id="503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4" w:author="Artem Ryabinov" w:date="2020-08-19T22:23:00Z">
              <w:rPr>
                <w:rFonts w:cstheme="minorHAnsi"/>
                <w:lang w:val="en-US"/>
              </w:rPr>
            </w:rPrChange>
          </w:rPr>
          <w:t>Computing</w:t>
        </w:r>
        <w:r w:rsidR="00EF05B8" w:rsidRPr="00BE1926">
          <w:rPr>
            <w:rFonts w:cstheme="minorHAnsi"/>
            <w:highlight w:val="green"/>
            <w:rPrChange w:id="505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6" w:author="Artem Ryabinov" w:date="2020-08-19T22:23:00Z">
              <w:rPr>
                <w:rFonts w:cstheme="minorHAnsi"/>
                <w:lang w:val="en-US"/>
              </w:rPr>
            </w:rPrChange>
          </w:rPr>
          <w:t>and</w:t>
        </w:r>
        <w:r w:rsidR="00EF05B8" w:rsidRPr="00BE1926">
          <w:rPr>
            <w:rFonts w:cstheme="minorHAnsi"/>
            <w:highlight w:val="green"/>
            <w:rPrChange w:id="507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08" w:author="Artem Ryabinov" w:date="2020-08-19T22:23:00Z">
              <w:rPr>
                <w:rFonts w:cstheme="minorHAnsi"/>
                <w:lang w:val="en-US"/>
              </w:rPr>
            </w:rPrChange>
          </w:rPr>
          <w:t>Intelligent</w:t>
        </w:r>
        <w:r w:rsidR="00EF05B8" w:rsidRPr="00BE1926">
          <w:rPr>
            <w:rFonts w:cstheme="minorHAnsi"/>
            <w:highlight w:val="green"/>
            <w:rPrChange w:id="509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510" w:author="Artem Ryabinov" w:date="2020-08-19T22:23:00Z">
              <w:rPr>
                <w:rFonts w:cstheme="minorHAnsi"/>
                <w:lang w:val="en-US"/>
              </w:rPr>
            </w:rPrChange>
          </w:rPr>
          <w:t>Interaction</w:t>
        </w:r>
        <w:r w:rsidR="00EF05B8" w:rsidRPr="00BE1926">
          <w:rPr>
            <w:rFonts w:cstheme="minorHAnsi"/>
            <w:highlight w:val="green"/>
            <w:rPrChange w:id="511" w:author="Artem Ryabinov" w:date="2020-08-20T20:36:00Z">
              <w:rPr>
                <w:rFonts w:cstheme="minorHAnsi"/>
              </w:rPr>
            </w:rPrChange>
          </w:rPr>
          <w:t xml:space="preserve"> </w:t>
        </w:r>
        <w:r w:rsidR="00EF05B8" w:rsidRPr="00BE1926">
          <w:rPr>
            <w:rFonts w:cstheme="minorHAnsi"/>
            <w:highlight w:val="green"/>
            <w:rPrChange w:id="512" w:author="Artem Ryabinov" w:date="2020-08-20T20:36:00Z">
              <w:rPr>
                <w:rFonts w:cstheme="minorHAnsi"/>
                <w:lang w:val="en-US"/>
              </w:rPr>
            </w:rPrChange>
          </w:rPr>
          <w:t>(</w:t>
        </w:r>
        <w:r w:rsidR="00EF05B8" w:rsidRPr="00EF05B8">
          <w:rPr>
            <w:rFonts w:cstheme="minorHAnsi"/>
            <w:highlight w:val="green"/>
            <w:lang w:val="en-US"/>
            <w:rPrChange w:id="513" w:author="Artem Ryabinov" w:date="2020-08-19T22:23:00Z">
              <w:rPr>
                <w:rFonts w:cstheme="minorHAnsi"/>
                <w:lang w:val="en-US"/>
              </w:rPr>
            </w:rPrChange>
          </w:rPr>
          <w:t>ACII</w:t>
        </w:r>
        <w:r w:rsidR="00EF05B8" w:rsidRPr="00BE1926">
          <w:rPr>
            <w:rFonts w:cstheme="minorHAnsi"/>
            <w:highlight w:val="green"/>
            <w:rPrChange w:id="514" w:author="Artem Ryabinov" w:date="2020-08-20T20:36:00Z">
              <w:rPr>
                <w:rFonts w:cstheme="minorHAnsi"/>
                <w:lang w:val="en-US"/>
              </w:rPr>
            </w:rPrChange>
          </w:rPr>
          <w:t>), 2011, 185–194.</w:t>
        </w:r>
      </w:ins>
      <w:del w:id="515" w:author="Artem Ryabinov" w:date="2020-08-19T22:23:00Z">
        <w:r w:rsidR="00F153C6" w:rsidRPr="00BE1926" w:rsidDel="00EF05B8">
          <w:rPr>
            <w:rFonts w:cstheme="minorHAnsi"/>
            <w:highlight w:val="green"/>
          </w:rPr>
          <w:delText>51</w:delText>
        </w:r>
      </w:del>
      <w:r w:rsidR="00F153C6" w:rsidRPr="00BE1926">
        <w:rPr>
          <w:rFonts w:cstheme="minorHAnsi"/>
        </w:rPr>
        <w:t>]</w:t>
      </w:r>
      <w:r w:rsidR="00BE3402" w:rsidRPr="00BE1926">
        <w:rPr>
          <w:rFonts w:cstheme="minorHAnsi"/>
        </w:rPr>
        <w:t xml:space="preserve"> </w:t>
      </w:r>
      <w:del w:id="516" w:author="Artem Ryabinov" w:date="2020-08-19T22:10:00Z">
        <w:r w:rsidR="00F153C6" w:rsidDel="002F407D">
          <w:rPr>
            <w:rFonts w:cstheme="minorHAnsi"/>
          </w:rPr>
          <w:delText>также</w:delText>
        </w:r>
        <w:r w:rsidR="00F153C6" w:rsidRPr="00BE1926" w:rsidDel="002F407D">
          <w:rPr>
            <w:rFonts w:cstheme="minorHAnsi"/>
          </w:rPr>
          <w:delText xml:space="preserve"> </w:delText>
        </w:r>
      </w:del>
      <w:r w:rsidR="00F153C6">
        <w:rPr>
          <w:rFonts w:cstheme="minorHAnsi"/>
        </w:rPr>
        <w:t xml:space="preserve">продемонстрировали высокую степень релевантности просодических характеристик в задаче распознавания эмоций. Их набор признаков состоял из высоты тона, энергии, частот пяти основных формант 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1-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5</w:t>
      </w:r>
      <w:ins w:id="517" w:author="Artem Ryabinov" w:date="2020-08-19T22:20:00Z">
        <w:r w:rsidR="00EF05B8">
          <w:rPr>
            <w:rFonts w:cstheme="minorHAnsi"/>
          </w:rPr>
          <w:t xml:space="preserve"> и был использован для обучения скрытой мар</w:t>
        </w:r>
      </w:ins>
      <w:ins w:id="518" w:author="Artem Ryabinov" w:date="2020-08-19T22:21:00Z">
        <w:r w:rsidR="00EF05B8">
          <w:rPr>
            <w:rFonts w:cstheme="minorHAnsi"/>
          </w:rPr>
          <w:t>ковской модели.</w:t>
        </w:r>
      </w:ins>
      <w:del w:id="519" w:author="Artem Ryabinov" w:date="2020-08-19T22:20:00Z">
        <w:r w:rsidR="00F153C6" w:rsidRPr="00F153C6" w:rsidDel="00EF05B8">
          <w:rPr>
            <w:rFonts w:cstheme="minorHAnsi"/>
          </w:rPr>
          <w:delText>.</w:delText>
        </w:r>
      </w:del>
      <w:ins w:id="520" w:author="Artem Ryabinov" w:date="2020-08-19T22:10:00Z">
        <w:r w:rsidR="002F407D">
          <w:rPr>
            <w:rFonts w:cstheme="minorHAnsi"/>
          </w:rPr>
          <w:t xml:space="preserve"> </w:t>
        </w:r>
      </w:ins>
      <w:ins w:id="521" w:author="Artem Ryabinov" w:date="2020-08-19T22:21:00Z">
        <w:r w:rsidR="00EF05B8">
          <w:rPr>
            <w:rFonts w:cstheme="minorHAnsi"/>
          </w:rPr>
          <w:t xml:space="preserve">Точность классификации составила 67,8%. </w:t>
        </w:r>
      </w:ins>
      <w:ins w:id="522" w:author="Artem Ryabinov" w:date="2020-08-19T22:22:00Z">
        <w:r w:rsidR="00EF05B8">
          <w:rPr>
            <w:rFonts w:cstheme="minorHAnsi"/>
          </w:rPr>
          <w:t>Данный результат, однако, был получен на собственном наборе данных, содержащем четыре эмоциональные</w:t>
        </w:r>
      </w:ins>
      <w:ins w:id="523" w:author="Artem Ryabinov" w:date="2020-08-19T22:23:00Z">
        <w:r w:rsidR="00EF05B8">
          <w:rPr>
            <w:rFonts w:cstheme="minorHAnsi"/>
          </w:rPr>
          <w:t xml:space="preserve"> категории.</w:t>
        </w:r>
      </w:ins>
      <w:ins w:id="524" w:author="Artem Ryabinov" w:date="2020-08-19T22:20:00Z">
        <w:r w:rsidR="00EF05B8">
          <w:rPr>
            <w:rFonts w:cstheme="minorHAnsi"/>
          </w:rPr>
          <w:t xml:space="preserve"> </w:t>
        </w:r>
      </w:ins>
      <w:del w:id="525" w:author="Artem Ryabinov" w:date="2020-08-19T22:20:00Z">
        <w:r w:rsidR="00F153C6" w:rsidDel="00EF05B8">
          <w:rPr>
            <w:rFonts w:cstheme="minorHAnsi"/>
          </w:rPr>
          <w:delText xml:space="preserve"> </w:delText>
        </w:r>
      </w:del>
      <w:r w:rsidR="00C26545">
        <w:rPr>
          <w:rFonts w:cstheme="minorHAnsi"/>
        </w:rPr>
        <w:t>В</w:t>
      </w:r>
      <w:r w:rsidR="00C26545" w:rsidRPr="00EF05B8">
        <w:rPr>
          <w:rFonts w:cstheme="minorHAnsi"/>
          <w:lang w:val="en-US"/>
          <w:rPrChange w:id="526" w:author="Artem Ryabinov" w:date="2020-08-19T22:24:00Z">
            <w:rPr>
              <w:rFonts w:cstheme="minorHAnsi"/>
            </w:rPr>
          </w:rPrChange>
        </w:rPr>
        <w:t xml:space="preserve"> </w:t>
      </w:r>
      <w:r w:rsidR="00C26545">
        <w:rPr>
          <w:rFonts w:cstheme="minorHAnsi"/>
        </w:rPr>
        <w:t>исследовании</w:t>
      </w:r>
      <w:r w:rsidR="00C26545" w:rsidRPr="00EF05B8">
        <w:rPr>
          <w:rFonts w:cstheme="minorHAnsi"/>
          <w:lang w:val="en-US"/>
          <w:rPrChange w:id="527" w:author="Artem Ryabinov" w:date="2020-08-19T22:24:00Z">
            <w:rPr>
              <w:rFonts w:cstheme="minorHAnsi"/>
            </w:rPr>
          </w:rPrChange>
        </w:rPr>
        <w:t xml:space="preserve"> </w:t>
      </w:r>
      <w:proofErr w:type="spellStart"/>
      <w:r w:rsidR="00C26545">
        <w:rPr>
          <w:rFonts w:cstheme="minorHAnsi"/>
          <w:lang w:val="en-US"/>
        </w:rPr>
        <w:t>Eyben</w:t>
      </w:r>
      <w:proofErr w:type="spellEnd"/>
      <w:r w:rsidR="00C26545" w:rsidRPr="00EF05B8">
        <w:rPr>
          <w:rFonts w:cstheme="minorHAnsi"/>
          <w:lang w:val="en-US"/>
          <w:rPrChange w:id="528" w:author="Artem Ryabinov" w:date="2020-08-19T22:24:00Z">
            <w:rPr>
              <w:rFonts w:cstheme="minorHAnsi"/>
            </w:rPr>
          </w:rPrChange>
        </w:rPr>
        <w:t xml:space="preserve"> [</w:t>
      </w:r>
      <w:proofErr w:type="spellStart"/>
      <w:ins w:id="529" w:author="Artem Ryabinov" w:date="2020-08-19T22:24:00Z">
        <w:r w:rsidR="00EF05B8" w:rsidRPr="00EF05B8">
          <w:rPr>
            <w:highlight w:val="green"/>
            <w:lang w:val="en-US"/>
            <w:rPrChange w:id="530" w:author="Artem Ryabinov" w:date="2020-08-19T22:24:00Z">
              <w:rPr/>
            </w:rPrChange>
          </w:rPr>
          <w:t>Eyben</w:t>
        </w:r>
        <w:proofErr w:type="spellEnd"/>
        <w:r w:rsidR="00EF05B8" w:rsidRPr="00EF05B8">
          <w:rPr>
            <w:highlight w:val="green"/>
            <w:lang w:val="en-US"/>
            <w:rPrChange w:id="531" w:author="Artem Ryabinov" w:date="2020-08-19T22:24:00Z">
              <w:rPr/>
            </w:rPrChange>
          </w:rPr>
          <w:t xml:space="preserve">, F.; Petridis, S.; Schuller, B.; </w:t>
        </w:r>
        <w:proofErr w:type="spellStart"/>
        <w:r w:rsidR="00EF05B8" w:rsidRPr="00EF05B8">
          <w:rPr>
            <w:highlight w:val="green"/>
            <w:lang w:val="en-US"/>
            <w:rPrChange w:id="532" w:author="Artem Ryabinov" w:date="2020-08-19T22:24:00Z">
              <w:rPr/>
            </w:rPrChange>
          </w:rPr>
          <w:t>Pantic</w:t>
        </w:r>
        <w:proofErr w:type="spellEnd"/>
        <w:r w:rsidR="00EF05B8" w:rsidRPr="00EF05B8">
          <w:rPr>
            <w:highlight w:val="green"/>
            <w:lang w:val="en-US"/>
            <w:rPrChange w:id="533" w:author="Artem Ryabinov" w:date="2020-08-19T22:24:00Z">
              <w:rPr/>
            </w:rPrChange>
          </w:rPr>
          <w:t>, M.: Audiovisual vocal outburst classification in noisy acoustic conditions, in ICASSP, 2012, 5097–5100.</w:t>
        </w:r>
      </w:ins>
      <w:del w:id="534" w:author="Artem Ryabinov" w:date="2020-08-19T22:24:00Z">
        <w:r w:rsidR="00C26545" w:rsidRPr="00EF05B8" w:rsidDel="00EF05B8">
          <w:rPr>
            <w:rFonts w:cstheme="minorHAnsi"/>
            <w:highlight w:val="green"/>
            <w:lang w:val="en-US"/>
            <w:rPrChange w:id="535" w:author="Artem Ryabinov" w:date="2020-08-19T22:24:00Z">
              <w:rPr>
                <w:rFonts w:cstheme="minorHAnsi"/>
                <w:highlight w:val="green"/>
              </w:rPr>
            </w:rPrChange>
          </w:rPr>
          <w:delText>45</w:delText>
        </w:r>
      </w:del>
      <w:r w:rsidR="00C26545" w:rsidRPr="00EF05B8">
        <w:rPr>
          <w:rFonts w:cstheme="minorHAnsi"/>
          <w:lang w:val="en-US"/>
          <w:rPrChange w:id="536" w:author="Artem Ryabinov" w:date="2020-08-19T22:24:00Z">
            <w:rPr>
              <w:rFonts w:cstheme="minorHAnsi"/>
            </w:rPr>
          </w:rPrChange>
        </w:rPr>
        <w:t xml:space="preserve">] </w:t>
      </w:r>
      <w:r w:rsidR="00C26545">
        <w:rPr>
          <w:rFonts w:cstheme="minorHAnsi"/>
        </w:rPr>
        <w:t>9 акустических низкоуровневых дескрипторов были использованы для обучения глубокой рекуррентной нейронной сети с долгой краткосрочной памятью (</w:t>
      </w:r>
      <w:r w:rsidR="00C26545">
        <w:rPr>
          <w:rFonts w:cstheme="minorHAnsi"/>
          <w:lang w:val="en-US"/>
        </w:rPr>
        <w:t>LSTM</w:t>
      </w:r>
      <w:r w:rsidR="00C26545" w:rsidRPr="00C26545">
        <w:rPr>
          <w:rFonts w:cstheme="minorHAnsi"/>
        </w:rPr>
        <w:t>-</w:t>
      </w:r>
      <w:r w:rsidR="00C26545">
        <w:rPr>
          <w:rFonts w:cstheme="minorHAnsi"/>
          <w:lang w:val="en-US"/>
        </w:rPr>
        <w:t>RNN</w:t>
      </w:r>
      <w:r w:rsidR="00C26545" w:rsidRPr="00C26545">
        <w:rPr>
          <w:rFonts w:cstheme="minorHAnsi"/>
        </w:rPr>
        <w:t>).</w:t>
      </w:r>
      <w:r w:rsidR="00C26545">
        <w:rPr>
          <w:rFonts w:cstheme="minorHAnsi"/>
        </w:rPr>
        <w:t xml:space="preserve"> На наборе данных </w:t>
      </w:r>
      <w:r w:rsidR="00C26545">
        <w:rPr>
          <w:rFonts w:cstheme="minorHAnsi"/>
          <w:lang w:val="en-US"/>
        </w:rPr>
        <w:t>TUM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AVIC</w:t>
      </w:r>
      <w:r w:rsidR="00C26545">
        <w:rPr>
          <w:rFonts w:cstheme="minorHAnsi"/>
        </w:rPr>
        <w:t xml:space="preserve"> для классификации одного из четырех </w:t>
      </w:r>
      <w:del w:id="537" w:author="Artem Ryabinov" w:date="2020-08-19T22:30:00Z">
        <w:r w:rsidR="00C26545" w:rsidDel="00F06D09">
          <w:rPr>
            <w:rFonts w:cstheme="minorHAnsi"/>
          </w:rPr>
          <w:delText xml:space="preserve">эмоциональных </w:delText>
        </w:r>
      </w:del>
      <w:ins w:id="538" w:author="Artem Ryabinov" w:date="2020-08-19T22:30:00Z">
        <w:r w:rsidR="00F06D09">
          <w:rPr>
            <w:rFonts w:cstheme="minorHAnsi"/>
          </w:rPr>
          <w:t xml:space="preserve">классов </w:t>
        </w:r>
      </w:ins>
      <w:del w:id="539" w:author="Artem Ryabinov" w:date="2020-08-19T22:30:00Z">
        <w:r w:rsidR="00C26545" w:rsidDel="00F06D09">
          <w:rPr>
            <w:rFonts w:cstheme="minorHAnsi"/>
          </w:rPr>
          <w:delText xml:space="preserve">состояний </w:delText>
        </w:r>
      </w:del>
      <w:r w:rsidR="00C26545">
        <w:rPr>
          <w:rFonts w:cstheme="minorHAnsi"/>
        </w:rPr>
        <w:t xml:space="preserve">получены результаты </w:t>
      </w:r>
      <w:r w:rsidR="00C26545">
        <w:rPr>
          <w:rFonts w:cstheme="minorHAnsi"/>
          <w:lang w:val="en-US"/>
        </w:rPr>
        <w:t>Unweighted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Average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Recall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</w:rPr>
        <w:t>67,6%</w:t>
      </w:r>
      <w:r w:rsidR="00C40F4D">
        <w:rPr>
          <w:rFonts w:cstheme="minorHAnsi"/>
        </w:rPr>
        <w:t xml:space="preserve">, однако их алгоритм </w:t>
      </w:r>
      <w:ins w:id="540" w:author="Artem Ryabinov" w:date="2020-08-19T22:28:00Z">
        <w:r w:rsidR="00F06D09">
          <w:rPr>
            <w:rFonts w:cstheme="minorHAnsi"/>
          </w:rPr>
          <w:t xml:space="preserve">направлен на выявление </w:t>
        </w:r>
      </w:ins>
      <w:ins w:id="541" w:author="Artem Ryabinov" w:date="2020-08-19T22:30:00Z">
        <w:r w:rsidR="00F06D09">
          <w:rPr>
            <w:rFonts w:cstheme="minorHAnsi"/>
          </w:rPr>
          <w:t xml:space="preserve">сложных </w:t>
        </w:r>
      </w:ins>
      <w:ins w:id="542" w:author="Artem Ryabinov" w:date="2020-08-19T22:28:00Z">
        <w:r w:rsidR="00F06D09">
          <w:rPr>
            <w:rFonts w:cstheme="minorHAnsi"/>
          </w:rPr>
          <w:t xml:space="preserve">аффективных состояний (смех, </w:t>
        </w:r>
      </w:ins>
      <w:ins w:id="543" w:author="Artem Ryabinov" w:date="2020-08-19T22:30:00Z">
        <w:r w:rsidR="00F06D09">
          <w:rPr>
            <w:rFonts w:cstheme="minorHAnsi"/>
          </w:rPr>
          <w:t>уверенность</w:t>
        </w:r>
      </w:ins>
      <w:ins w:id="544" w:author="Artem Ryabinov" w:date="2020-08-19T22:29:00Z">
        <w:r w:rsidR="00F06D09">
          <w:rPr>
            <w:rFonts w:cstheme="minorHAnsi"/>
          </w:rPr>
          <w:t xml:space="preserve">, </w:t>
        </w:r>
      </w:ins>
      <w:ins w:id="545" w:author="Artem Ryabinov" w:date="2020-08-19T22:30:00Z">
        <w:r w:rsidR="00F06D09">
          <w:rPr>
            <w:rFonts w:cstheme="minorHAnsi"/>
          </w:rPr>
          <w:t>неуверенность, остальное)</w:t>
        </w:r>
      </w:ins>
      <w:ins w:id="546" w:author="Artem Ryabinov" w:date="2020-08-19T22:31:00Z">
        <w:r w:rsidR="00F06D09">
          <w:rPr>
            <w:rFonts w:cstheme="minorHAnsi"/>
          </w:rPr>
          <w:t>, нежели базовых эмоций</w:t>
        </w:r>
      </w:ins>
      <w:ins w:id="547" w:author="Artem Ryabinov" w:date="2020-08-19T22:30:00Z">
        <w:r w:rsidR="00F06D09">
          <w:rPr>
            <w:rFonts w:cstheme="minorHAnsi"/>
          </w:rPr>
          <w:t xml:space="preserve">. </w:t>
        </w:r>
      </w:ins>
      <w:del w:id="548" w:author="Artem Ryabinov" w:date="2020-08-19T22:27:00Z">
        <w:r w:rsidR="00C40F4D" w:rsidDel="00F06D09">
          <w:rPr>
            <w:rFonts w:cstheme="minorHAnsi"/>
          </w:rPr>
          <w:delText>не отличается быстродействием.</w:delText>
        </w:r>
        <w:r w:rsidR="00C26545" w:rsidDel="00F06D09">
          <w:rPr>
            <w:rFonts w:cstheme="minorHAnsi"/>
          </w:rPr>
          <w:delText xml:space="preserve"> </w:delText>
        </w:r>
      </w:del>
      <w:proofErr w:type="spellStart"/>
      <w:r w:rsidR="00C40F4D">
        <w:rPr>
          <w:rFonts w:cstheme="minorHAnsi"/>
          <w:lang w:val="en-US"/>
        </w:rPr>
        <w:t>Laithia</w:t>
      </w:r>
      <w:proofErr w:type="spellEnd"/>
      <w:r w:rsidR="00C26545" w:rsidRPr="00BE1926">
        <w:rPr>
          <w:rFonts w:cstheme="minorHAnsi"/>
          <w:lang w:val="en-US"/>
          <w:rPrChange w:id="549" w:author="Artem Ryabinov" w:date="2020-08-20T20:36:00Z">
            <w:rPr>
              <w:rFonts w:cstheme="minorHAnsi"/>
            </w:rPr>
          </w:rPrChange>
        </w:rPr>
        <w:t xml:space="preserve"> </w:t>
      </w:r>
      <w:r w:rsidR="00C26545">
        <w:rPr>
          <w:rFonts w:cstheme="minorHAnsi"/>
        </w:rPr>
        <w:t>и</w:t>
      </w:r>
      <w:r w:rsidR="00C26545" w:rsidRPr="00BE1926">
        <w:rPr>
          <w:rFonts w:cstheme="minorHAnsi"/>
          <w:lang w:val="en-US"/>
          <w:rPrChange w:id="550" w:author="Artem Ryabinov" w:date="2020-08-20T20:36:00Z">
            <w:rPr>
              <w:rFonts w:cstheme="minorHAnsi"/>
            </w:rPr>
          </w:rPrChange>
        </w:rPr>
        <w:t xml:space="preserve"> </w:t>
      </w:r>
      <w:proofErr w:type="spellStart"/>
      <w:r w:rsidR="00C26545">
        <w:rPr>
          <w:rFonts w:cstheme="minorHAnsi"/>
        </w:rPr>
        <w:t>др</w:t>
      </w:r>
      <w:proofErr w:type="spellEnd"/>
      <w:r w:rsidR="00C26545" w:rsidRPr="00BE1926">
        <w:rPr>
          <w:rFonts w:cstheme="minorHAnsi"/>
          <w:lang w:val="en-US"/>
          <w:rPrChange w:id="551" w:author="Artem Ryabinov" w:date="2020-08-20T20:36:00Z">
            <w:rPr>
              <w:rFonts w:cstheme="minorHAnsi"/>
            </w:rPr>
          </w:rPrChange>
        </w:rPr>
        <w:t xml:space="preserve">. </w:t>
      </w:r>
      <w:r w:rsidR="00C26545" w:rsidRPr="00F06D09">
        <w:rPr>
          <w:rFonts w:cstheme="minorHAnsi"/>
          <w:lang w:val="en-US"/>
          <w:rPrChange w:id="552" w:author="Artem Ryabinov" w:date="2020-08-19T22:32:00Z">
            <w:rPr>
              <w:rFonts w:cstheme="minorHAnsi"/>
            </w:rPr>
          </w:rPrChange>
        </w:rPr>
        <w:t>[</w:t>
      </w:r>
      <w:ins w:id="553" w:author="Artem Ryabinov" w:date="2020-08-19T22:49:00Z">
        <w:r w:rsidR="00E95E4F" w:rsidRPr="00E95E4F">
          <w:rPr>
            <w:highlight w:val="green"/>
            <w:lang w:val="en-US"/>
            <w:rPrChange w:id="554" w:author="Artem Ryabinov" w:date="2020-08-19T22:50:00Z">
              <w:rPr>
                <w:lang w:val="en-US"/>
              </w:rPr>
            </w:rPrChange>
          </w:rPr>
          <w:t>Lalitha, S., &amp; Tripathi, S. (2016). Emotion detection using perceptual based speech features. 2016 IEEE Annual India Conference (INDICON). doi:10.1109/indicon.2016.7839028</w:t>
        </w:r>
      </w:ins>
      <w:del w:id="555" w:author="Artem Ryabinov" w:date="2020-08-19T22:32:00Z">
        <w:r w:rsidR="00C40F4D" w:rsidRPr="00C40F4D" w:rsidDel="00F06D09">
          <w:rPr>
            <w:rFonts w:cstheme="minorHAnsi"/>
            <w:highlight w:val="green"/>
            <w:lang w:val="en-US"/>
          </w:rPr>
          <w:delText>Laithia</w:delText>
        </w:r>
      </w:del>
      <w:r w:rsidR="00C26545" w:rsidRPr="00482FE9">
        <w:rPr>
          <w:rFonts w:cstheme="minorHAnsi"/>
          <w:lang w:val="en-US"/>
          <w:rPrChange w:id="556" w:author="Artem Ryabinov" w:date="2020-08-19T22:39:00Z">
            <w:rPr>
              <w:rFonts w:cstheme="minorHAnsi"/>
            </w:rPr>
          </w:rPrChange>
        </w:rPr>
        <w:t>]</w:t>
      </w:r>
      <w:ins w:id="557" w:author="Artem Ryabinov" w:date="2020-08-19T22:40:00Z">
        <w:r w:rsidR="00482FE9">
          <w:rPr>
            <w:rFonts w:cstheme="minorHAnsi"/>
            <w:lang w:val="en-US"/>
          </w:rPr>
          <w:t xml:space="preserve">, </w:t>
        </w:r>
        <w:r w:rsidR="00482FE9">
          <w:rPr>
            <w:rFonts w:cstheme="minorHAnsi"/>
          </w:rPr>
          <w:t>напротив</w:t>
        </w:r>
        <w:r w:rsidR="00482FE9" w:rsidRPr="00482FE9">
          <w:rPr>
            <w:rFonts w:cstheme="minorHAnsi"/>
            <w:lang w:val="en-US"/>
            <w:rPrChange w:id="558" w:author="Artem Ryabinov" w:date="2020-08-19T22:40:00Z">
              <w:rPr>
                <w:rFonts w:cstheme="minorHAnsi"/>
              </w:rPr>
            </w:rPrChange>
          </w:rPr>
          <w:t xml:space="preserve">, </w:t>
        </w:r>
      </w:ins>
      <w:del w:id="559" w:author="Artem Ryabinov" w:date="2020-08-19T22:40:00Z">
        <w:r w:rsidR="00C26545" w:rsidRPr="00482FE9" w:rsidDel="00482FE9">
          <w:rPr>
            <w:rFonts w:cstheme="minorHAnsi"/>
            <w:lang w:val="en-US"/>
            <w:rPrChange w:id="560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r w:rsidR="00C40F4D">
        <w:rPr>
          <w:rFonts w:cstheme="minorHAnsi"/>
        </w:rPr>
        <w:t>извлек</w:t>
      </w:r>
      <w:ins w:id="561" w:author="Artem Ryabinov" w:date="2020-08-19T22:40:00Z">
        <w:r w:rsidR="00482FE9">
          <w:rPr>
            <w:rFonts w:cstheme="minorHAnsi"/>
          </w:rPr>
          <w:t>а</w:t>
        </w:r>
      </w:ins>
      <w:r w:rsidR="00C40F4D">
        <w:rPr>
          <w:rFonts w:cstheme="minorHAnsi"/>
        </w:rPr>
        <w:t>ли</w:t>
      </w:r>
      <w:r w:rsidR="00C40F4D" w:rsidRPr="00482FE9">
        <w:rPr>
          <w:rFonts w:cstheme="minorHAnsi"/>
          <w:lang w:val="en-US"/>
          <w:rPrChange w:id="562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из</w:t>
      </w:r>
      <w:r w:rsidR="00C40F4D" w:rsidRPr="00482FE9">
        <w:rPr>
          <w:rFonts w:cstheme="minorHAnsi"/>
          <w:lang w:val="en-US"/>
          <w:rPrChange w:id="563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аудиосигнала</w:t>
      </w:r>
      <w:r w:rsidR="00C40F4D" w:rsidRPr="00482FE9">
        <w:rPr>
          <w:rFonts w:cstheme="minorHAnsi"/>
          <w:lang w:val="en-US"/>
          <w:rPrChange w:id="564" w:author="Artem Ryabinov" w:date="2020-08-19T22:39:00Z">
            <w:rPr>
              <w:rFonts w:cstheme="minorHAnsi"/>
            </w:rPr>
          </w:rPrChange>
        </w:rPr>
        <w:t xml:space="preserve"> </w:t>
      </w:r>
      <w:ins w:id="565" w:author="Artem Ryabinov" w:date="2020-08-19T22:40:00Z">
        <w:r w:rsidR="00482FE9">
          <w:rPr>
            <w:rFonts w:cstheme="minorHAnsi"/>
          </w:rPr>
          <w:t>исключительно</w:t>
        </w:r>
        <w:r w:rsidR="00482FE9" w:rsidRPr="00482FE9">
          <w:rPr>
            <w:rFonts w:cstheme="minorHAnsi"/>
            <w:lang w:val="en-US"/>
            <w:rPrChange w:id="566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спектральные</w:t>
        </w:r>
        <w:r w:rsidR="00482FE9" w:rsidRPr="00482FE9">
          <w:rPr>
            <w:rFonts w:cstheme="minorHAnsi"/>
            <w:lang w:val="en-US"/>
            <w:rPrChange w:id="567" w:author="Artem Ryabinov" w:date="2020-08-19T22:40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характеристики</w:t>
        </w:r>
      </w:ins>
      <w:ins w:id="568" w:author="Artem Ryabinov" w:date="2020-08-19T22:46:00Z">
        <w:r w:rsidR="00482FE9" w:rsidRPr="00482FE9">
          <w:rPr>
            <w:rFonts w:cstheme="minorHAnsi"/>
            <w:lang w:val="en-US"/>
            <w:rPrChange w:id="569" w:author="Artem Ryabinov" w:date="2020-08-19T22:46:00Z">
              <w:rPr>
                <w:rFonts w:cstheme="minorHAnsi"/>
              </w:rPr>
            </w:rPrChange>
          </w:rPr>
          <w:t>:</w:t>
        </w:r>
      </w:ins>
      <w:ins w:id="570" w:author="Artem Ryabinov" w:date="2020-08-19T22:40:00Z">
        <w:r w:rsidR="00482FE9" w:rsidRPr="00482FE9">
          <w:rPr>
            <w:rFonts w:cstheme="minorHAnsi"/>
            <w:lang w:val="en-US"/>
            <w:rPrChange w:id="571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ins w:id="572" w:author="Artem Ryabinov" w:date="2020-08-19T22:42:00Z">
        <w:r w:rsidR="00482FE9" w:rsidRPr="009E57BC">
          <w:rPr>
            <w:rFonts w:cstheme="minorHAnsi"/>
          </w:rPr>
          <w:t>мел</w:t>
        </w:r>
        <w:r w:rsidR="00482FE9" w:rsidRPr="00482FE9">
          <w:rPr>
            <w:rFonts w:cstheme="minorHAnsi"/>
            <w:lang w:val="en-US"/>
            <w:rPrChange w:id="573" w:author="Artem Ryabinov" w:date="2020-08-19T22:42:00Z">
              <w:rPr>
                <w:rFonts w:cstheme="minorHAnsi"/>
              </w:rPr>
            </w:rPrChange>
          </w:rPr>
          <w:t>-</w:t>
        </w:r>
        <w:proofErr w:type="spellStart"/>
        <w:r w:rsidR="00482FE9" w:rsidRPr="009E57BC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74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частотные</w:t>
        </w:r>
        <w:r w:rsidR="00482FE9" w:rsidRPr="00482FE9">
          <w:rPr>
            <w:rFonts w:cstheme="minorHAnsi"/>
            <w:lang w:val="en-US"/>
            <w:rPrChange w:id="575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76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MFCC</w:t>
        </w:r>
        <w:r w:rsidR="00482FE9" w:rsidRPr="00482FE9">
          <w:rPr>
            <w:rFonts w:cstheme="minorHAnsi"/>
            <w:lang w:val="en-US"/>
            <w:rPrChange w:id="577" w:author="Artem Ryabinov" w:date="2020-08-19T22:42:00Z">
              <w:rPr>
                <w:rFonts w:cstheme="minorHAnsi"/>
              </w:rPr>
            </w:rPrChange>
          </w:rPr>
          <w:t xml:space="preserve">), </w:t>
        </w:r>
        <w:proofErr w:type="spellStart"/>
        <w:r w:rsidR="00482FE9">
          <w:rPr>
            <w:rFonts w:cstheme="minorHAnsi"/>
          </w:rPr>
          <w:t>кепстральные</w:t>
        </w:r>
        <w:proofErr w:type="spellEnd"/>
        <w:r w:rsidR="00482FE9" w:rsidRPr="00482FE9">
          <w:rPr>
            <w:rFonts w:cstheme="minorHAnsi"/>
            <w:lang w:val="en-US"/>
            <w:rPrChange w:id="578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коэффициенты</w:t>
        </w:r>
        <w:r w:rsidR="00482FE9" w:rsidRPr="00482FE9">
          <w:rPr>
            <w:rFonts w:cstheme="minorHAnsi"/>
            <w:lang w:val="en-US"/>
            <w:rPrChange w:id="579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линейного</w:t>
        </w:r>
        <w:r w:rsidR="00482FE9" w:rsidRPr="00482FE9">
          <w:rPr>
            <w:rFonts w:cstheme="minorHAnsi"/>
            <w:lang w:val="en-US"/>
            <w:rPrChange w:id="580" w:author="Artem Ryabinov" w:date="2020-08-19T22:42:00Z">
              <w:rPr>
                <w:rFonts w:cstheme="minorHAnsi"/>
              </w:rPr>
            </w:rPrChange>
          </w:rPr>
          <w:t xml:space="preserve"> </w:t>
        </w:r>
        <w:r w:rsidR="00482FE9" w:rsidRPr="009E57BC">
          <w:rPr>
            <w:rFonts w:cstheme="minorHAnsi"/>
          </w:rPr>
          <w:t>предсказания</w:t>
        </w:r>
        <w:r w:rsidR="00482FE9" w:rsidRPr="00482FE9">
          <w:rPr>
            <w:rFonts w:cstheme="minorHAnsi"/>
            <w:lang w:val="en-US"/>
            <w:rPrChange w:id="581" w:author="Artem Ryabinov" w:date="2020-08-19T22:42:00Z">
              <w:rPr>
                <w:rFonts w:cstheme="minorHAnsi"/>
              </w:rPr>
            </w:rPrChange>
          </w:rPr>
          <w:t xml:space="preserve"> (</w:t>
        </w:r>
        <w:r w:rsidR="00482FE9" w:rsidRPr="009E57BC">
          <w:rPr>
            <w:rFonts w:cstheme="minorHAnsi"/>
            <w:lang w:val="en-US"/>
          </w:rPr>
          <w:t>LPC</w:t>
        </w:r>
        <w:r w:rsidR="00482FE9">
          <w:rPr>
            <w:rFonts w:cstheme="minorHAnsi"/>
          </w:rPr>
          <w:t>С</w:t>
        </w:r>
        <w:r w:rsidR="00482FE9" w:rsidRPr="00482FE9">
          <w:rPr>
            <w:rFonts w:cstheme="minorHAnsi"/>
            <w:lang w:val="en-US"/>
            <w:rPrChange w:id="582" w:author="Artem Ryabinov" w:date="2020-08-19T22:42:00Z">
              <w:rPr>
                <w:rFonts w:cstheme="minorHAnsi"/>
              </w:rPr>
            </w:rPrChange>
          </w:rPr>
          <w:t>)</w:t>
        </w:r>
        <w:r w:rsidR="00482FE9">
          <w:rPr>
            <w:rFonts w:cstheme="minorHAnsi"/>
            <w:lang w:val="en-US"/>
          </w:rPr>
          <w:t xml:space="preserve">, </w:t>
        </w:r>
      </w:ins>
      <w:ins w:id="583" w:author="Artem Ryabinov" w:date="2020-08-19T22:44:00Z">
        <w:r w:rsidR="00482FE9" w:rsidRPr="00482FE9">
          <w:rPr>
            <w:rFonts w:cstheme="minorHAnsi"/>
            <w:lang w:val="en-US"/>
          </w:rPr>
          <w:t xml:space="preserve">Perceptual Linear Predictive </w:t>
        </w:r>
        <w:proofErr w:type="spellStart"/>
        <w:r w:rsidR="00482FE9" w:rsidRPr="00482FE9">
          <w:rPr>
            <w:rFonts w:cstheme="minorHAnsi"/>
            <w:lang w:val="en-US"/>
          </w:rPr>
          <w:t>Cepstrum</w:t>
        </w:r>
        <w:proofErr w:type="spellEnd"/>
        <w:r w:rsidR="00482FE9" w:rsidRPr="00482FE9">
          <w:rPr>
            <w:rFonts w:cstheme="minorHAnsi"/>
            <w:lang w:val="en-US"/>
          </w:rPr>
          <w:t xml:space="preserve"> (PLPC)</w:t>
        </w:r>
        <w:r w:rsidR="00482FE9">
          <w:rPr>
            <w:rFonts w:cstheme="minorHAnsi"/>
            <w:lang w:val="en-US"/>
          </w:rPr>
          <w:t xml:space="preserve">, </w:t>
        </w:r>
        <w:r w:rsidR="00482FE9" w:rsidRPr="00482FE9">
          <w:rPr>
            <w:lang w:val="en-US"/>
            <w:rPrChange w:id="584" w:author="Artem Ryabinov" w:date="2020-08-19T22:44:00Z">
              <w:rPr/>
            </w:rPrChange>
          </w:rPr>
          <w:t xml:space="preserve">Mel Frequency Perceptual Linear Predictive </w:t>
        </w:r>
        <w:proofErr w:type="spellStart"/>
        <w:r w:rsidR="00482FE9" w:rsidRPr="00482FE9">
          <w:rPr>
            <w:lang w:val="en-US"/>
            <w:rPrChange w:id="585" w:author="Artem Ryabinov" w:date="2020-08-19T22:44:00Z">
              <w:rPr/>
            </w:rPrChange>
          </w:rPr>
          <w:t>Cepstrum</w:t>
        </w:r>
        <w:proofErr w:type="spellEnd"/>
        <w:r w:rsidR="00482FE9" w:rsidRPr="00482FE9">
          <w:rPr>
            <w:lang w:val="en-US"/>
            <w:rPrChange w:id="586" w:author="Artem Ryabinov" w:date="2020-08-19T22:44:00Z">
              <w:rPr/>
            </w:rPrChange>
          </w:rPr>
          <w:t xml:space="preserve"> (MFPLPC)</w:t>
        </w:r>
      </w:ins>
      <w:ins w:id="587" w:author="Artem Ryabinov" w:date="2020-08-19T22:39:00Z">
        <w:r w:rsidR="00482FE9" w:rsidRPr="00482FE9">
          <w:rPr>
            <w:lang w:val="en-US"/>
            <w:rPrChange w:id="588" w:author="Artem Ryabinov" w:date="2020-08-19T22:39:00Z">
              <w:rPr/>
            </w:rPrChange>
          </w:rPr>
          <w:t xml:space="preserve">, </w:t>
        </w:r>
      </w:ins>
      <w:ins w:id="589" w:author="Artem Ryabinov" w:date="2020-08-19T22:46:00Z">
        <w:r w:rsidR="00482FE9">
          <w:t>ф</w:t>
        </w:r>
      </w:ins>
      <w:ins w:id="590" w:author="Artem Ryabinov" w:date="2020-08-19T22:45:00Z">
        <w:r w:rsidR="00482FE9">
          <w:t>ундаментальная</w:t>
        </w:r>
        <w:r w:rsidR="00482FE9" w:rsidRPr="00482FE9">
          <w:rPr>
            <w:lang w:val="en-US"/>
            <w:rPrChange w:id="591" w:author="Artem Ryabinov" w:date="2020-08-19T22:45:00Z">
              <w:rPr/>
            </w:rPrChange>
          </w:rPr>
          <w:t xml:space="preserve"> </w:t>
        </w:r>
        <w:r w:rsidR="00482FE9">
          <w:t>частота</w:t>
        </w:r>
        <w:r w:rsidR="00482FE9" w:rsidRPr="00482FE9">
          <w:rPr>
            <w:lang w:val="en-US"/>
            <w:rPrChange w:id="592" w:author="Artem Ryabinov" w:date="2020-08-19T22:45:00Z">
              <w:rPr/>
            </w:rPrChange>
          </w:rPr>
          <w:t xml:space="preserve"> </w:t>
        </w:r>
        <w:r w:rsidR="00482FE9">
          <w:rPr>
            <w:lang w:val="en-US"/>
          </w:rPr>
          <w:t>f0</w:t>
        </w:r>
      </w:ins>
      <w:ins w:id="593" w:author="Artem Ryabinov" w:date="2020-08-19T22:39:00Z">
        <w:r w:rsidR="00482FE9" w:rsidRPr="00482FE9">
          <w:rPr>
            <w:lang w:val="en-US"/>
            <w:rPrChange w:id="594" w:author="Artem Ryabinov" w:date="2020-08-19T22:39:00Z">
              <w:rPr/>
            </w:rPrChange>
          </w:rPr>
          <w:t xml:space="preserve">, </w:t>
        </w:r>
      </w:ins>
      <w:ins w:id="595" w:author="Artem Ryabinov" w:date="2020-08-19T22:46:00Z">
        <w:r w:rsidR="00482FE9">
          <w:t>амплитуда</w:t>
        </w:r>
        <w:r w:rsidR="00482FE9" w:rsidRPr="00482FE9">
          <w:rPr>
            <w:lang w:val="en-US"/>
            <w:rPrChange w:id="596" w:author="Artem Ryabinov" w:date="2020-08-19T22:46:00Z">
              <w:rPr/>
            </w:rPrChange>
          </w:rPr>
          <w:t xml:space="preserve">, </w:t>
        </w:r>
        <w:r w:rsidR="00482FE9">
          <w:t>фаза</w:t>
        </w:r>
        <w:r w:rsidR="00482FE9" w:rsidRPr="00482FE9">
          <w:rPr>
            <w:lang w:val="en-US"/>
            <w:rPrChange w:id="597" w:author="Artem Ryabinov" w:date="2020-08-19T22:46:00Z">
              <w:rPr/>
            </w:rPrChange>
          </w:rPr>
          <w:t xml:space="preserve">, </w:t>
        </w:r>
        <w:r w:rsidR="00482FE9">
          <w:t>а</w:t>
        </w:r>
        <w:r w:rsidR="00482FE9" w:rsidRPr="00482FE9">
          <w:rPr>
            <w:lang w:val="en-US"/>
            <w:rPrChange w:id="598" w:author="Artem Ryabinov" w:date="2020-08-19T22:46:00Z">
              <w:rPr/>
            </w:rPrChange>
          </w:rPr>
          <w:t xml:space="preserve"> </w:t>
        </w:r>
        <w:r w:rsidR="00482FE9">
          <w:t>также</w:t>
        </w:r>
        <w:r w:rsidR="00482FE9" w:rsidRPr="00482FE9">
          <w:rPr>
            <w:lang w:val="en-US"/>
            <w:rPrChange w:id="599" w:author="Artem Ryabinov" w:date="2020-08-19T22:46:00Z">
              <w:rPr/>
            </w:rPrChange>
          </w:rPr>
          <w:t xml:space="preserve"> </w:t>
        </w:r>
        <w:r w:rsidR="00482FE9">
          <w:t>их</w:t>
        </w:r>
        <w:r w:rsidR="00482FE9" w:rsidRPr="00482FE9">
          <w:rPr>
            <w:lang w:val="en-US"/>
            <w:rPrChange w:id="600" w:author="Artem Ryabinov" w:date="2020-08-19T22:46:00Z">
              <w:rPr/>
            </w:rPrChange>
          </w:rPr>
          <w:t xml:space="preserve"> </w:t>
        </w:r>
        <w:r w:rsidR="00482FE9">
          <w:t>статистические</w:t>
        </w:r>
        <w:r w:rsidR="00482FE9" w:rsidRPr="00482FE9">
          <w:rPr>
            <w:lang w:val="en-US"/>
            <w:rPrChange w:id="601" w:author="Artem Ryabinov" w:date="2020-08-19T22:46:00Z">
              <w:rPr/>
            </w:rPrChange>
          </w:rPr>
          <w:t xml:space="preserve"> </w:t>
        </w:r>
        <w:r w:rsidR="00482FE9">
          <w:t>функции</w:t>
        </w:r>
        <w:r w:rsidR="00482FE9" w:rsidRPr="00482FE9">
          <w:rPr>
            <w:lang w:val="en-US"/>
            <w:rPrChange w:id="602" w:author="Artem Ryabinov" w:date="2020-08-19T22:46:00Z">
              <w:rPr/>
            </w:rPrChange>
          </w:rPr>
          <w:t xml:space="preserve">, </w:t>
        </w:r>
      </w:ins>
      <w:ins w:id="603" w:author="Artem Ryabinov" w:date="2020-08-19T22:40:00Z">
        <w:r w:rsidR="00482FE9">
          <w:rPr>
            <w:rFonts w:cstheme="minorHAnsi"/>
          </w:rPr>
          <w:t>получив</w:t>
        </w:r>
        <w:r w:rsidR="00482FE9" w:rsidRPr="00482FE9">
          <w:rPr>
            <w:rFonts w:cstheme="minorHAnsi"/>
            <w:lang w:val="en-US"/>
            <w:rPrChange w:id="604" w:author="Artem Ryabinov" w:date="2020-08-19T22:40:00Z">
              <w:rPr>
                <w:rFonts w:cstheme="minorHAnsi"/>
              </w:rPr>
            </w:rPrChange>
          </w:rPr>
          <w:t xml:space="preserve"> </w:t>
        </w:r>
      </w:ins>
      <w:del w:id="605" w:author="Artem Ryabinov" w:date="2020-08-19T22:39:00Z">
        <w:r w:rsidR="00C40F4D" w:rsidDel="00482FE9">
          <w:rPr>
            <w:rFonts w:cstheme="minorHAnsi"/>
          </w:rPr>
          <w:delText>низкоуровневые</w:delText>
        </w:r>
        <w:r w:rsidR="00C40F4D" w:rsidRPr="00482FE9" w:rsidDel="00482FE9">
          <w:rPr>
            <w:rFonts w:cstheme="minorHAnsi"/>
            <w:lang w:val="en-US"/>
            <w:rPrChange w:id="606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дескрипторы</w:delText>
        </w:r>
        <w:r w:rsidR="00C40F4D" w:rsidRPr="00482FE9" w:rsidDel="00482FE9">
          <w:rPr>
            <w:rFonts w:cstheme="minorHAnsi"/>
            <w:lang w:val="en-US"/>
            <w:rPrChange w:id="607" w:author="Artem Ryabinov" w:date="2020-08-19T22:39:00Z">
              <w:rPr>
                <w:rFonts w:cstheme="minorHAnsi"/>
              </w:rPr>
            </w:rPrChange>
          </w:rPr>
          <w:delText xml:space="preserve"> (</w:delText>
        </w:r>
        <w:r w:rsidR="00C40F4D" w:rsidDel="00482FE9">
          <w:rPr>
            <w:rFonts w:cstheme="minorHAnsi"/>
          </w:rPr>
          <w:delText>высота</w:delText>
        </w:r>
        <w:r w:rsidR="00C40F4D" w:rsidRPr="00482FE9" w:rsidDel="00482FE9">
          <w:rPr>
            <w:rFonts w:cstheme="minorHAnsi"/>
            <w:lang w:val="en-US"/>
            <w:rPrChange w:id="608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тона</w:delText>
        </w:r>
        <w:r w:rsidR="00C40F4D" w:rsidRPr="00482FE9" w:rsidDel="00482FE9">
          <w:rPr>
            <w:rFonts w:cstheme="minorHAnsi"/>
            <w:lang w:val="en-US"/>
            <w:rPrChange w:id="609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энергия</w:delText>
        </w:r>
        <w:r w:rsidR="00C40F4D" w:rsidRPr="00482FE9" w:rsidDel="00482FE9">
          <w:rPr>
            <w:rFonts w:cstheme="minorHAnsi"/>
            <w:lang w:val="en-US"/>
            <w:rPrChange w:id="610" w:author="Artem Ryabinov" w:date="2020-08-19T22:39:00Z">
              <w:rPr>
                <w:rFonts w:cstheme="minorHAnsi"/>
              </w:rPr>
            </w:rPrChange>
          </w:rPr>
          <w:delText xml:space="preserve">, </w:delText>
        </w:r>
      </w:del>
      <w:del w:id="611" w:author="Artem Ryabinov" w:date="2020-08-19T21:07:00Z">
        <w:r w:rsidR="00C40F4D" w:rsidDel="00805016">
          <w:rPr>
            <w:rFonts w:cstheme="minorHAnsi"/>
            <w:lang w:val="en-US"/>
          </w:rPr>
          <w:delText>jitter</w:delText>
        </w:r>
        <w:r w:rsidR="00C40F4D" w:rsidRPr="00482FE9" w:rsidDel="00805016">
          <w:rPr>
            <w:rFonts w:cstheme="minorHAnsi"/>
            <w:lang w:val="en-US"/>
            <w:rPrChange w:id="612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del w:id="613" w:author="Artem Ryabinov" w:date="2020-08-19T21:09:00Z">
        <w:r w:rsidR="00C40F4D" w:rsidDel="00805016">
          <w:rPr>
            <w:rFonts w:cstheme="minorHAnsi"/>
            <w:lang w:val="en-US"/>
          </w:rPr>
          <w:delText>shimmer</w:delText>
        </w:r>
        <w:r w:rsidR="00C40F4D" w:rsidRPr="00482FE9" w:rsidDel="00805016">
          <w:rPr>
            <w:rFonts w:cstheme="minorHAnsi"/>
            <w:lang w:val="en-US"/>
            <w:rPrChange w:id="614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HNR</w:delText>
        </w:r>
        <w:r w:rsidR="00C40F4D" w:rsidRPr="00482FE9" w:rsidDel="00805016">
          <w:rPr>
            <w:rFonts w:cstheme="minorHAnsi"/>
            <w:lang w:val="en-US"/>
            <w:rPrChange w:id="615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805016">
          <w:rPr>
            <w:rFonts w:cstheme="minorHAnsi"/>
            <w:lang w:val="en-US"/>
          </w:rPr>
          <w:delText>ZCR</w:delText>
        </w:r>
      </w:del>
      <w:del w:id="616" w:author="Artem Ryabinov" w:date="2020-08-19T22:39:00Z">
        <w:r w:rsidR="00C40F4D" w:rsidRPr="00482FE9" w:rsidDel="00482FE9">
          <w:rPr>
            <w:rFonts w:cstheme="minorHAnsi"/>
            <w:lang w:val="en-US"/>
            <w:rPrChange w:id="617" w:author="Artem Ryabinov" w:date="2020-08-19T22:39:00Z">
              <w:rPr>
                <w:rFonts w:cstheme="minorHAnsi"/>
              </w:rPr>
            </w:rPrChange>
          </w:rPr>
          <w:delText xml:space="preserve">) </w:delText>
        </w:r>
        <w:r w:rsidR="00C40F4D" w:rsidDel="00482FE9">
          <w:rPr>
            <w:rFonts w:cstheme="minorHAnsi"/>
          </w:rPr>
          <w:delText>и</w:delText>
        </w:r>
        <w:r w:rsidR="00C40F4D" w:rsidRPr="00482FE9" w:rsidDel="00482FE9">
          <w:rPr>
            <w:rFonts w:cstheme="minorHAnsi"/>
            <w:lang w:val="en-US"/>
            <w:rPrChange w:id="618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их</w:delText>
        </w:r>
        <w:r w:rsidR="00C40F4D" w:rsidRPr="00482FE9" w:rsidDel="00482FE9">
          <w:rPr>
            <w:rFonts w:cstheme="minorHAnsi"/>
            <w:lang w:val="en-US"/>
            <w:rPrChange w:id="619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статистические</w:delText>
        </w:r>
        <w:r w:rsidR="00C40F4D" w:rsidRPr="00482FE9" w:rsidDel="00482FE9">
          <w:rPr>
            <w:rFonts w:cstheme="minorHAnsi"/>
            <w:lang w:val="en-US"/>
            <w:rPrChange w:id="620" w:author="Artem Ryabinov" w:date="2020-08-19T22:39:00Z">
              <w:rPr>
                <w:rFonts w:cstheme="minorHAnsi"/>
              </w:rPr>
            </w:rPrChange>
          </w:rPr>
          <w:delText xml:space="preserve"> </w:delText>
        </w:r>
        <w:r w:rsidR="00C40F4D" w:rsidDel="00482FE9">
          <w:rPr>
            <w:rFonts w:cstheme="minorHAnsi"/>
          </w:rPr>
          <w:delText>функции</w:delText>
        </w:r>
        <w:r w:rsidR="00C40F4D" w:rsidRPr="00482FE9" w:rsidDel="00482FE9">
          <w:rPr>
            <w:rFonts w:cstheme="minorHAnsi"/>
            <w:lang w:val="en-US"/>
            <w:rPrChange w:id="621" w:author="Artem Ryabinov" w:date="2020-08-19T22:39:00Z">
              <w:rPr>
                <w:rFonts w:cstheme="minorHAnsi"/>
              </w:rPr>
            </w:rPrChange>
          </w:rPr>
          <w:delText xml:space="preserve">, </w:delText>
        </w:r>
        <w:r w:rsidR="00C40F4D" w:rsidDel="00482FE9">
          <w:rPr>
            <w:rFonts w:cstheme="minorHAnsi"/>
          </w:rPr>
          <w:delText>получив</w:delText>
        </w:r>
        <w:r w:rsidR="00C40F4D" w:rsidRPr="00482FE9" w:rsidDel="00482FE9">
          <w:rPr>
            <w:rFonts w:cstheme="minorHAnsi"/>
            <w:lang w:val="en-US"/>
            <w:rPrChange w:id="622" w:author="Artem Ryabinov" w:date="2020-08-19T22:39:00Z">
              <w:rPr>
                <w:rFonts w:cstheme="minorHAnsi"/>
              </w:rPr>
            </w:rPrChange>
          </w:rPr>
          <w:delText xml:space="preserve"> </w:delText>
        </w:r>
      </w:del>
      <w:ins w:id="623" w:author="Artem Ryabinov" w:date="2020-08-19T22:48:00Z">
        <w:r w:rsidR="00482FE9">
          <w:rPr>
            <w:rFonts w:cstheme="minorHAnsi"/>
            <w:lang w:val="en-US"/>
          </w:rPr>
          <w:t>64</w:t>
        </w:r>
      </w:ins>
      <w:del w:id="624" w:author="Artem Ryabinov" w:date="2020-08-19T22:48:00Z">
        <w:r w:rsidR="00C40F4D" w:rsidRPr="00482FE9" w:rsidDel="00482FE9">
          <w:rPr>
            <w:rFonts w:cstheme="minorHAnsi"/>
            <w:lang w:val="en-US"/>
            <w:rPrChange w:id="625" w:author="Artem Ryabinov" w:date="2020-08-19T22:39:00Z">
              <w:rPr>
                <w:rFonts w:cstheme="minorHAnsi"/>
              </w:rPr>
            </w:rPrChange>
          </w:rPr>
          <w:delText>{</w:delText>
        </w:r>
      </w:del>
      <w:del w:id="626" w:author="Artem Ryabinov" w:date="2020-08-19T22:40:00Z">
        <w:r w:rsidR="00C40F4D" w:rsidRPr="00C45228" w:rsidDel="00482FE9">
          <w:rPr>
            <w:rFonts w:cstheme="minorHAnsi"/>
            <w:highlight w:val="darkYellow"/>
            <w:rPrChange w:id="627" w:author="Artem Ryabinov" w:date="2020-08-19T20:54:00Z">
              <w:rPr>
                <w:rFonts w:cstheme="minorHAnsi"/>
              </w:rPr>
            </w:rPrChange>
          </w:rPr>
          <w:delText>размерность</w:delText>
        </w:r>
      </w:del>
      <w:del w:id="628" w:author="Artem Ryabinov" w:date="2020-08-19T22:48:00Z">
        <w:r w:rsidR="00C40F4D" w:rsidRPr="00482FE9" w:rsidDel="00482FE9">
          <w:rPr>
            <w:rFonts w:cstheme="minorHAnsi"/>
            <w:lang w:val="en-US"/>
            <w:rPrChange w:id="629" w:author="Artem Ryabinov" w:date="2020-08-19T22:39:00Z">
              <w:rPr>
                <w:rFonts w:cstheme="minorHAnsi"/>
              </w:rPr>
            </w:rPrChange>
          </w:rPr>
          <w:delText>}</w:delText>
        </w:r>
      </w:del>
      <w:r w:rsidR="00C40F4D" w:rsidRPr="00482FE9">
        <w:rPr>
          <w:rFonts w:cstheme="minorHAnsi"/>
          <w:lang w:val="en-US"/>
          <w:rPrChange w:id="630" w:author="Artem Ryabinov" w:date="2020-08-19T22:39:00Z">
            <w:rPr>
              <w:rFonts w:cstheme="minorHAnsi"/>
            </w:rPr>
          </w:rPrChange>
        </w:rPr>
        <w:t>-</w:t>
      </w:r>
      <w:ins w:id="631" w:author="Artem Ryabinov" w:date="2020-08-19T22:41:00Z">
        <w:r w:rsidR="00482FE9">
          <w:rPr>
            <w:rFonts w:cstheme="minorHAnsi"/>
          </w:rPr>
          <w:t>раз</w:t>
        </w:r>
      </w:ins>
      <w:r w:rsidR="00C40F4D">
        <w:rPr>
          <w:rFonts w:cstheme="minorHAnsi"/>
        </w:rPr>
        <w:t>мерный</w:t>
      </w:r>
      <w:r w:rsidR="00C40F4D" w:rsidRPr="00482FE9">
        <w:rPr>
          <w:rFonts w:cstheme="minorHAnsi"/>
          <w:lang w:val="en-US"/>
          <w:rPrChange w:id="632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вектор</w:t>
      </w:r>
      <w:r w:rsidR="00C40F4D" w:rsidRPr="00482FE9">
        <w:rPr>
          <w:rFonts w:cstheme="minorHAnsi"/>
          <w:lang w:val="en-US"/>
          <w:rPrChange w:id="633" w:author="Artem Ryabinov" w:date="2020-08-19T22:39:00Z">
            <w:rPr>
              <w:rFonts w:cstheme="minorHAnsi"/>
            </w:rPr>
          </w:rPrChange>
        </w:rPr>
        <w:t xml:space="preserve">, </w:t>
      </w:r>
      <w:r w:rsidR="00C40F4D">
        <w:rPr>
          <w:rFonts w:cstheme="minorHAnsi"/>
        </w:rPr>
        <w:t>который</w:t>
      </w:r>
      <w:r w:rsidR="00C40F4D" w:rsidRPr="00482FE9">
        <w:rPr>
          <w:rFonts w:cstheme="minorHAnsi"/>
          <w:lang w:val="en-US"/>
          <w:rPrChange w:id="634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был</w:t>
      </w:r>
      <w:r w:rsidR="00C40F4D" w:rsidRPr="00482FE9">
        <w:rPr>
          <w:rFonts w:cstheme="minorHAnsi"/>
          <w:lang w:val="en-US"/>
          <w:rPrChange w:id="635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использован</w:t>
      </w:r>
      <w:r w:rsidR="00C40F4D" w:rsidRPr="00482FE9">
        <w:rPr>
          <w:rFonts w:cstheme="minorHAnsi"/>
          <w:lang w:val="en-US"/>
          <w:rPrChange w:id="636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для</w:t>
      </w:r>
      <w:r w:rsidR="00C40F4D" w:rsidRPr="00482FE9">
        <w:rPr>
          <w:rFonts w:cstheme="minorHAnsi"/>
          <w:lang w:val="en-US"/>
          <w:rPrChange w:id="637" w:author="Artem Ryabinov" w:date="2020-08-19T22:39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обучения</w:t>
      </w:r>
      <w:r w:rsidR="00C40F4D" w:rsidRPr="00482FE9">
        <w:rPr>
          <w:rFonts w:cstheme="minorHAnsi"/>
          <w:lang w:val="en-US"/>
          <w:rPrChange w:id="638" w:author="Artem Ryabinov" w:date="2020-08-19T22:39:00Z">
            <w:rPr>
              <w:rFonts w:cstheme="minorHAnsi"/>
            </w:rPr>
          </w:rPrChange>
        </w:rPr>
        <w:t xml:space="preserve"> </w:t>
      </w:r>
      <w:ins w:id="639" w:author="Artem Ryabinov" w:date="2020-08-19T22:41:00Z">
        <w:r w:rsidR="00482FE9">
          <w:rPr>
            <w:rFonts w:cstheme="minorHAnsi"/>
          </w:rPr>
          <w:t>глубокой</w:t>
        </w:r>
        <w:r w:rsidR="00482FE9" w:rsidRPr="00482FE9">
          <w:rPr>
            <w:rFonts w:cstheme="minorHAnsi"/>
            <w:lang w:val="en-US"/>
            <w:rPrChange w:id="640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нейронной</w:t>
        </w:r>
        <w:r w:rsidR="00482FE9" w:rsidRPr="00482FE9">
          <w:rPr>
            <w:rFonts w:cstheme="minorHAnsi"/>
            <w:lang w:val="en-US"/>
            <w:rPrChange w:id="641" w:author="Artem Ryabinov" w:date="2020-08-19T22:41:00Z">
              <w:rPr>
                <w:rFonts w:cstheme="minorHAnsi"/>
              </w:rPr>
            </w:rPrChange>
          </w:rPr>
          <w:t xml:space="preserve"> </w:t>
        </w:r>
        <w:r w:rsidR="00482FE9">
          <w:rPr>
            <w:rFonts w:cstheme="minorHAnsi"/>
          </w:rPr>
          <w:t>сети</w:t>
        </w:r>
      </w:ins>
      <w:del w:id="642" w:author="Artem Ryabinov" w:date="2020-08-19T22:41:00Z">
        <w:r w:rsidR="00C40F4D" w:rsidDel="00482FE9">
          <w:rPr>
            <w:rFonts w:cstheme="minorHAnsi"/>
            <w:lang w:val="en-US"/>
          </w:rPr>
          <w:delText>SVM</w:delText>
        </w:r>
      </w:del>
      <w:r w:rsidR="00C40F4D" w:rsidRPr="00482FE9">
        <w:rPr>
          <w:rFonts w:cstheme="minorHAnsi"/>
          <w:lang w:val="en-US"/>
          <w:rPrChange w:id="643" w:author="Artem Ryabinov" w:date="2020-08-19T22:39:00Z">
            <w:rPr>
              <w:rFonts w:cstheme="minorHAnsi"/>
            </w:rPr>
          </w:rPrChange>
        </w:rPr>
        <w:t xml:space="preserve">. </w:t>
      </w:r>
      <w:r w:rsidR="00C40F4D">
        <w:rPr>
          <w:rFonts w:cstheme="minorHAnsi"/>
        </w:rPr>
        <w:t>Получен результат в 8</w:t>
      </w:r>
      <w:ins w:id="644" w:author="Artem Ryabinov" w:date="2020-08-19T22:47:00Z">
        <w:r w:rsidR="00482FE9">
          <w:rPr>
            <w:rFonts w:cstheme="minorHAnsi"/>
          </w:rPr>
          <w:t>5,7</w:t>
        </w:r>
      </w:ins>
      <w:del w:id="645" w:author="Artem Ryabinov" w:date="2020-08-19T22:47:00Z">
        <w:r w:rsidR="00C40F4D" w:rsidDel="00482FE9">
          <w:rPr>
            <w:rFonts w:cstheme="minorHAnsi"/>
          </w:rPr>
          <w:delText>1</w:delText>
        </w:r>
      </w:del>
      <w:r w:rsidR="00C40F4D">
        <w:rPr>
          <w:rFonts w:cstheme="minorHAnsi"/>
        </w:rPr>
        <w:t xml:space="preserve">% точности распознавания одной из </w:t>
      </w:r>
      <w:ins w:id="646" w:author="Artem Ryabinov" w:date="2020-08-19T22:47:00Z">
        <w:r w:rsidR="00482FE9" w:rsidRPr="00482FE9">
          <w:rPr>
            <w:rFonts w:cstheme="minorHAnsi"/>
            <w:rPrChange w:id="647" w:author="Artem Ryabinov" w:date="2020-08-19T22:47:00Z">
              <w:rPr>
                <w:rFonts w:cstheme="minorHAnsi"/>
                <w:highlight w:val="darkYellow"/>
              </w:rPr>
            </w:rPrChange>
          </w:rPr>
          <w:t>семи</w:t>
        </w:r>
      </w:ins>
      <w:del w:id="648" w:author="Artem Ryabinov" w:date="2020-08-19T22:47:00Z">
        <w:r w:rsidR="00C40F4D" w:rsidRPr="00C45228" w:rsidDel="00482FE9">
          <w:rPr>
            <w:rFonts w:cstheme="minorHAnsi"/>
            <w:highlight w:val="darkYellow"/>
            <w:rPrChange w:id="649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эмоций на наборе данных </w:t>
      </w:r>
      <w:ins w:id="650" w:author="Artem Ryabinov" w:date="2020-08-19T22:48:00Z">
        <w:r w:rsidR="00482FE9" w:rsidRPr="00482FE9">
          <w:rPr>
            <w:rFonts w:cstheme="minorHAnsi"/>
            <w:lang w:val="en-US"/>
            <w:rPrChange w:id="651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Emo</w:t>
        </w:r>
        <w:r w:rsidR="00482FE9" w:rsidRPr="00482FE9">
          <w:rPr>
            <w:rFonts w:cstheme="minorHAnsi"/>
            <w:rPrChange w:id="652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-</w:t>
        </w:r>
        <w:r w:rsidR="00482FE9" w:rsidRPr="00482FE9">
          <w:rPr>
            <w:rFonts w:cstheme="minorHAnsi"/>
            <w:lang w:val="en-US"/>
            <w:rPrChange w:id="653" w:author="Artem Ryabinov" w:date="2020-08-19T22:48:00Z">
              <w:rPr>
                <w:rFonts w:cstheme="minorHAnsi"/>
                <w:highlight w:val="darkYellow"/>
                <w:lang w:val="en-US"/>
              </w:rPr>
            </w:rPrChange>
          </w:rPr>
          <w:t>DB</w:t>
        </w:r>
      </w:ins>
      <w:del w:id="654" w:author="Artem Ryabinov" w:date="2020-08-19T22:48:00Z">
        <w:r w:rsidR="00C40F4D" w:rsidRPr="00C45228" w:rsidDel="00482FE9">
          <w:rPr>
            <w:rFonts w:cstheme="minorHAnsi"/>
            <w:highlight w:val="darkYellow"/>
            <w:rPrChange w:id="655" w:author="Artem Ryabinov" w:date="2020-08-19T20:54:00Z">
              <w:rPr>
                <w:rFonts w:cstheme="minorHAnsi"/>
              </w:rPr>
            </w:rPrChange>
          </w:rPr>
          <w:delText>{}</w:delText>
        </w:r>
      </w:del>
      <w:r w:rsidR="00C40F4D" w:rsidRPr="00C40F4D">
        <w:rPr>
          <w:rFonts w:cstheme="minorHAnsi"/>
        </w:rPr>
        <w:t xml:space="preserve">. </w:t>
      </w:r>
      <w:ins w:id="656" w:author="Artem Ryabinov" w:date="2020-08-19T22:48:00Z">
        <w:r w:rsidR="00482FE9">
          <w:rPr>
            <w:rFonts w:cstheme="minorHAnsi"/>
          </w:rPr>
          <w:t>Стоит отметить, что в их работе отсутствует описание использованной ар</w:t>
        </w:r>
      </w:ins>
      <w:ins w:id="657" w:author="Artem Ryabinov" w:date="2020-08-19T22:49:00Z">
        <w:r w:rsidR="00482FE9">
          <w:rPr>
            <w:rFonts w:cstheme="minorHAnsi"/>
          </w:rPr>
          <w:t xml:space="preserve">хитектуры глубокой нейронной сети. </w:t>
        </w:r>
      </w:ins>
      <w:proofErr w:type="spellStart"/>
      <w:r w:rsidR="00C40F4D">
        <w:rPr>
          <w:rFonts w:cstheme="minorHAnsi"/>
          <w:lang w:val="en-US"/>
        </w:rPr>
        <w:t>M</w:t>
      </w:r>
      <w:ins w:id="658" w:author="Artem Ryabinov" w:date="2020-08-19T22:52:00Z">
        <w:r w:rsidR="00E95E4F">
          <w:rPr>
            <w:rFonts w:cstheme="minorHAnsi"/>
            <w:lang w:val="en-US"/>
          </w:rPr>
          <w:t>et</w:t>
        </w:r>
      </w:ins>
      <w:r w:rsidR="00C40F4D">
        <w:rPr>
          <w:rFonts w:cstheme="minorHAnsi"/>
          <w:lang w:val="en-US"/>
        </w:rPr>
        <w:t>allinou</w:t>
      </w:r>
      <w:proofErr w:type="spellEnd"/>
      <w:r w:rsidR="00C40F4D" w:rsidRPr="00E95E4F">
        <w:rPr>
          <w:rFonts w:cstheme="minorHAnsi"/>
          <w:lang w:val="en-US"/>
          <w:rPrChange w:id="659" w:author="Artem Ryabinov" w:date="2020-08-19T22:52:00Z">
            <w:rPr>
              <w:rFonts w:cstheme="minorHAnsi"/>
            </w:rPr>
          </w:rPrChange>
        </w:rPr>
        <w:t xml:space="preserve"> </w:t>
      </w:r>
      <w:r w:rsidR="00C40F4D">
        <w:rPr>
          <w:rFonts w:cstheme="minorHAnsi"/>
        </w:rPr>
        <w:t>и</w:t>
      </w:r>
      <w:r w:rsidR="00C40F4D" w:rsidRPr="00E95E4F">
        <w:rPr>
          <w:rFonts w:cstheme="minorHAnsi"/>
          <w:lang w:val="en-US"/>
          <w:rPrChange w:id="660" w:author="Artem Ryabinov" w:date="2020-08-19T22:52:00Z">
            <w:rPr>
              <w:rFonts w:cstheme="minorHAnsi"/>
            </w:rPr>
          </w:rPrChange>
        </w:rPr>
        <w:t xml:space="preserve"> </w:t>
      </w:r>
      <w:proofErr w:type="spellStart"/>
      <w:r w:rsidR="00C40F4D">
        <w:rPr>
          <w:rFonts w:cstheme="minorHAnsi"/>
        </w:rPr>
        <w:t>др</w:t>
      </w:r>
      <w:proofErr w:type="spellEnd"/>
      <w:r w:rsidR="00C40F4D" w:rsidRPr="00E95E4F">
        <w:rPr>
          <w:rFonts w:cstheme="minorHAnsi"/>
          <w:lang w:val="en-US"/>
          <w:rPrChange w:id="661" w:author="Artem Ryabinov" w:date="2020-08-19T22:52:00Z">
            <w:rPr>
              <w:rFonts w:cstheme="minorHAnsi"/>
            </w:rPr>
          </w:rPrChange>
        </w:rPr>
        <w:t>. [</w:t>
      </w:r>
      <w:proofErr w:type="spellStart"/>
      <w:ins w:id="662" w:author="Artem Ryabinov" w:date="2020-08-19T22:52:00Z">
        <w:r w:rsidR="00E95E4F" w:rsidRPr="00E95E4F">
          <w:rPr>
            <w:rFonts w:cstheme="minorHAnsi"/>
            <w:highlight w:val="green"/>
            <w:lang w:val="en-US"/>
            <w:rPrChange w:id="663" w:author="Artem Ryabinov" w:date="2020-08-19T22:52:00Z">
              <w:rPr>
                <w:rFonts w:cstheme="minorHAnsi"/>
                <w:lang w:val="en-US"/>
              </w:rPr>
            </w:rPrChange>
          </w:rPr>
          <w:t>Metallinou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64" w:author="Artem Ryabinov" w:date="2020-08-19T22:52:00Z">
              <w:rPr>
                <w:rFonts w:cstheme="minorHAnsi"/>
                <w:lang w:val="en-US"/>
              </w:rPr>
            </w:rPrChange>
          </w:rPr>
          <w:t xml:space="preserve">, A.; Lee, S.; Narayanan, S.: Audio-visual emotion recognition using Gaussian mixture models for face and voice in Proc. Int.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665" w:author="Artem Ryabinov" w:date="2020-08-19T22:52:00Z">
              <w:rPr>
                <w:rFonts w:cstheme="minorHAnsi"/>
                <w:lang w:val="en-US"/>
              </w:rPr>
            </w:rPrChange>
          </w:rPr>
          <w:t>Symp</w:t>
        </w:r>
        <w:proofErr w:type="spellEnd"/>
        <w:r w:rsidR="00E95E4F" w:rsidRPr="00E95E4F">
          <w:rPr>
            <w:rFonts w:cstheme="minorHAnsi"/>
            <w:highlight w:val="green"/>
            <w:rPrChange w:id="666" w:author="Artem Ryabinov" w:date="2020-08-19T22:52:00Z">
              <w:rPr>
                <w:rFonts w:cstheme="minorHAnsi"/>
                <w:lang w:val="en-US"/>
              </w:rPr>
            </w:rPrChange>
          </w:rPr>
          <w:t xml:space="preserve">. </w:t>
        </w:r>
        <w:r w:rsidR="00E95E4F" w:rsidRPr="00E95E4F">
          <w:rPr>
            <w:rFonts w:cstheme="minorHAnsi"/>
            <w:highlight w:val="green"/>
            <w:lang w:val="en-US"/>
            <w:rPrChange w:id="667" w:author="Artem Ryabinov" w:date="2020-08-19T22:52:00Z">
              <w:rPr>
                <w:rFonts w:cstheme="minorHAnsi"/>
                <w:lang w:val="en-US"/>
              </w:rPr>
            </w:rPrChange>
          </w:rPr>
          <w:t>Multimedia</w:t>
        </w:r>
        <w:r w:rsidR="00E95E4F" w:rsidRPr="00E95E4F">
          <w:rPr>
            <w:rFonts w:cstheme="minorHAnsi"/>
            <w:highlight w:val="green"/>
            <w:rPrChange w:id="668" w:author="Artem Ryabinov" w:date="2020-08-19T22:52:00Z">
              <w:rPr>
                <w:rFonts w:cstheme="minorHAnsi"/>
                <w:lang w:val="en-US"/>
              </w:rPr>
            </w:rPrChange>
          </w:rPr>
          <w:t>, 2008, 250–257.</w:t>
        </w:r>
      </w:ins>
      <w:del w:id="669" w:author="Artem Ryabinov" w:date="2020-08-19T22:52:00Z">
        <w:r w:rsidR="00C40F4D" w:rsidRPr="00C40F4D" w:rsidDel="00E95E4F">
          <w:rPr>
            <w:rFonts w:cstheme="minorHAnsi"/>
            <w:highlight w:val="green"/>
          </w:rPr>
          <w:delText>34</w:delText>
        </w:r>
      </w:del>
      <w:r w:rsidR="00C40F4D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использовали 39-размерный </w:t>
      </w:r>
      <w:ins w:id="670" w:author="Artem Ryabinov" w:date="2020-08-19T20:55:00Z">
        <w:r w:rsidR="00C45228">
          <w:rPr>
            <w:rFonts w:cstheme="minorHAnsi"/>
          </w:rPr>
          <w:t xml:space="preserve">признаковый </w:t>
        </w:r>
      </w:ins>
      <w:r w:rsidR="00C40F4D">
        <w:rPr>
          <w:rFonts w:cstheme="minorHAnsi"/>
        </w:rPr>
        <w:t>вектор</w:t>
      </w:r>
      <w:ins w:id="671" w:author="Artem Ryabinov" w:date="2020-08-19T20:55:00Z">
        <w:r w:rsidR="00C45228">
          <w:rPr>
            <w:rFonts w:cstheme="minorHAnsi"/>
          </w:rPr>
          <w:t xml:space="preserve"> на основе</w:t>
        </w:r>
      </w:ins>
      <w:r w:rsidR="00C40F4D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MFCC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для обучения </w:t>
      </w:r>
      <w:del w:id="672" w:author="Artem Ryabinov" w:date="2020-08-19T20:55:00Z">
        <w:r w:rsidR="00C40F4D" w:rsidDel="00C45228">
          <w:rPr>
            <w:rFonts w:cstheme="minorHAnsi"/>
          </w:rPr>
          <w:delText xml:space="preserve">модели </w:delText>
        </w:r>
        <w:r w:rsidR="00C40F4D" w:rsidDel="00C45228">
          <w:rPr>
            <w:rFonts w:cstheme="minorHAnsi"/>
            <w:lang w:val="en-US"/>
          </w:rPr>
          <w:delText>GMM</w:delText>
        </w:r>
      </w:del>
      <w:ins w:id="673" w:author="Artem Ryabinov" w:date="2020-08-19T20:55:00Z">
        <w:r w:rsidR="00C45228">
          <w:rPr>
            <w:rFonts w:cstheme="minorHAnsi"/>
          </w:rPr>
          <w:t>смешанной гауссовской модели</w:t>
        </w:r>
      </w:ins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</w:rPr>
        <w:t xml:space="preserve">получив </w:t>
      </w:r>
      <w:r w:rsidR="00F153C6">
        <w:rPr>
          <w:rFonts w:cstheme="minorHAnsi"/>
        </w:rPr>
        <w:t xml:space="preserve">среднюю </w:t>
      </w:r>
      <w:r w:rsidR="00C40F4D">
        <w:rPr>
          <w:rFonts w:cstheme="minorHAnsi"/>
        </w:rPr>
        <w:t xml:space="preserve">точность распознавания на наборе данных </w:t>
      </w:r>
      <w:r w:rsidR="00C40F4D">
        <w:rPr>
          <w:rFonts w:cstheme="minorHAnsi"/>
          <w:lang w:val="en-US"/>
        </w:rPr>
        <w:t>IEMOCAP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>54</w:t>
      </w:r>
      <w:r w:rsidR="00F153C6">
        <w:rPr>
          <w:rFonts w:cstheme="minorHAnsi"/>
        </w:rPr>
        <w:t>.</w:t>
      </w:r>
      <w:r w:rsidR="00C40F4D">
        <w:rPr>
          <w:rFonts w:cstheme="minorHAnsi"/>
        </w:rPr>
        <w:t>34%</w:t>
      </w:r>
      <w:r w:rsidR="00F153C6">
        <w:rPr>
          <w:rFonts w:cstheme="minorHAnsi"/>
        </w:rPr>
        <w:t>, однако не использовали этот набор данных целиком, ограничившись образцами, представленными лишь четырьмя базовыми эмоциями.</w:t>
      </w:r>
      <w:ins w:id="674" w:author="Artem Ryabinov" w:date="2020-08-19T20:59:00Z">
        <w:r w:rsidR="00C45228">
          <w:rPr>
            <w:rFonts w:cstheme="minorHAnsi"/>
          </w:rPr>
          <w:t xml:space="preserve"> Наконец</w:t>
        </w:r>
        <w:r w:rsidR="00C45228" w:rsidRPr="00E95E4F">
          <w:rPr>
            <w:rFonts w:cstheme="minorHAnsi"/>
            <w:lang w:val="en-US"/>
            <w:rPrChange w:id="675" w:author="Artem Ryabinov" w:date="2020-08-19T22:51:00Z">
              <w:rPr>
                <w:rFonts w:cstheme="minorHAnsi"/>
              </w:rPr>
            </w:rPrChange>
          </w:rPr>
          <w:t xml:space="preserve">, </w:t>
        </w:r>
        <w:proofErr w:type="spellStart"/>
        <w:r w:rsidR="00C45228">
          <w:rPr>
            <w:rFonts w:cstheme="minorHAnsi"/>
            <w:lang w:val="en-US"/>
          </w:rPr>
          <w:t>Petrushin</w:t>
        </w:r>
        <w:proofErr w:type="spellEnd"/>
        <w:r w:rsidR="00C45228" w:rsidRPr="008E0DA2">
          <w:rPr>
            <w:rFonts w:cstheme="minorHAnsi"/>
            <w:lang w:val="en-US"/>
          </w:rPr>
          <w:t xml:space="preserve"> [</w:t>
        </w:r>
      </w:ins>
      <w:proofErr w:type="spellStart"/>
      <w:ins w:id="676" w:author="Artem Ryabinov" w:date="2020-08-19T22:51:00Z">
        <w:r w:rsidR="00E95E4F" w:rsidRPr="00E95E4F">
          <w:rPr>
            <w:rFonts w:cstheme="minorHAnsi"/>
            <w:highlight w:val="green"/>
            <w:lang w:val="en-US"/>
            <w:rPrChange w:id="677" w:author="Artem Ryabinov" w:date="2020-08-19T22:51:00Z">
              <w:rPr>
                <w:rFonts w:cstheme="minorHAnsi"/>
                <w:lang w:val="en-US"/>
              </w:rPr>
            </w:rPrChange>
          </w:rPr>
          <w:t>Petrushin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678" w:author="Artem Ryabinov" w:date="2020-08-19T22:51:00Z">
              <w:rPr>
                <w:rFonts w:cstheme="minorHAnsi"/>
                <w:lang w:val="en-US"/>
              </w:rPr>
            </w:rPrChange>
          </w:rPr>
          <w:t xml:space="preserve"> VA (2000) Emotion recognition in speech signal: experimental study, development, and application. In: Proceedings of ICSLP, pp 222–225</w:t>
        </w:r>
      </w:ins>
      <w:ins w:id="679" w:author="Artem Ryabinov" w:date="2020-08-19T21:00:00Z">
        <w:r w:rsidR="00C45228" w:rsidRPr="008E0DA2">
          <w:rPr>
            <w:rFonts w:cstheme="minorHAnsi"/>
            <w:lang w:val="en-US"/>
          </w:rPr>
          <w:t xml:space="preserve">] </w:t>
        </w:r>
      </w:ins>
      <w:ins w:id="680" w:author="Artem Ryabinov" w:date="2020-08-19T21:04:00Z">
        <w:r w:rsidR="00805016">
          <w:rPr>
            <w:rFonts w:cstheme="minorHAnsi"/>
          </w:rPr>
          <w:t>в</w:t>
        </w:r>
        <w:r w:rsidR="00805016" w:rsidRPr="00E95E4F">
          <w:rPr>
            <w:rFonts w:cstheme="minorHAnsi"/>
            <w:lang w:val="en-US"/>
            <w:rPrChange w:id="681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своей</w:t>
        </w:r>
        <w:r w:rsidR="00805016" w:rsidRPr="00E95E4F">
          <w:rPr>
            <w:rFonts w:cstheme="minorHAnsi"/>
            <w:lang w:val="en-US"/>
            <w:rPrChange w:id="68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работе</w:t>
        </w:r>
        <w:r w:rsidR="00805016" w:rsidRPr="00E95E4F">
          <w:rPr>
            <w:rFonts w:cstheme="minorHAnsi"/>
            <w:lang w:val="en-US"/>
            <w:rPrChange w:id="683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684" w:author="Artem Ryabinov" w:date="2020-08-19T21:05:00Z">
        <w:r w:rsidR="00805016">
          <w:rPr>
            <w:rFonts w:cstheme="minorHAnsi"/>
          </w:rPr>
          <w:t>извлек</w:t>
        </w:r>
        <w:r w:rsidR="00805016" w:rsidRPr="00E95E4F">
          <w:rPr>
            <w:rFonts w:cstheme="minorHAnsi"/>
            <w:lang w:val="en-US"/>
            <w:rPrChange w:id="68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686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сигнала</w:t>
        </w:r>
        <w:r w:rsidR="00805016" w:rsidRPr="00E95E4F">
          <w:rPr>
            <w:rFonts w:cstheme="minorHAnsi"/>
            <w:lang w:val="en-US"/>
            <w:rPrChange w:id="68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просодические</w:t>
        </w:r>
        <w:r w:rsidR="00805016" w:rsidRPr="00E95E4F">
          <w:rPr>
            <w:rFonts w:cstheme="minorHAnsi"/>
            <w:lang w:val="en-US"/>
            <w:rPrChange w:id="688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и</w:t>
        </w:r>
        <w:r w:rsidR="00805016" w:rsidRPr="00E95E4F">
          <w:rPr>
            <w:rFonts w:cstheme="minorHAnsi"/>
            <w:lang w:val="en-US"/>
            <w:rPrChange w:id="68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спектральные</w:t>
        </w:r>
        <w:r w:rsidR="00805016" w:rsidRPr="00E95E4F">
          <w:rPr>
            <w:rFonts w:cstheme="minorHAnsi"/>
            <w:lang w:val="en-US"/>
            <w:rPrChange w:id="690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691" w:author="Artem Ryabinov" w:date="2020-08-19T21:10:00Z">
        <w:r w:rsidR="00805016">
          <w:rPr>
            <w:rFonts w:cstheme="minorHAnsi"/>
          </w:rPr>
          <w:t>низкоуровневые</w:t>
        </w:r>
        <w:r w:rsidR="00805016" w:rsidRPr="00E95E4F">
          <w:rPr>
            <w:rFonts w:cstheme="minorHAnsi"/>
            <w:lang w:val="en-US"/>
            <w:rPrChange w:id="692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дескрипторы</w:t>
        </w:r>
      </w:ins>
      <w:ins w:id="693" w:author="Artem Ryabinov" w:date="2020-08-19T21:19:00Z">
        <w:r w:rsidR="005347F7" w:rsidRPr="00E95E4F">
          <w:rPr>
            <w:rFonts w:cstheme="minorHAnsi"/>
            <w:lang w:val="en-US"/>
            <w:rPrChange w:id="69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</w:t>
        </w:r>
        <w:r w:rsidR="005347F7" w:rsidRPr="00E95E4F">
          <w:rPr>
            <w:rFonts w:cstheme="minorHAnsi"/>
            <w:lang w:val="en-US"/>
            <w:rPrChange w:id="695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их</w:t>
        </w:r>
        <w:r w:rsidR="005347F7" w:rsidRPr="00E95E4F">
          <w:rPr>
            <w:rFonts w:cstheme="minorHAnsi"/>
            <w:lang w:val="en-US"/>
            <w:rPrChange w:id="696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статистические</w:t>
        </w:r>
        <w:r w:rsidR="005347F7" w:rsidRPr="00E95E4F">
          <w:rPr>
            <w:rFonts w:cstheme="minorHAnsi"/>
            <w:lang w:val="en-US"/>
            <w:rPrChange w:id="697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5347F7">
          <w:rPr>
            <w:rFonts w:cstheme="minorHAnsi"/>
          </w:rPr>
          <w:t>функции</w:t>
        </w:r>
        <w:r w:rsidR="005347F7" w:rsidRPr="00E95E4F">
          <w:rPr>
            <w:rFonts w:cstheme="minorHAnsi"/>
            <w:lang w:val="en-US"/>
            <w:rPrChange w:id="698" w:author="Artem Ryabinov" w:date="2020-08-19T22:51:00Z">
              <w:rPr>
                <w:rFonts w:cstheme="minorHAnsi"/>
              </w:rPr>
            </w:rPrChange>
          </w:rPr>
          <w:t>,</w:t>
        </w:r>
      </w:ins>
      <w:ins w:id="699" w:author="Artem Ryabinov" w:date="2020-08-19T21:12:00Z">
        <w:r w:rsidR="00805016" w:rsidRPr="00E95E4F">
          <w:rPr>
            <w:rFonts w:cstheme="minorHAnsi"/>
            <w:lang w:val="en-US"/>
            <w:rPrChange w:id="70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получив</w:t>
        </w:r>
        <w:r w:rsidR="00805016" w:rsidRPr="00E95E4F">
          <w:rPr>
            <w:rFonts w:cstheme="minorHAnsi"/>
            <w:lang w:val="en-US"/>
            <w:rPrChange w:id="701" w:author="Artem Ryabinov" w:date="2020-08-19T22:51:00Z">
              <w:rPr>
                <w:rFonts w:cstheme="minorHAnsi"/>
              </w:rPr>
            </w:rPrChange>
          </w:rPr>
          <w:t xml:space="preserve"> 43 </w:t>
        </w:r>
        <w:r w:rsidR="00805016">
          <w:rPr>
            <w:rFonts w:cstheme="minorHAnsi"/>
          </w:rPr>
          <w:t>параметра</w:t>
        </w:r>
        <w:r w:rsidR="00805016" w:rsidRPr="00E95E4F">
          <w:rPr>
            <w:rFonts w:cstheme="minorHAnsi"/>
            <w:lang w:val="en-US"/>
            <w:rPrChange w:id="702" w:author="Artem Ryabinov" w:date="2020-08-19T22:51:00Z">
              <w:rPr>
                <w:rFonts w:cstheme="minorHAnsi"/>
              </w:rPr>
            </w:rPrChange>
          </w:rPr>
          <w:t xml:space="preserve">, </w:t>
        </w:r>
      </w:ins>
      <w:ins w:id="703" w:author="Artem Ryabinov" w:date="2020-08-19T21:13:00Z">
        <w:r w:rsidR="00805016">
          <w:rPr>
            <w:rFonts w:cstheme="minorHAnsi"/>
          </w:rPr>
          <w:t>из</w:t>
        </w:r>
        <w:r w:rsidR="00805016" w:rsidRPr="00E95E4F">
          <w:rPr>
            <w:rFonts w:cstheme="minorHAnsi"/>
            <w:lang w:val="en-US"/>
            <w:rPrChange w:id="704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которых</w:t>
        </w:r>
      </w:ins>
      <w:ins w:id="705" w:author="Artem Ryabinov" w:date="2020-08-19T21:12:00Z">
        <w:r w:rsidR="00805016" w:rsidRPr="00E95E4F">
          <w:rPr>
            <w:rFonts w:cstheme="minorHAnsi"/>
            <w:lang w:val="en-US"/>
            <w:rPrChange w:id="706" w:author="Artem Ryabinov" w:date="2020-08-19T22:51:00Z">
              <w:rPr>
                <w:rFonts w:cstheme="minorHAnsi"/>
              </w:rPr>
            </w:rPrChange>
          </w:rPr>
          <w:t xml:space="preserve"> </w:t>
        </w:r>
      </w:ins>
      <w:ins w:id="707" w:author="Artem Ryabinov" w:date="2020-08-19T21:13:00Z">
        <w:r w:rsidR="00805016">
          <w:rPr>
            <w:rFonts w:cstheme="minorHAnsi"/>
          </w:rPr>
          <w:t>с</w:t>
        </w:r>
        <w:r w:rsidR="00805016" w:rsidRPr="00E95E4F">
          <w:rPr>
            <w:rFonts w:cstheme="minorHAnsi"/>
            <w:lang w:val="en-US"/>
            <w:rPrChange w:id="708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помощью</w:t>
        </w:r>
        <w:r w:rsidR="00805016" w:rsidRPr="00E95E4F">
          <w:rPr>
            <w:rFonts w:cstheme="minorHAnsi"/>
            <w:lang w:val="en-US"/>
            <w:rPrChange w:id="709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</w:rPr>
          <w:t>алгоритма</w:t>
        </w:r>
        <w:r w:rsidR="00805016" w:rsidRPr="00E95E4F">
          <w:rPr>
            <w:rFonts w:cstheme="minorHAnsi"/>
            <w:lang w:val="en-US"/>
            <w:rPrChange w:id="710" w:author="Artem Ryabinov" w:date="2020-08-19T22:51:00Z">
              <w:rPr>
                <w:rFonts w:cstheme="minorHAnsi"/>
              </w:rPr>
            </w:rPrChange>
          </w:rPr>
          <w:t xml:space="preserve"> </w:t>
        </w:r>
        <w:r w:rsidR="00805016">
          <w:rPr>
            <w:rFonts w:cstheme="minorHAnsi"/>
            <w:lang w:val="en-US"/>
          </w:rPr>
          <w:t>RELIEF</w:t>
        </w:r>
        <w:r w:rsidR="00805016" w:rsidRPr="008E0DA2">
          <w:rPr>
            <w:rFonts w:cstheme="minorHAnsi"/>
            <w:lang w:val="en-US"/>
          </w:rPr>
          <w:t>-</w:t>
        </w:r>
        <w:r w:rsidR="00805016">
          <w:rPr>
            <w:rFonts w:cstheme="minorHAnsi"/>
            <w:lang w:val="en-US"/>
          </w:rPr>
          <w:t>F</w:t>
        </w:r>
        <w:r w:rsidR="00805016" w:rsidRPr="008E0DA2">
          <w:rPr>
            <w:rFonts w:cstheme="minorHAnsi"/>
            <w:lang w:val="en-US"/>
          </w:rPr>
          <w:t xml:space="preserve"> [</w:t>
        </w:r>
        <w:proofErr w:type="spellStart"/>
        <w:r w:rsidR="00805016" w:rsidRPr="00E95E4F">
          <w:rPr>
            <w:highlight w:val="green"/>
            <w:lang w:val="en-US"/>
            <w:rPrChange w:id="711" w:author="Artem Ryabinov" w:date="2020-08-19T22:51:00Z">
              <w:rPr/>
            </w:rPrChange>
          </w:rPr>
          <w:t>Kononenko</w:t>
        </w:r>
        <w:proofErr w:type="spellEnd"/>
        <w:r w:rsidR="00805016" w:rsidRPr="00E95E4F">
          <w:rPr>
            <w:highlight w:val="green"/>
            <w:lang w:val="en-US"/>
            <w:rPrChange w:id="712" w:author="Artem Ryabinov" w:date="2020-08-19T22:51:00Z">
              <w:rPr/>
            </w:rPrChange>
          </w:rPr>
          <w:t xml:space="preserve">, I. Estimating attributes: Analysis and extension of RELIEF. </w:t>
        </w:r>
        <w:r w:rsidR="00805016" w:rsidRPr="00805016">
          <w:rPr>
            <w:highlight w:val="green"/>
            <w:lang w:val="en-US"/>
            <w:rPrChange w:id="713" w:author="Artem Ryabinov" w:date="2020-08-19T21:14:00Z">
              <w:rPr/>
            </w:rPrChange>
          </w:rPr>
          <w:t xml:space="preserve">In L. De </w:t>
        </w:r>
        <w:proofErr w:type="spellStart"/>
        <w:r w:rsidR="00805016" w:rsidRPr="00805016">
          <w:rPr>
            <w:highlight w:val="green"/>
            <w:lang w:val="en-US"/>
            <w:rPrChange w:id="714" w:author="Artem Ryabinov" w:date="2020-08-19T21:14:00Z">
              <w:rPr/>
            </w:rPrChange>
          </w:rPr>
          <w:t>Raedt</w:t>
        </w:r>
        <w:proofErr w:type="spellEnd"/>
        <w:r w:rsidR="00805016" w:rsidRPr="00805016">
          <w:rPr>
            <w:highlight w:val="green"/>
            <w:lang w:val="en-US"/>
            <w:rPrChange w:id="715" w:author="Artem Ryabinov" w:date="2020-08-19T21:14:00Z">
              <w:rPr/>
            </w:rPrChange>
          </w:rPr>
          <w:t xml:space="preserve"> and F. </w:t>
        </w:r>
        <w:proofErr w:type="spellStart"/>
        <w:r w:rsidR="00805016" w:rsidRPr="00805016">
          <w:rPr>
            <w:highlight w:val="green"/>
            <w:lang w:val="en-US"/>
            <w:rPrChange w:id="716" w:author="Artem Ryabinov" w:date="2020-08-19T21:14:00Z">
              <w:rPr/>
            </w:rPrChange>
          </w:rPr>
          <w:t>Bergadano</w:t>
        </w:r>
        <w:proofErr w:type="spellEnd"/>
        <w:r w:rsidR="00805016" w:rsidRPr="00805016">
          <w:rPr>
            <w:highlight w:val="green"/>
            <w:lang w:val="en-US"/>
            <w:rPrChange w:id="717" w:author="Artem Ryabinov" w:date="2020-08-19T21:14:00Z">
              <w:rPr/>
            </w:rPrChange>
          </w:rPr>
          <w:t xml:space="preserve"> (eds.) Proc. European Conf. </w:t>
        </w:r>
        <w:proofErr w:type="spellStart"/>
        <w:r w:rsidR="00805016" w:rsidRPr="00805016">
          <w:rPr>
            <w:highlight w:val="green"/>
            <w:rPrChange w:id="718" w:author="Artem Ryabinov" w:date="2020-08-19T21:14:00Z">
              <w:rPr/>
            </w:rPrChange>
          </w:rPr>
          <w:t>On</w:t>
        </w:r>
        <w:proofErr w:type="spellEnd"/>
        <w:r w:rsidR="00805016" w:rsidRPr="00805016">
          <w:rPr>
            <w:highlight w:val="green"/>
            <w:rPrChange w:id="719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20" w:author="Artem Ryabinov" w:date="2020-08-19T21:14:00Z">
              <w:rPr/>
            </w:rPrChange>
          </w:rPr>
          <w:t>Machine</w:t>
        </w:r>
        <w:proofErr w:type="spellEnd"/>
        <w:r w:rsidR="00805016" w:rsidRPr="00805016">
          <w:rPr>
            <w:highlight w:val="green"/>
            <w:rPrChange w:id="721" w:author="Artem Ryabinov" w:date="2020-08-19T21:14:00Z">
              <w:rPr/>
            </w:rPrChange>
          </w:rPr>
          <w:t xml:space="preserve"> </w:t>
        </w:r>
        <w:proofErr w:type="spellStart"/>
        <w:r w:rsidR="00805016" w:rsidRPr="00805016">
          <w:rPr>
            <w:highlight w:val="green"/>
            <w:rPrChange w:id="722" w:author="Artem Ryabinov" w:date="2020-08-19T21:14:00Z">
              <w:rPr/>
            </w:rPrChange>
          </w:rPr>
          <w:t>Learning</w:t>
        </w:r>
        <w:proofErr w:type="spellEnd"/>
        <w:r w:rsidR="00805016" w:rsidRPr="00805016">
          <w:rPr>
            <w:highlight w:val="green"/>
            <w:rPrChange w:id="723" w:author="Artem Ryabinov" w:date="2020-08-19T21:14:00Z">
              <w:rPr/>
            </w:rPrChange>
          </w:rPr>
          <w:t>. 171-182, 1994.</w:t>
        </w:r>
        <w:r w:rsidR="00805016" w:rsidRPr="00805016">
          <w:rPr>
            <w:rPrChange w:id="724" w:author="Artem Ryabinov" w:date="2020-08-19T21:14:00Z">
              <w:rPr>
                <w:lang w:val="en-US"/>
              </w:rPr>
            </w:rPrChange>
          </w:rPr>
          <w:t>]</w:t>
        </w:r>
        <w:r w:rsidR="00805016">
          <w:t xml:space="preserve"> было </w:t>
        </w:r>
      </w:ins>
      <w:ins w:id="725" w:author="Artem Ryabinov" w:date="2020-08-19T21:14:00Z">
        <w:r w:rsidR="00805016">
          <w:t>выбрано 14</w:t>
        </w:r>
      </w:ins>
      <w:ins w:id="726" w:author="Artem Ryabinov" w:date="2020-08-19T21:22:00Z">
        <w:r w:rsidR="005347F7">
          <w:t xml:space="preserve"> наиболее важных</w:t>
        </w:r>
      </w:ins>
      <w:ins w:id="727" w:author="Artem Ryabinov" w:date="2020-08-19T21:14:00Z">
        <w:r w:rsidR="00805016">
          <w:t xml:space="preserve">, которые и вошли в итоговый признаковый вектор. </w:t>
        </w:r>
      </w:ins>
      <w:ins w:id="728" w:author="Artem Ryabinov" w:date="2020-08-19T21:15:00Z">
        <w:r w:rsidR="005347F7">
          <w:t>На предмет результатов классификации б</w:t>
        </w:r>
      </w:ins>
      <w:ins w:id="729" w:author="Artem Ryabinov" w:date="2020-08-19T21:14:00Z">
        <w:r w:rsidR="005347F7">
          <w:t>ыл проведен сра</w:t>
        </w:r>
      </w:ins>
      <w:ins w:id="730" w:author="Artem Ryabinov" w:date="2020-08-19T21:15:00Z">
        <w:r w:rsidR="005347F7">
          <w:t>внительный анализ алгоритм</w:t>
        </w:r>
      </w:ins>
      <w:ins w:id="731" w:author="Artem Ryabinov" w:date="2020-08-19T21:22:00Z">
        <w:r w:rsidR="005347F7">
          <w:t>а</w:t>
        </w:r>
      </w:ins>
      <w:ins w:id="732" w:author="Artem Ryabinov" w:date="2020-08-19T21:15:00Z">
        <w:r w:rsidR="005347F7">
          <w:t xml:space="preserve"> </w:t>
        </w:r>
        <w:r w:rsidR="005347F7">
          <w:rPr>
            <w:lang w:val="en-US"/>
          </w:rPr>
          <w:t>k</w:t>
        </w:r>
        <w:r w:rsidR="005347F7" w:rsidRPr="005347F7">
          <w:rPr>
            <w:rPrChange w:id="733" w:author="Artem Ryabinov" w:date="2020-08-19T21:15:00Z">
              <w:rPr>
                <w:lang w:val="en-US"/>
              </w:rPr>
            </w:rPrChange>
          </w:rPr>
          <w:t>-</w:t>
        </w:r>
        <w:r w:rsidR="005347F7">
          <w:rPr>
            <w:lang w:val="en-US"/>
          </w:rPr>
          <w:t>NN</w:t>
        </w:r>
        <w:r w:rsidR="005347F7" w:rsidRPr="005347F7">
          <w:rPr>
            <w:rPrChange w:id="734" w:author="Artem Ryabinov" w:date="2020-08-19T21:15:00Z">
              <w:rPr>
                <w:lang w:val="en-US"/>
              </w:rPr>
            </w:rPrChange>
          </w:rPr>
          <w:t xml:space="preserve">, </w:t>
        </w:r>
        <w:r w:rsidR="005347F7">
          <w:t xml:space="preserve">пятислойного перцептрона и </w:t>
        </w:r>
      </w:ins>
      <w:ins w:id="735" w:author="Artem Ryabinov" w:date="2020-08-19T21:16:00Z">
        <w:r w:rsidR="005347F7">
          <w:t xml:space="preserve">ансамбля нейронных сетей. </w:t>
        </w:r>
      </w:ins>
      <w:ins w:id="736" w:author="Artem Ryabinov" w:date="2020-08-19T21:15:00Z">
        <w:r w:rsidR="005347F7">
          <w:t xml:space="preserve"> </w:t>
        </w:r>
      </w:ins>
      <w:ins w:id="737" w:author="Artem Ryabinov" w:date="2020-08-19T21:17:00Z">
        <w:r w:rsidR="005347F7">
          <w:t>На собственном наборе данных, содержащем 5 эмоциональных категорий</w:t>
        </w:r>
      </w:ins>
      <w:ins w:id="738" w:author="Artem Ryabinov" w:date="2020-08-19T21:18:00Z">
        <w:r w:rsidR="005347F7" w:rsidRPr="005347F7">
          <w:rPr>
            <w:rPrChange w:id="739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этими моделями</w:t>
        </w:r>
      </w:ins>
      <w:ins w:id="740" w:author="Artem Ryabinov" w:date="2020-08-19T21:17:00Z">
        <w:r w:rsidR="005347F7">
          <w:t xml:space="preserve"> была </w:t>
        </w:r>
      </w:ins>
      <w:ins w:id="741" w:author="Artem Ryabinov" w:date="2020-08-19T21:18:00Z">
        <w:r w:rsidR="005347F7">
          <w:t xml:space="preserve">достигнута </w:t>
        </w:r>
      </w:ins>
      <w:ins w:id="742" w:author="Artem Ryabinov" w:date="2020-08-19T21:20:00Z">
        <w:r w:rsidR="005347F7">
          <w:t xml:space="preserve">средняя взвешенная </w:t>
        </w:r>
      </w:ins>
      <w:ins w:id="743" w:author="Artem Ryabinov" w:date="2020-08-19T21:18:00Z">
        <w:r w:rsidR="005347F7">
          <w:t>точность классификации 55%</w:t>
        </w:r>
        <w:r w:rsidR="005347F7" w:rsidRPr="005347F7">
          <w:rPr>
            <w:rPrChange w:id="744" w:author="Artem Ryabinov" w:date="2020-08-19T21:18:00Z">
              <w:rPr>
                <w:lang w:val="en-US"/>
              </w:rPr>
            </w:rPrChange>
          </w:rPr>
          <w:t xml:space="preserve">, </w:t>
        </w:r>
        <w:r w:rsidR="005347F7">
          <w:t>65% и 70%</w:t>
        </w:r>
      </w:ins>
      <w:ins w:id="745" w:author="Artem Ryabinov" w:date="2020-08-19T21:19:00Z">
        <w:r w:rsidR="005347F7">
          <w:t xml:space="preserve"> соответственно. </w:t>
        </w:r>
      </w:ins>
    </w:p>
    <w:p w14:paraId="49FBC6A5" w14:textId="2CD6DFC1" w:rsidR="00A74166" w:rsidRPr="00CA1813" w:rsidRDefault="005674FD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 w:rsidRPr="00124FDE">
        <w:rPr>
          <w:rFonts w:cstheme="minorHAnsi"/>
        </w:rPr>
        <w:tab/>
      </w:r>
      <w:del w:id="746" w:author="Artem Ryabinov" w:date="2020-08-19T21:20:00Z">
        <w:r w:rsidR="00FF0500" w:rsidRPr="009E57BC" w:rsidDel="005347F7">
          <w:rPr>
            <w:rFonts w:cstheme="minorHAnsi"/>
          </w:rPr>
          <w:delTex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Yeqing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</w:delText>
        </w:r>
        <w:r w:rsidR="00E37CD7" w:rsidRPr="00E37CD7" w:rsidDel="005347F7">
          <w:rPr>
            <w:rFonts w:cstheme="minorHAnsi"/>
            <w:highlight w:val="green"/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Tao</w:delText>
        </w:r>
        <w:r w:rsidR="00E37CD7" w:rsidRPr="00E37CD7" w:rsidDel="005347F7">
          <w:rPr>
            <w:rFonts w:cstheme="minorHAnsi"/>
            <w:highlight w:val="green"/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new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prosodic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analysis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svm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zhuang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language</w:delText>
        </w:r>
        <w:r w:rsidR="00E37CD7" w:rsidRPr="00E37CD7" w:rsidDel="005347F7">
          <w:rPr>
            <w:rFonts w:cstheme="minorHAnsi"/>
            <w:highlight w:val="green"/>
          </w:rPr>
          <w:delText xml:space="preserve">,”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E37CD7" w:rsidDel="005347F7">
          <w:rPr>
            <w:rFonts w:cstheme="minorHAnsi"/>
            <w:highlight w:val="green"/>
          </w:rPr>
          <w:delText xml:space="preserve">. 2011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Mechatronic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Science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Electric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Engineering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E37CD7" w:rsidDel="005347F7">
          <w:rPr>
            <w:rFonts w:cstheme="minorHAnsi"/>
            <w:highlight w:val="green"/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Computer</w:delText>
        </w:r>
        <w:r w:rsidR="00E37CD7" w:rsidRPr="00E37CD7" w:rsidDel="005347F7">
          <w:rPr>
            <w:rFonts w:cstheme="minorHAnsi"/>
            <w:highlight w:val="green"/>
          </w:rPr>
          <w:delText>, 2011</w:delText>
        </w:r>
        <w:r w:rsidR="00FF0500" w:rsidRPr="009E57BC" w:rsidDel="005347F7">
          <w:rPr>
            <w:rFonts w:cstheme="minorHAnsi"/>
          </w:rPr>
          <w:delText xml:space="preserve">], однако одних лишь просодических признаков </w:delText>
        </w:r>
        <w:r w:rsidR="00FD6498" w:rsidRPr="009E57BC" w:rsidDel="005347F7">
          <w:rPr>
            <w:rFonts w:cstheme="minorHAnsi"/>
          </w:rPr>
          <w:delText xml:space="preserve">зачастую </w:delText>
        </w:r>
        <w:r w:rsidR="00FF0500" w:rsidRPr="009E57BC" w:rsidDel="005347F7">
          <w:rPr>
            <w:rFonts w:cstheme="minorHAnsi"/>
          </w:rPr>
          <w:delText>бывает недостаточно. К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более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сложным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признакам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относятся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частоты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основных</w:delText>
        </w:r>
        <w:r w:rsidR="00FF0500" w:rsidRPr="00A74166" w:rsidDel="005347F7">
          <w:rPr>
            <w:rFonts w:cstheme="minorHAnsi"/>
          </w:rPr>
          <w:delText xml:space="preserve"> </w:delText>
        </w:r>
        <w:r w:rsidR="00FF0500" w:rsidRPr="009E57BC" w:rsidDel="005347F7">
          <w:rPr>
            <w:rFonts w:cstheme="minorHAnsi"/>
          </w:rPr>
          <w:delText>формант</w:delText>
        </w:r>
        <w:r w:rsidR="00FD6498" w:rsidRPr="00A74166" w:rsidDel="005347F7">
          <w:rPr>
            <w:rFonts w:cstheme="minorHAnsi"/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Khulage</w:delText>
        </w:r>
        <w:r w:rsidR="00E37CD7" w:rsidRPr="00E37CD7" w:rsidDel="005347F7">
          <w:rPr>
            <w:rFonts w:cstheme="minorHAnsi"/>
            <w:highlight w:val="green"/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>.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E37CD7" w:rsidDel="005347F7">
          <w:rPr>
            <w:rFonts w:cstheme="minorHAnsi"/>
            <w:highlight w:val="green"/>
          </w:rPr>
          <w:delText xml:space="preserve">.. </w:delText>
        </w:r>
        <w:r w:rsidR="00E37CD7" w:rsidRPr="005347F7" w:rsidDel="005347F7">
          <w:rPr>
            <w:rFonts w:cstheme="minorHAnsi"/>
            <w:highlight w:val="green"/>
            <w:rPrChange w:id="74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(2012).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Extraction</w:delText>
        </w:r>
        <w:r w:rsidR="00E37CD7" w:rsidRPr="005347F7" w:rsidDel="005347F7">
          <w:rPr>
            <w:rFonts w:cstheme="minorHAnsi"/>
            <w:highlight w:val="green"/>
            <w:rPrChange w:id="74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of</w:delText>
        </w:r>
        <w:r w:rsidR="00E37CD7" w:rsidRPr="005347F7" w:rsidDel="005347F7">
          <w:rPr>
            <w:rFonts w:cstheme="minorHAnsi"/>
            <w:highlight w:val="green"/>
            <w:rPrChange w:id="74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pitch</w:delText>
        </w:r>
        <w:r w:rsidR="00E37CD7" w:rsidRPr="005347F7" w:rsidDel="005347F7">
          <w:rPr>
            <w:rFonts w:cstheme="minorHAnsi"/>
            <w:highlight w:val="green"/>
            <w:rPrChange w:id="75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duration</w:delText>
        </w:r>
        <w:r w:rsidR="00E37CD7" w:rsidRPr="005347F7" w:rsidDel="005347F7">
          <w:rPr>
            <w:rFonts w:cstheme="minorHAnsi"/>
            <w:highlight w:val="green"/>
            <w:rPrChange w:id="75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5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formant</w:delText>
        </w:r>
        <w:r w:rsidR="00E37CD7" w:rsidRPr="005347F7" w:rsidDel="005347F7">
          <w:rPr>
            <w:rFonts w:cstheme="minorHAnsi"/>
            <w:highlight w:val="green"/>
            <w:rPrChange w:id="75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frequencies</w:delText>
        </w:r>
        <w:r w:rsidR="00E37CD7" w:rsidRPr="005347F7" w:rsidDel="005347F7">
          <w:rPr>
            <w:rFonts w:cstheme="minorHAnsi"/>
            <w:highlight w:val="green"/>
            <w:rPrChange w:id="75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75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5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5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system</w:delText>
        </w:r>
        <w:r w:rsidR="00E37CD7" w:rsidRPr="005347F7" w:rsidDel="005347F7">
          <w:rPr>
            <w:rFonts w:cstheme="minorHAnsi"/>
            <w:highlight w:val="green"/>
            <w:rPrChange w:id="75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IET</w:delText>
        </w:r>
        <w:r w:rsidR="00E37CD7" w:rsidRPr="005347F7" w:rsidDel="005347F7">
          <w:rPr>
            <w:rFonts w:cstheme="minorHAnsi"/>
            <w:highlight w:val="green"/>
            <w:rPrChange w:id="75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76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Publications</w:delText>
        </w:r>
        <w:r w:rsidR="00E37CD7" w:rsidRPr="005347F7" w:rsidDel="005347F7">
          <w:rPr>
            <w:rFonts w:cstheme="minorHAnsi"/>
            <w:highlight w:val="green"/>
            <w:rPrChange w:id="76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 2012. 7-9. 10.1049/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cp</w:delText>
        </w:r>
        <w:r w:rsidR="00E37CD7" w:rsidRPr="005347F7" w:rsidDel="005347F7">
          <w:rPr>
            <w:rFonts w:cstheme="minorHAnsi"/>
            <w:highlight w:val="green"/>
            <w:rPrChange w:id="76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.2012.2482.</w:delText>
        </w:r>
        <w:r w:rsidR="00FD6498" w:rsidRPr="005347F7" w:rsidDel="005347F7">
          <w:rPr>
            <w:rFonts w:cstheme="minorHAnsi"/>
            <w:rPrChange w:id="763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мел</w:delText>
        </w:r>
        <w:r w:rsidR="00FD6498" w:rsidRPr="005347F7" w:rsidDel="005347F7">
          <w:rPr>
            <w:rFonts w:cstheme="minorHAnsi"/>
            <w:rPrChange w:id="764" w:author="Artem Ryabinov" w:date="2020-08-19T21:21:00Z">
              <w:rPr>
                <w:rFonts w:cstheme="minorHAnsi"/>
                <w:lang w:val="en-US"/>
              </w:rPr>
            </w:rPrChange>
          </w:rPr>
          <w:delText>-</w:delText>
        </w:r>
        <w:r w:rsidR="00FD6498" w:rsidRPr="009E57BC" w:rsidDel="005347F7">
          <w:rPr>
            <w:rFonts w:cstheme="minorHAnsi"/>
          </w:rPr>
          <w:delText>кепстральные</w:delText>
        </w:r>
      </w:del>
      <w:ins w:id="765" w:author="mokhail" w:date="2020-08-12T00:31:00Z">
        <w:del w:id="766" w:author="Artem Ryabinov" w:date="2020-08-19T21:20:00Z">
          <w:r w:rsidR="00B8699E" w:rsidRPr="005347F7" w:rsidDel="005347F7">
            <w:rPr>
              <w:rFonts w:cstheme="minorHAnsi"/>
              <w:rPrChange w:id="767" w:author="Artem Ryabinov" w:date="2020-08-19T21:21:00Z">
                <w:rPr>
                  <w:rFonts w:cstheme="minorHAnsi"/>
                  <w:lang w:val="en-US"/>
                </w:rPr>
              </w:rPrChange>
            </w:rPr>
            <w:delText xml:space="preserve"> </w:delText>
          </w:r>
          <w:r w:rsidR="00B8699E" w:rsidDel="005347F7">
            <w:rPr>
              <w:rFonts w:cstheme="minorHAnsi"/>
            </w:rPr>
            <w:delText>частотные</w:delText>
          </w:r>
        </w:del>
      </w:ins>
      <w:del w:id="768" w:author="Artem Ryabinov" w:date="2020-08-19T21:20:00Z">
        <w:r w:rsidR="00FD6498" w:rsidRPr="005347F7" w:rsidDel="005347F7">
          <w:rPr>
            <w:rFonts w:cstheme="minorHAnsi"/>
            <w:rPrChange w:id="769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770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(</w:delText>
        </w:r>
        <w:r w:rsidR="00FD6498" w:rsidRPr="009E57BC" w:rsidDel="005347F7">
          <w:rPr>
            <w:rFonts w:cstheme="minorHAnsi"/>
            <w:lang w:val="en-US"/>
          </w:rPr>
          <w:delText>MFCC</w:delText>
        </w:r>
        <w:r w:rsidR="00FD6498" w:rsidRPr="005347F7" w:rsidDel="005347F7">
          <w:rPr>
            <w:rFonts w:cstheme="minorHAnsi"/>
            <w:rPrChange w:id="771" w:author="Artem Ryabinov" w:date="2020-08-19T21:21:00Z">
              <w:rPr>
                <w:rFonts w:cstheme="minorHAnsi"/>
                <w:lang w:val="en-US"/>
              </w:rPr>
            </w:rPrChange>
          </w:rPr>
          <w:delText>)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77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7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Likitha</w:delText>
        </w:r>
        <w:r w:rsidR="00E37CD7" w:rsidRPr="005347F7" w:rsidDel="005347F7">
          <w:rPr>
            <w:rFonts w:cstheme="minorHAnsi"/>
            <w:highlight w:val="green"/>
            <w:rPrChange w:id="77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</w:delText>
        </w:r>
        <w:r w:rsidR="00E37CD7" w:rsidRPr="005347F7" w:rsidDel="005347F7">
          <w:rPr>
            <w:rFonts w:cstheme="minorHAnsi"/>
            <w:highlight w:val="green"/>
            <w:rPrChange w:id="77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7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77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Gupta</w:delText>
        </w:r>
        <w:r w:rsidR="00E37CD7" w:rsidRPr="005347F7" w:rsidDel="005347F7">
          <w:rPr>
            <w:rFonts w:cstheme="minorHAnsi"/>
            <w:highlight w:val="green"/>
            <w:rPrChange w:id="77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</w:delText>
        </w:r>
        <w:r w:rsidR="00E37CD7" w:rsidRPr="005347F7" w:rsidDel="005347F7">
          <w:rPr>
            <w:rFonts w:cstheme="minorHAnsi"/>
            <w:highlight w:val="green"/>
            <w:rPrChange w:id="77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Hasitha</w:delText>
        </w:r>
        <w:r w:rsidR="00E37CD7" w:rsidRPr="005347F7" w:rsidDel="005347F7">
          <w:rPr>
            <w:rFonts w:cstheme="minorHAnsi"/>
            <w:highlight w:val="green"/>
            <w:rPrChange w:id="78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8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78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</w:delText>
        </w:r>
        <w:r w:rsidR="00E37CD7" w:rsidRPr="005347F7" w:rsidDel="005347F7">
          <w:rPr>
            <w:rFonts w:cstheme="minorHAnsi"/>
            <w:highlight w:val="green"/>
            <w:rPrChange w:id="78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Raju</w:delText>
        </w:r>
        <w:r w:rsidR="00E37CD7" w:rsidRPr="005347F7" w:rsidDel="005347F7">
          <w:rPr>
            <w:rFonts w:cstheme="minorHAnsi"/>
            <w:highlight w:val="green"/>
            <w:rPrChange w:id="78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"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78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based</w:delText>
        </w:r>
        <w:r w:rsidR="00E37CD7" w:rsidRPr="005347F7" w:rsidDel="005347F7">
          <w:rPr>
            <w:rFonts w:cstheme="minorHAnsi"/>
            <w:highlight w:val="green"/>
            <w:rPrChange w:id="78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human</w:delText>
        </w:r>
        <w:r w:rsidR="00E37CD7" w:rsidRPr="005347F7" w:rsidDel="005347F7">
          <w:rPr>
            <w:rFonts w:cstheme="minorHAnsi"/>
            <w:highlight w:val="green"/>
            <w:rPrChange w:id="78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78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78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79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MFCC</w:delText>
        </w:r>
        <w:r w:rsidR="00E37CD7" w:rsidRPr="005347F7" w:rsidDel="005347F7">
          <w:rPr>
            <w:rFonts w:cstheme="minorHAnsi"/>
            <w:highlight w:val="green"/>
            <w:rPrChange w:id="79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," 2017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International</w:delText>
        </w:r>
        <w:r w:rsidR="00E37CD7" w:rsidRPr="005347F7" w:rsidDel="005347F7">
          <w:rPr>
            <w:rFonts w:cstheme="minorHAnsi"/>
            <w:highlight w:val="green"/>
            <w:rPrChange w:id="7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Conference</w:delText>
        </w:r>
        <w:r w:rsidR="00E37CD7" w:rsidRPr="005347F7" w:rsidDel="005347F7">
          <w:rPr>
            <w:rFonts w:cstheme="minorHAnsi"/>
            <w:highlight w:val="green"/>
            <w:rPrChange w:id="7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on</w:delText>
        </w:r>
        <w:r w:rsidR="00E37CD7" w:rsidRPr="005347F7" w:rsidDel="005347F7">
          <w:rPr>
            <w:rFonts w:cstheme="minorHAnsi"/>
            <w:highlight w:val="green"/>
            <w:rPrChange w:id="7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Wireless</w:delText>
        </w:r>
        <w:r w:rsidR="00E37CD7" w:rsidRPr="005347F7" w:rsidDel="005347F7">
          <w:rPr>
            <w:rFonts w:cstheme="minorHAnsi"/>
            <w:highlight w:val="green"/>
            <w:rPrChange w:id="7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Communications</w:delText>
        </w:r>
        <w:r w:rsidR="00E37CD7" w:rsidRPr="005347F7" w:rsidDel="005347F7">
          <w:rPr>
            <w:rFonts w:cstheme="minorHAnsi"/>
            <w:highlight w:val="green"/>
            <w:rPrChange w:id="7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Signal</w:delText>
        </w:r>
        <w:r w:rsidR="00E37CD7" w:rsidRPr="005347F7" w:rsidDel="005347F7">
          <w:rPr>
            <w:rFonts w:cstheme="minorHAnsi"/>
            <w:highlight w:val="green"/>
            <w:rPrChange w:id="7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Processing</w:delText>
        </w:r>
        <w:r w:rsidR="00E37CD7" w:rsidRPr="005347F7" w:rsidDel="005347F7">
          <w:rPr>
            <w:rFonts w:cstheme="minorHAnsi"/>
            <w:highlight w:val="green"/>
            <w:rPrChange w:id="79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79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Networking</w:delText>
        </w:r>
        <w:r w:rsidR="00E37CD7" w:rsidRPr="005347F7" w:rsidDel="005347F7">
          <w:rPr>
            <w:rFonts w:cstheme="minorHAnsi"/>
            <w:highlight w:val="green"/>
            <w:rPrChange w:id="80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(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80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),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Chennai</w:delText>
        </w:r>
        <w:r w:rsidR="00E37CD7" w:rsidRPr="005347F7" w:rsidDel="005347F7">
          <w:rPr>
            <w:rFonts w:cstheme="minorHAnsi"/>
            <w:highlight w:val="green"/>
            <w:rPrChange w:id="80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2017,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pp</w:delText>
        </w:r>
        <w:r w:rsidR="00E37CD7" w:rsidRPr="005347F7" w:rsidDel="005347F7">
          <w:rPr>
            <w:rFonts w:cstheme="minorHAnsi"/>
            <w:highlight w:val="green"/>
            <w:rPrChange w:id="80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2257-2260,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doi</w:delText>
        </w:r>
        <w:r w:rsidR="00E37CD7" w:rsidRPr="005347F7" w:rsidDel="005347F7">
          <w:rPr>
            <w:rFonts w:cstheme="minorHAnsi"/>
            <w:highlight w:val="green"/>
            <w:rPrChange w:id="80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: 10.1109/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WiSPNET</w:delText>
        </w:r>
        <w:r w:rsidR="00E37CD7" w:rsidRPr="005347F7" w:rsidDel="005347F7">
          <w:rPr>
            <w:rFonts w:cstheme="minorHAnsi"/>
            <w:highlight w:val="green"/>
            <w:rPrChange w:id="80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.2017.8300161.</w:delText>
        </w:r>
        <w:r w:rsidR="00FD6498" w:rsidRPr="005347F7" w:rsidDel="005347F7">
          <w:rPr>
            <w:rFonts w:cstheme="minorHAnsi"/>
            <w:rPrChange w:id="806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], </w:delText>
        </w:r>
        <w:r w:rsidR="00FD6498" w:rsidRPr="009E57BC" w:rsidDel="005347F7">
          <w:rPr>
            <w:rFonts w:cstheme="minorHAnsi"/>
          </w:rPr>
          <w:delText>коэффициенты</w:delText>
        </w:r>
        <w:r w:rsidR="00FD6498" w:rsidRPr="005347F7" w:rsidDel="005347F7">
          <w:rPr>
            <w:rFonts w:cstheme="minorHAnsi"/>
            <w:rPrChange w:id="807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линейного</w:delText>
        </w:r>
        <w:r w:rsidR="00FD6498" w:rsidRPr="005347F7" w:rsidDel="005347F7">
          <w:rPr>
            <w:rFonts w:cstheme="minorHAnsi"/>
            <w:rPrChange w:id="808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FD6498" w:rsidRPr="009E57BC" w:rsidDel="005347F7">
          <w:rPr>
            <w:rFonts w:cstheme="minorHAnsi"/>
          </w:rPr>
          <w:delText>предсказания</w:delText>
        </w:r>
        <w:r w:rsidR="00FD6498" w:rsidRPr="005347F7" w:rsidDel="005347F7">
          <w:rPr>
            <w:rFonts w:cstheme="minorHAnsi"/>
            <w:rPrChange w:id="809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D04FAA" w:rsidRPr="005347F7" w:rsidDel="005347F7">
          <w:rPr>
            <w:rFonts w:cstheme="minorHAnsi"/>
            <w:rPrChange w:id="810" w:author="Artem Ryabinov" w:date="2020-08-19T21:21:00Z">
              <w:rPr>
                <w:rFonts w:cstheme="minorHAnsi"/>
                <w:lang w:val="en-US"/>
              </w:rPr>
            </w:rPrChange>
          </w:rPr>
          <w:delText>(</w:delText>
        </w:r>
        <w:r w:rsidR="00D04FAA" w:rsidRPr="009E57BC" w:rsidDel="005347F7">
          <w:rPr>
            <w:rFonts w:cstheme="minorHAnsi"/>
            <w:lang w:val="en-US"/>
          </w:rPr>
          <w:delText>LPC</w:delText>
        </w:r>
        <w:r w:rsidR="00D04FAA" w:rsidRPr="005347F7" w:rsidDel="005347F7">
          <w:rPr>
            <w:rFonts w:cstheme="minorHAnsi"/>
            <w:rPrChange w:id="811" w:author="Artem Ryabinov" w:date="2020-08-19T21:21:00Z">
              <w:rPr>
                <w:rFonts w:cstheme="minorHAnsi"/>
                <w:lang w:val="en-US"/>
              </w:rPr>
            </w:rPrChange>
          </w:rPr>
          <w:delText>)</w:delText>
        </w:r>
        <w:r w:rsidR="00FD6498" w:rsidRPr="005347F7" w:rsidDel="005347F7">
          <w:rPr>
            <w:rFonts w:cstheme="minorHAnsi"/>
            <w:rPrChange w:id="812" w:author="Artem Ryabinov" w:date="2020-08-19T21:21:00Z">
              <w:rPr>
                <w:rFonts w:cstheme="minorHAnsi"/>
                <w:lang w:val="en-US"/>
              </w:rPr>
            </w:rPrChange>
          </w:rPr>
          <w:delText>[</w:delText>
        </w:r>
        <w:r w:rsidR="00E37CD7" w:rsidRPr="005347F7" w:rsidDel="005347F7">
          <w:rPr>
            <w:rFonts w:cstheme="minorHAnsi"/>
            <w:rPrChange w:id="813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81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Razak</w:delText>
        </w:r>
        <w:r w:rsidR="00E37CD7" w:rsidRPr="005347F7" w:rsidDel="005347F7">
          <w:rPr>
            <w:rFonts w:cstheme="minorHAnsi"/>
            <w:highlight w:val="green"/>
            <w:rPrChange w:id="81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</w:delText>
        </w:r>
        <w:r w:rsidR="00E37CD7" w:rsidRPr="005347F7" w:rsidDel="005347F7">
          <w:rPr>
            <w:rFonts w:cstheme="minorHAnsi"/>
            <w:highlight w:val="green"/>
            <w:rPrChange w:id="81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Komiya</w:delText>
        </w:r>
        <w:r w:rsidR="00E37CD7" w:rsidRPr="005347F7" w:rsidDel="005347F7">
          <w:rPr>
            <w:rFonts w:cstheme="minorHAnsi"/>
            <w:highlight w:val="green"/>
            <w:rPrChange w:id="81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1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</w:delText>
        </w:r>
        <w:r w:rsidR="00E37CD7" w:rsidRPr="005347F7" w:rsidDel="005347F7">
          <w:rPr>
            <w:rFonts w:cstheme="minorHAnsi"/>
            <w:highlight w:val="green"/>
            <w:rPrChange w:id="81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Abidin</w:delText>
        </w:r>
        <w:r w:rsidR="00E37CD7" w:rsidRPr="005347F7" w:rsidDel="005347F7">
          <w:rPr>
            <w:rFonts w:cstheme="minorHAnsi"/>
            <w:highlight w:val="green"/>
            <w:rPrChange w:id="82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, “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Comparison</w:delText>
        </w:r>
        <w:r w:rsidR="00E37CD7" w:rsidRPr="005347F7" w:rsidDel="005347F7">
          <w:rPr>
            <w:rFonts w:cstheme="minorHAnsi"/>
            <w:highlight w:val="green"/>
            <w:rPrChange w:id="82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between</w:delText>
        </w:r>
        <w:r w:rsidR="00E37CD7" w:rsidRPr="005347F7" w:rsidDel="005347F7">
          <w:rPr>
            <w:rFonts w:cstheme="minorHAnsi"/>
            <w:highlight w:val="green"/>
            <w:rPrChange w:id="82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fuzzy</w:delText>
        </w:r>
        <w:r w:rsidR="00E37CD7" w:rsidRPr="005347F7" w:rsidDel="005347F7">
          <w:rPr>
            <w:rFonts w:cstheme="minorHAnsi"/>
            <w:highlight w:val="green"/>
            <w:rPrChange w:id="82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2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nn</w:delText>
        </w:r>
        <w:r w:rsidR="00E37CD7" w:rsidRPr="005347F7" w:rsidDel="005347F7">
          <w:rPr>
            <w:rFonts w:cstheme="minorHAnsi"/>
            <w:highlight w:val="green"/>
            <w:rPrChange w:id="82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method</w:delText>
        </w:r>
        <w:r w:rsidR="00E37CD7" w:rsidRPr="005347F7" w:rsidDel="005347F7">
          <w:rPr>
            <w:rFonts w:cstheme="minorHAnsi"/>
            <w:highlight w:val="green"/>
            <w:rPrChange w:id="82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for</w:delText>
        </w:r>
        <w:r w:rsidR="00E37CD7" w:rsidRPr="005347F7" w:rsidDel="005347F7">
          <w:rPr>
            <w:rFonts w:cstheme="minorHAnsi"/>
            <w:highlight w:val="green"/>
            <w:rPrChange w:id="82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82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82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83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.”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Proc</w:delText>
        </w:r>
        <w:r w:rsidR="00E37CD7" w:rsidRPr="005347F7" w:rsidDel="005347F7">
          <w:rPr>
            <w:rFonts w:cstheme="minorHAnsi"/>
            <w:highlight w:val="green"/>
            <w:rPrChange w:id="83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Information</w:delText>
        </w:r>
        <w:r w:rsidR="00E37CD7" w:rsidRPr="005347F7" w:rsidDel="005347F7">
          <w:rPr>
            <w:rFonts w:cstheme="minorHAnsi"/>
            <w:highlight w:val="green"/>
            <w:rPrChange w:id="83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Technology</w:delText>
        </w:r>
        <w:r w:rsidR="00E37CD7" w:rsidRPr="005347F7" w:rsidDel="005347F7">
          <w:rPr>
            <w:rFonts w:cstheme="minorHAnsi"/>
            <w:highlight w:val="green"/>
            <w:rPrChange w:id="83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and</w:delText>
        </w:r>
        <w:r w:rsidR="00E37CD7" w:rsidRPr="005347F7" w:rsidDel="005347F7">
          <w:rPr>
            <w:rFonts w:cstheme="minorHAnsi"/>
            <w:highlight w:val="green"/>
            <w:rPrChange w:id="83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Applications</w:delText>
        </w:r>
        <w:r w:rsidR="00E37CD7" w:rsidRPr="005347F7" w:rsidDel="005347F7">
          <w:rPr>
            <w:rFonts w:cstheme="minorHAnsi"/>
            <w:highlight w:val="green"/>
            <w:rPrChange w:id="83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ICITA</w:delText>
        </w:r>
        <w:r w:rsidR="00E37CD7" w:rsidRPr="005347F7" w:rsidDel="005347F7">
          <w:rPr>
            <w:rFonts w:cstheme="minorHAnsi"/>
            <w:highlight w:val="green"/>
            <w:rPrChange w:id="83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2005.</w:delText>
        </w:r>
        <w:r w:rsidR="00FD6498" w:rsidRPr="005347F7" w:rsidDel="005347F7">
          <w:rPr>
            <w:rFonts w:cstheme="minorHAnsi"/>
            <w:rPrChange w:id="837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]. </w:delText>
        </w:r>
      </w:del>
      <w:r w:rsidR="00FD6498" w:rsidRPr="009E57BC">
        <w:rPr>
          <w:rFonts w:cstheme="minorHAnsi"/>
        </w:rPr>
        <w:t>Одним</w:t>
      </w:r>
      <w:r w:rsidR="00FD6498" w:rsidRPr="005347F7">
        <w:rPr>
          <w:rFonts w:cstheme="minorHAnsi"/>
          <w:rPrChange w:id="83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5347F7">
        <w:rPr>
          <w:rFonts w:cstheme="minorHAnsi"/>
          <w:rPrChange w:id="839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5347F7">
        <w:rPr>
          <w:rFonts w:cstheme="minorHAnsi"/>
          <w:rPrChange w:id="840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5347F7">
        <w:rPr>
          <w:rFonts w:cstheme="minorHAnsi"/>
          <w:rPrChange w:id="841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5347F7">
        <w:rPr>
          <w:rFonts w:cstheme="minorHAnsi"/>
          <w:rPrChange w:id="842" w:author="Artem Ryabinov" w:date="2020-08-19T21:21:00Z">
            <w:rPr>
              <w:rFonts w:cstheme="minorHAnsi"/>
              <w:lang w:val="en-US"/>
            </w:rPr>
          </w:rPrChange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5347F7">
        <w:rPr>
          <w:rFonts w:cstheme="minorHAnsi"/>
          <w:rPrChange w:id="84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del w:id="844" w:author="Artem Ryabinov" w:date="2020-08-19T21:21:00Z">
        <w:r w:rsidR="00FD6498" w:rsidRPr="009E57BC" w:rsidDel="005347F7">
          <w:rPr>
            <w:rFonts w:cstheme="minorHAnsi"/>
          </w:rPr>
          <w:delText>методов</w:delText>
        </w:r>
        <w:r w:rsidR="00FD6498" w:rsidRPr="005347F7" w:rsidDel="005347F7">
          <w:rPr>
            <w:rFonts w:cstheme="minorHAnsi"/>
            <w:rPrChange w:id="845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</w:delText>
        </w:r>
      </w:del>
      <w:ins w:id="846" w:author="Artem Ryabinov" w:date="2020-08-19T21:21:00Z">
        <w:r w:rsidR="005347F7">
          <w:rPr>
            <w:rFonts w:cstheme="minorHAnsi"/>
          </w:rPr>
          <w:t>подходов на данный момент</w:t>
        </w:r>
        <w:r w:rsidR="005347F7" w:rsidRPr="005347F7">
          <w:rPr>
            <w:rFonts w:cstheme="minorHAnsi"/>
            <w:rPrChange w:id="847" w:author="Artem Ryabinov" w:date="2020-08-19T21:21:00Z">
              <w:rPr>
                <w:rFonts w:cstheme="minorHAnsi"/>
                <w:lang w:val="en-US"/>
              </w:rPr>
            </w:rPrChange>
          </w:rPr>
          <w:t xml:space="preserve"> </w:t>
        </w:r>
      </w:ins>
      <w:r w:rsidR="00FD6498" w:rsidRPr="009E57BC">
        <w:rPr>
          <w:rFonts w:cstheme="minorHAnsi"/>
        </w:rPr>
        <w:t>является</w:t>
      </w:r>
      <w:r w:rsidR="00FD6498" w:rsidRPr="005347F7">
        <w:rPr>
          <w:rFonts w:cstheme="minorHAnsi"/>
          <w:rPrChange w:id="848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5347F7">
        <w:rPr>
          <w:rFonts w:cstheme="minorHAnsi"/>
          <w:rPrChange w:id="849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5347F7">
        <w:rPr>
          <w:rFonts w:cstheme="minorHAnsi"/>
          <w:rPrChange w:id="850" w:author="Artem Ryabinov" w:date="2020-08-19T21:21:00Z">
            <w:rPr>
              <w:rFonts w:cstheme="minorHAnsi"/>
              <w:lang w:val="en-US"/>
            </w:rPr>
          </w:rPrChange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5347F7">
        <w:rPr>
          <w:rFonts w:cstheme="minorHAnsi"/>
          <w:rPrChange w:id="851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5347F7">
        <w:rPr>
          <w:rFonts w:cstheme="minorHAnsi"/>
          <w:rPrChange w:id="852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5347F7">
        <w:rPr>
          <w:rFonts w:cstheme="minorHAnsi"/>
          <w:rPrChange w:id="853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5347F7">
        <w:rPr>
          <w:rFonts w:cstheme="minorHAnsi"/>
          <w:rPrChange w:id="854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5347F7">
        <w:rPr>
          <w:rFonts w:cstheme="minorHAnsi"/>
          <w:rPrChange w:id="855" w:author="Artem Ryabinov" w:date="2020-08-19T21:21:00Z">
            <w:rPr>
              <w:rFonts w:cstheme="minorHAnsi"/>
              <w:lang w:val="en-US"/>
            </w:rPr>
          </w:rPrChange>
        </w:rPr>
        <w:t xml:space="preserve"> </w:t>
      </w:r>
      <w:r w:rsidR="00FD6498" w:rsidRPr="009E57BC">
        <w:rPr>
          <w:rFonts w:cstheme="minorHAnsi"/>
        </w:rPr>
        <w:t>изображений</w:t>
      </w:r>
      <w:ins w:id="856" w:author="Artem Ryabinov" w:date="2020-08-19T21:21:00Z">
        <w:r w:rsidR="005347F7">
          <w:rPr>
            <w:rFonts w:cstheme="minorHAnsi"/>
          </w:rPr>
          <w:t xml:space="preserve">. </w:t>
        </w:r>
      </w:ins>
      <w:proofErr w:type="spellStart"/>
      <w:ins w:id="857" w:author="Artem Ryabinov" w:date="2020-08-19T21:23:00Z">
        <w:r w:rsidR="005347F7">
          <w:rPr>
            <w:rFonts w:cstheme="minorHAnsi"/>
            <w:lang w:val="en-US"/>
          </w:rPr>
          <w:t>Sa</w:t>
        </w:r>
      </w:ins>
      <w:ins w:id="858" w:author="Artem Ryabinov" w:date="2020-08-19T21:24:00Z">
        <w:r w:rsidR="005347F7">
          <w:rPr>
            <w:rFonts w:cstheme="minorHAnsi"/>
            <w:lang w:val="en-US"/>
          </w:rPr>
          <w:t>tt</w:t>
        </w:r>
        <w:proofErr w:type="spellEnd"/>
        <w:r w:rsidR="005347F7" w:rsidRPr="00BE1926">
          <w:rPr>
            <w:rFonts w:cstheme="minorHAnsi"/>
            <w:lang w:val="en-US"/>
          </w:rPr>
          <w:t xml:space="preserve"> </w:t>
        </w:r>
        <w:r w:rsidR="005347F7">
          <w:rPr>
            <w:rFonts w:cstheme="minorHAnsi"/>
          </w:rPr>
          <w:t>и</w:t>
        </w:r>
        <w:r w:rsidR="005347F7" w:rsidRPr="00BE1926">
          <w:rPr>
            <w:rFonts w:cstheme="minorHAnsi"/>
            <w:lang w:val="en-US"/>
            <w:rPrChange w:id="859" w:author="Artem Ryabinov" w:date="2020-08-20T20:36:00Z">
              <w:rPr>
                <w:rFonts w:cstheme="minorHAnsi"/>
              </w:rPr>
            </w:rPrChange>
          </w:rPr>
          <w:t xml:space="preserve"> </w:t>
        </w:r>
        <w:proofErr w:type="spellStart"/>
        <w:r w:rsidR="005347F7">
          <w:rPr>
            <w:rFonts w:cstheme="minorHAnsi"/>
          </w:rPr>
          <w:t>др</w:t>
        </w:r>
        <w:proofErr w:type="spellEnd"/>
        <w:r w:rsidR="005347F7" w:rsidRPr="00BE1926">
          <w:rPr>
            <w:rFonts w:cstheme="minorHAnsi"/>
            <w:lang w:val="en-US"/>
            <w:rPrChange w:id="860" w:author="Artem Ryabinov" w:date="2020-08-20T20:36:00Z">
              <w:rPr>
                <w:rFonts w:cstheme="minorHAnsi"/>
              </w:rPr>
            </w:rPrChange>
          </w:rPr>
          <w:t xml:space="preserve">. </w:t>
        </w:r>
        <w:r w:rsidR="005347F7" w:rsidRPr="008E0DA2">
          <w:rPr>
            <w:rFonts w:cstheme="minorHAnsi"/>
            <w:lang w:val="en-US"/>
          </w:rPr>
          <w:t>[</w:t>
        </w:r>
      </w:ins>
      <w:proofErr w:type="spellStart"/>
      <w:ins w:id="861" w:author="Artem Ryabinov" w:date="2020-08-19T22:54:00Z">
        <w:r w:rsidR="00E95E4F" w:rsidRPr="00E95E4F">
          <w:rPr>
            <w:rFonts w:cstheme="minorHAnsi"/>
            <w:highlight w:val="green"/>
            <w:lang w:val="en-US"/>
            <w:rPrChange w:id="862" w:author="Artem Ryabinov" w:date="2020-08-19T22:54:00Z">
              <w:rPr>
                <w:rFonts w:cstheme="minorHAnsi"/>
                <w:lang w:val="en-US"/>
              </w:rPr>
            </w:rPrChange>
          </w:rPr>
          <w:t>Satt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63" w:author="Artem Ryabinov" w:date="2020-08-19T22:54:00Z">
              <w:rPr>
                <w:rFonts w:cstheme="minorHAnsi"/>
                <w:lang w:val="en-US"/>
              </w:rPr>
            </w:rPrChange>
          </w:rPr>
          <w:t xml:space="preserve">,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64" w:author="Artem Ryabinov" w:date="2020-08-19T22:54:00Z">
              <w:rPr>
                <w:rFonts w:cstheme="minorHAnsi"/>
                <w:lang w:val="en-US"/>
              </w:rPr>
            </w:rPrChange>
          </w:rPr>
          <w:t>Aharon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65" w:author="Artem Ryabinov" w:date="2020-08-19T22:54:00Z">
              <w:rPr>
                <w:rFonts w:cstheme="minorHAnsi"/>
                <w:lang w:val="en-US"/>
              </w:rPr>
            </w:rPrChange>
          </w:rPr>
          <w:t xml:space="preserve">, Shai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66" w:author="Artem Ryabinov" w:date="2020-08-19T22:54:00Z">
              <w:rPr>
                <w:rFonts w:cstheme="minorHAnsi"/>
                <w:lang w:val="en-US"/>
              </w:rPr>
            </w:rPrChange>
          </w:rPr>
          <w:t>Rozenberg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67" w:author="Artem Ryabinov" w:date="2020-08-19T22:54:00Z">
              <w:rPr>
                <w:rFonts w:cstheme="minorHAnsi"/>
                <w:lang w:val="en-US"/>
              </w:rPr>
            </w:rPrChange>
          </w:rPr>
          <w:t xml:space="preserve"> and Ron </w:t>
        </w:r>
        <w:proofErr w:type="spellStart"/>
        <w:r w:rsidR="00E95E4F" w:rsidRPr="00E95E4F">
          <w:rPr>
            <w:rFonts w:cstheme="minorHAnsi"/>
            <w:highlight w:val="green"/>
            <w:lang w:val="en-US"/>
            <w:rPrChange w:id="868" w:author="Artem Ryabinov" w:date="2020-08-19T22:54:00Z">
              <w:rPr>
                <w:rFonts w:cstheme="minorHAnsi"/>
                <w:lang w:val="en-US"/>
              </w:rPr>
            </w:rPrChange>
          </w:rPr>
          <w:t>Hoory</w:t>
        </w:r>
        <w:proofErr w:type="spellEnd"/>
        <w:r w:rsidR="00E95E4F" w:rsidRPr="00E95E4F">
          <w:rPr>
            <w:rFonts w:cstheme="minorHAnsi"/>
            <w:highlight w:val="green"/>
            <w:lang w:val="en-US"/>
            <w:rPrChange w:id="869" w:author="Artem Ryabinov" w:date="2020-08-19T22:54:00Z">
              <w:rPr>
                <w:rFonts w:cstheme="minorHAnsi"/>
                <w:lang w:val="en-US"/>
              </w:rPr>
            </w:rPrChange>
          </w:rPr>
          <w:t>. “Efficient Emotion Recognition from Speech Using Deep Learning on Spectrograms.” INTERSPEECH</w:t>
        </w:r>
        <w:r w:rsidR="00E95E4F" w:rsidRPr="00E95E4F">
          <w:rPr>
            <w:rFonts w:cstheme="minorHAnsi"/>
            <w:highlight w:val="green"/>
            <w:rPrChange w:id="870" w:author="Artem Ryabinov" w:date="2020-08-19T22:54:00Z">
              <w:rPr>
                <w:rFonts w:cstheme="minorHAnsi"/>
                <w:lang w:val="en-US"/>
              </w:rPr>
            </w:rPrChange>
          </w:rPr>
          <w:t xml:space="preserve"> (2017).</w:t>
        </w:r>
      </w:ins>
      <w:ins w:id="871" w:author="Artem Ryabinov" w:date="2020-08-19T21:24:00Z">
        <w:r w:rsidR="005347F7" w:rsidRPr="005347F7">
          <w:rPr>
            <w:rFonts w:cstheme="minorHAnsi"/>
            <w:rPrChange w:id="872" w:author="Artem Ryabinov" w:date="2020-08-19T21:24:00Z">
              <w:rPr>
                <w:rFonts w:cstheme="minorHAnsi"/>
                <w:lang w:val="en-US"/>
              </w:rPr>
            </w:rPrChange>
          </w:rPr>
          <w:t xml:space="preserve">] </w:t>
        </w:r>
        <w:r w:rsidR="005347F7">
          <w:rPr>
            <w:rFonts w:cstheme="minorHAnsi"/>
          </w:rPr>
          <w:t xml:space="preserve">предложили метод глубокого обучения </w:t>
        </w:r>
        <w:r w:rsidR="00492EE3">
          <w:rPr>
            <w:rFonts w:cstheme="minorHAnsi"/>
          </w:rPr>
          <w:t>5-</w:t>
        </w:r>
      </w:ins>
      <w:ins w:id="873" w:author="Artem Ryabinov" w:date="2020-08-19T21:25:00Z">
        <w:r w:rsidR="00492EE3">
          <w:rPr>
            <w:rFonts w:cstheme="minorHAnsi"/>
          </w:rPr>
          <w:t xml:space="preserve">слойной </w:t>
        </w:r>
        <w:proofErr w:type="spellStart"/>
        <w:r w:rsidR="00492EE3">
          <w:rPr>
            <w:rFonts w:cstheme="minorHAnsi"/>
          </w:rPr>
          <w:t>сверточной</w:t>
        </w:r>
        <w:proofErr w:type="spellEnd"/>
        <w:r w:rsidR="00492EE3">
          <w:rPr>
            <w:rFonts w:cstheme="minorHAnsi"/>
          </w:rPr>
          <w:t xml:space="preserve"> нейронной сети на предварительно полученных спектрограммах</w:t>
        </w:r>
      </w:ins>
      <w:ins w:id="874" w:author="Artem Ryabinov" w:date="2020-08-19T21:28:00Z">
        <w:r w:rsidR="00492EE3">
          <w:rPr>
            <w:rFonts w:cstheme="minorHAnsi"/>
          </w:rPr>
          <w:t xml:space="preserve"> очищенного от шума звукового сигнала</w:t>
        </w:r>
      </w:ins>
      <w:ins w:id="875" w:author="Artem Ryabinov" w:date="2020-08-19T21:26:00Z">
        <w:r w:rsidR="00492EE3">
          <w:rPr>
            <w:rFonts w:cstheme="minorHAnsi"/>
          </w:rPr>
          <w:t xml:space="preserve">, получив </w:t>
        </w:r>
      </w:ins>
      <w:ins w:id="876" w:author="Artem Ryabinov" w:date="2020-08-19T21:27:00Z">
        <w:r w:rsidR="00492EE3">
          <w:rPr>
            <w:rFonts w:cstheme="minorHAnsi"/>
          </w:rPr>
          <w:t xml:space="preserve">точность классификации </w:t>
        </w:r>
      </w:ins>
      <w:ins w:id="877" w:author="Artem Ryabinov" w:date="2020-08-19T21:26:00Z">
        <w:r w:rsidR="00492EE3">
          <w:rPr>
            <w:rFonts w:cstheme="minorHAnsi"/>
          </w:rPr>
          <w:t xml:space="preserve">на наборе данных </w:t>
        </w:r>
      </w:ins>
      <w:ins w:id="878" w:author="Artem Ryabinov" w:date="2020-08-19T21:27:00Z">
        <w:r w:rsidR="00492EE3">
          <w:rPr>
            <w:rFonts w:cstheme="minorHAnsi"/>
            <w:lang w:val="en-US"/>
          </w:rPr>
          <w:t>IEMOCAP</w:t>
        </w:r>
        <w:r w:rsidR="00492EE3" w:rsidRPr="00492EE3">
          <w:rPr>
            <w:rFonts w:cstheme="minorHAnsi"/>
            <w:rPrChange w:id="879" w:author="Artem Ryabinov" w:date="2020-08-19T21:27:00Z">
              <w:rPr>
                <w:rFonts w:cstheme="minorHAnsi"/>
                <w:lang w:val="en-US"/>
              </w:rPr>
            </w:rPrChange>
          </w:rPr>
          <w:t xml:space="preserve"> 66%, </w:t>
        </w:r>
        <w:r w:rsidR="00492EE3">
          <w:rPr>
            <w:rFonts w:cstheme="minorHAnsi"/>
          </w:rPr>
          <w:t xml:space="preserve">однако использовали из этого набора данных лишь 4 базовых эмоциональных класса. </w:t>
        </w:r>
      </w:ins>
      <w:del w:id="880" w:author="Artem Ryabinov" w:date="2020-08-19T21:21:00Z">
        <w:r w:rsidR="00FD6498" w:rsidRPr="005347F7" w:rsidDel="005347F7">
          <w:rPr>
            <w:rFonts w:cstheme="minorHAnsi"/>
            <w:rPrChange w:id="881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 [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8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Yafeng</w:delText>
        </w:r>
        <w:r w:rsidR="00E37CD7" w:rsidRPr="005347F7" w:rsidDel="005347F7">
          <w:rPr>
            <w:rFonts w:cstheme="minorHAnsi"/>
            <w:highlight w:val="green"/>
            <w:rPrChange w:id="88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Zou</w:delText>
        </w:r>
        <w:r w:rsidR="00E37CD7" w:rsidRPr="005347F7" w:rsidDel="005347F7">
          <w:rPr>
            <w:rFonts w:cstheme="minorHAnsi"/>
            <w:highlight w:val="green"/>
            <w:rPrChange w:id="88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Dongsheng</w:delText>
        </w:r>
        <w:r w:rsidR="00E37CD7" w:rsidRPr="005347F7" w:rsidDel="005347F7">
          <w:rPr>
            <w:rFonts w:cstheme="minorHAnsi"/>
            <w:highlight w:val="green"/>
            <w:rPrChange w:id="88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Niu</w:delText>
        </w:r>
        <w:r w:rsidR="00E37CD7" w:rsidRPr="005347F7" w:rsidDel="005347F7">
          <w:rPr>
            <w:rFonts w:cstheme="minorHAnsi"/>
            <w:highlight w:val="green"/>
            <w:rPrChange w:id="88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Yadong</w:delText>
        </w:r>
        <w:r w:rsidR="00E37CD7" w:rsidRPr="005347F7" w:rsidDel="005347F7">
          <w:rPr>
            <w:rFonts w:cstheme="minorHAnsi"/>
            <w:highlight w:val="green"/>
            <w:rPrChange w:id="88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He</w:delText>
        </w:r>
        <w:r w:rsidR="00E37CD7" w:rsidRPr="005347F7" w:rsidDel="005347F7">
          <w:rPr>
            <w:rFonts w:cstheme="minorHAnsi"/>
            <w:highlight w:val="green"/>
            <w:rPrChange w:id="88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Zhongshi</w:delText>
        </w:r>
        <w:r w:rsidR="00E37CD7" w:rsidRPr="005347F7" w:rsidDel="005347F7">
          <w:rPr>
            <w:rFonts w:cstheme="minorHAnsi"/>
            <w:highlight w:val="green"/>
            <w:rPrChange w:id="88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&amp;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Tan</w:delText>
        </w:r>
        <w:r w:rsidR="00E37CD7" w:rsidRPr="005347F7" w:rsidDel="005347F7">
          <w:rPr>
            <w:rFonts w:cstheme="minorHAnsi"/>
            <w:highlight w:val="green"/>
            <w:rPrChange w:id="89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Hua</w:delText>
        </w:r>
        <w:r w:rsidR="00E37CD7" w:rsidRPr="005347F7" w:rsidDel="005347F7">
          <w:rPr>
            <w:rFonts w:cstheme="minorHAnsi"/>
            <w:highlight w:val="green"/>
            <w:rPrChange w:id="89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. (2017).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A</w:delText>
        </w:r>
        <w:r w:rsidR="00E37CD7" w:rsidRPr="005347F7" w:rsidDel="005347F7">
          <w:rPr>
            <w:rFonts w:cstheme="minorHAnsi"/>
            <w:highlight w:val="green"/>
            <w:rPrChange w:id="89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breakthrough</w:delText>
        </w:r>
        <w:r w:rsidR="00E37CD7" w:rsidRPr="005347F7" w:rsidDel="005347F7">
          <w:rPr>
            <w:rFonts w:cstheme="minorHAnsi"/>
            <w:highlight w:val="green"/>
            <w:rPrChange w:id="89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in</w:delText>
        </w:r>
        <w:r w:rsidR="00E37CD7" w:rsidRPr="005347F7" w:rsidDel="005347F7">
          <w:rPr>
            <w:rFonts w:cstheme="minorHAnsi"/>
            <w:highlight w:val="green"/>
            <w:rPrChange w:id="894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Speech</w:delText>
        </w:r>
        <w:r w:rsidR="00E37CD7" w:rsidRPr="005347F7" w:rsidDel="005347F7">
          <w:rPr>
            <w:rFonts w:cstheme="minorHAnsi"/>
            <w:highlight w:val="green"/>
            <w:rPrChange w:id="895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emotion</w:delText>
        </w:r>
        <w:r w:rsidR="00E37CD7" w:rsidRPr="005347F7" w:rsidDel="005347F7">
          <w:rPr>
            <w:rFonts w:cstheme="minorHAnsi"/>
            <w:highlight w:val="green"/>
            <w:rPrChange w:id="896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recognition</w:delText>
        </w:r>
        <w:r w:rsidR="00E37CD7" w:rsidRPr="005347F7" w:rsidDel="005347F7">
          <w:rPr>
            <w:rFonts w:cstheme="minorHAnsi"/>
            <w:highlight w:val="green"/>
            <w:rPrChange w:id="897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using</w:delText>
        </w:r>
        <w:r w:rsidR="00E37CD7" w:rsidRPr="005347F7" w:rsidDel="005347F7">
          <w:rPr>
            <w:rFonts w:cstheme="minorHAnsi"/>
            <w:highlight w:val="green"/>
            <w:rPrChange w:id="898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Deep</w:delText>
        </w:r>
        <w:r w:rsidR="00E37CD7" w:rsidRPr="005347F7" w:rsidDel="005347F7">
          <w:rPr>
            <w:rFonts w:cstheme="minorHAnsi"/>
            <w:highlight w:val="green"/>
            <w:rPrChange w:id="899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Retinal</w:delText>
        </w:r>
        <w:r w:rsidR="00E37CD7" w:rsidRPr="005347F7" w:rsidDel="005347F7">
          <w:rPr>
            <w:rFonts w:cstheme="minorHAnsi"/>
            <w:highlight w:val="green"/>
            <w:rPrChange w:id="900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Convolution</w:delText>
        </w:r>
        <w:r w:rsidR="00E37CD7" w:rsidRPr="005347F7" w:rsidDel="005347F7">
          <w:rPr>
            <w:rFonts w:cstheme="minorHAnsi"/>
            <w:highlight w:val="green"/>
            <w:rPrChange w:id="901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Neural</w:delText>
        </w:r>
        <w:r w:rsidR="00E37CD7" w:rsidRPr="005347F7" w:rsidDel="005347F7">
          <w:rPr>
            <w:rFonts w:cstheme="minorHAnsi"/>
            <w:highlight w:val="green"/>
            <w:rPrChange w:id="902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5347F7">
          <w:rPr>
            <w:rFonts w:cstheme="minorHAnsi"/>
            <w:highlight w:val="green"/>
            <w:lang w:val="en-US"/>
          </w:rPr>
          <w:delText>Networks</w:delText>
        </w:r>
        <w:r w:rsidR="00E37CD7" w:rsidRPr="005347F7" w:rsidDel="005347F7">
          <w:rPr>
            <w:rFonts w:cstheme="minorHAnsi"/>
            <w:highlight w:val="green"/>
            <w:rPrChange w:id="903" w:author="Artem Ryabinov" w:date="2020-08-19T21:21:00Z">
              <w:rPr>
                <w:rFonts w:cstheme="minorHAnsi"/>
                <w:highlight w:val="green"/>
                <w:lang w:val="en-US"/>
              </w:rPr>
            </w:rPrChange>
          </w:rPr>
          <w:delText>.</w:delText>
        </w:r>
        <w:r w:rsidR="00FD6498" w:rsidRPr="005347F7" w:rsidDel="005347F7">
          <w:rPr>
            <w:rFonts w:cstheme="minorHAnsi"/>
            <w:rPrChange w:id="904" w:author="Artem Ryabinov" w:date="2020-08-19T21:21:00Z">
              <w:rPr>
                <w:rFonts w:cstheme="minorHAnsi"/>
                <w:lang w:val="en-US"/>
              </w:rPr>
            </w:rPrChange>
          </w:rPr>
          <w:delText>]</w:delText>
        </w:r>
        <w:r w:rsidR="00D439F3" w:rsidRPr="005347F7" w:rsidDel="005347F7">
          <w:rPr>
            <w:rFonts w:cstheme="minorHAnsi"/>
            <w:rPrChange w:id="905" w:author="Artem Ryabinov" w:date="2020-08-19T21:21:00Z">
              <w:rPr>
                <w:rFonts w:cstheme="minorHAnsi"/>
                <w:lang w:val="en-US"/>
              </w:rPr>
            </w:rPrChange>
          </w:rPr>
          <w:delText xml:space="preserve">. </w:delText>
        </w:r>
        <w:r w:rsidR="00D439F3" w:rsidRPr="009E57BC" w:rsidDel="005347F7">
          <w:rPr>
            <w:rFonts w:cstheme="minorHAnsi"/>
          </w:rPr>
          <w:delText>Распространенной практикой является применение статистических функций (среднее, минимум, максимум) и оценка значений производных.</w:delText>
        </w:r>
        <w:r w:rsidR="00A74166" w:rsidRPr="00A74166" w:rsidDel="005347F7">
          <w:rPr>
            <w:rFonts w:cstheme="minorHAnsi"/>
          </w:rPr>
          <w:delText xml:space="preserve"> </w:delText>
        </w:r>
      </w:del>
    </w:p>
    <w:p w14:paraId="4631CDB1" w14:textId="32EDFB22" w:rsidR="002B1509" w:rsidRPr="0085163D" w:rsidDel="00492EE3" w:rsidRDefault="002B1509" w:rsidP="00ED7D23">
      <w:pPr>
        <w:ind w:firstLine="708"/>
        <w:jc w:val="both"/>
        <w:rPr>
          <w:del w:id="906" w:author="Artem Ryabinov" w:date="2020-08-19T21:34:00Z"/>
          <w:rFonts w:cstheme="minorHAnsi"/>
          <w:color w:val="333333"/>
          <w:spacing w:val="4"/>
          <w:shd w:val="clear" w:color="auto" w:fill="FCFCFC"/>
          <w:rPrChange w:id="907" w:author="Artem Ryabinov" w:date="2020-08-19T20:49:00Z">
            <w:rPr>
              <w:del w:id="908" w:author="Artem Ryabinov" w:date="2020-08-19T21:34:00Z"/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del w:id="909" w:author="Artem Ryabinov" w:date="2020-08-19T21:34:00Z">
        <w:r w:rsidRPr="009E57BC" w:rsidDel="00492EE3">
          <w:rPr>
            <w:rFonts w:cstheme="minorHAnsi"/>
          </w:rPr>
          <w:delText xml:space="preserve">Выбор классификатора – также важный этап в решении задачи. </w:delText>
        </w:r>
        <w:r w:rsidR="00AD5128" w:rsidRPr="009E57BC" w:rsidDel="00492EE3">
          <w:rPr>
            <w:rFonts w:cstheme="minorHAnsi"/>
          </w:rPr>
          <w:delText>Среди исследований н</w:delText>
        </w:r>
        <w:r w:rsidRPr="009E57BC" w:rsidDel="00492EE3">
          <w:rPr>
            <w:rFonts w:cstheme="minorHAnsi"/>
          </w:rPr>
          <w:delText>аиболее популярны</w:delText>
        </w:r>
        <w:r w:rsidR="00AD5128" w:rsidRPr="009E57BC" w:rsidDel="00492EE3">
          <w:rPr>
            <w:rFonts w:cstheme="minorHAnsi"/>
          </w:rPr>
          <w:delText xml:space="preserve"> </w:delText>
        </w:r>
        <w:r w:rsidRPr="009E57BC" w:rsidDel="00492EE3">
          <w:rPr>
            <w:rFonts w:cstheme="minorHAnsi"/>
          </w:rPr>
          <w:delText>такие классификаторы, как машины опорных векторов [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Chavhan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Yashpalsing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Dhore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Manikrao</w:delText>
        </w:r>
        <w:r w:rsidR="00E37CD7" w:rsidRPr="00E37CD7" w:rsidDel="00492EE3">
          <w:rPr>
            <w:rFonts w:cstheme="minorHAnsi"/>
            <w:highlight w:val="green"/>
          </w:rPr>
          <w:delText xml:space="preserve"> &amp;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Pallavi</w:delText>
        </w:r>
        <w:r w:rsidR="00E37CD7" w:rsidRPr="00E37CD7" w:rsidDel="00492EE3">
          <w:rPr>
            <w:rFonts w:cstheme="minorHAnsi"/>
            <w:highlight w:val="green"/>
          </w:rPr>
          <w:delText xml:space="preserve">,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Yesaware</w:delText>
        </w:r>
        <w:r w:rsidR="00E37CD7" w:rsidRPr="00E37CD7" w:rsidDel="00492EE3">
          <w:rPr>
            <w:rFonts w:cstheme="minorHAnsi"/>
            <w:highlight w:val="green"/>
          </w:rPr>
          <w:delText xml:space="preserve">. </w:delText>
        </w:r>
        <w:r w:rsidR="00E37CD7" w:rsidRPr="00E37CD7" w:rsidDel="00492EE3">
          <w:rPr>
            <w:rFonts w:cstheme="minorHAnsi"/>
            <w:highlight w:val="green"/>
            <w:lang w:val="en-US"/>
          </w:rPr>
          <w:delText>(2010). Speech Emotion Recognition Using Support Vector Machines. International Journal of Computer Applications. 1. 10.1007/978-3-642-21402-8_35.</w:delText>
        </w:r>
        <w:r w:rsidRPr="00E37CD7" w:rsidDel="00492EE3">
          <w:rPr>
            <w:rFonts w:cstheme="minorHAnsi"/>
            <w:lang w:val="en-US"/>
          </w:rPr>
          <w:delText xml:space="preserve">], </w:delText>
        </w:r>
        <w:r w:rsidRPr="009E57BC" w:rsidDel="00492EE3">
          <w:rPr>
            <w:rFonts w:cstheme="minorHAnsi"/>
          </w:rPr>
          <w:delText>алгоритм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="00A74166" w:rsidDel="00492EE3">
          <w:rPr>
            <w:rFonts w:cstheme="minorHAnsi"/>
            <w:lang w:val="en-US"/>
          </w:rPr>
          <w:delText>k</w:delText>
        </w:r>
        <w:r w:rsidR="00A74166"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ближайших</w:delText>
        </w:r>
        <w:r w:rsidRPr="00E37CD7" w:rsidDel="00492EE3">
          <w:rPr>
            <w:rFonts w:cstheme="minorHAnsi"/>
            <w:lang w:val="en-US"/>
          </w:rPr>
          <w:delText xml:space="preserve"> </w:delText>
        </w:r>
        <w:r w:rsidRPr="009E57BC" w:rsidDel="00492EE3">
          <w:rPr>
            <w:rFonts w:cstheme="minorHAnsi"/>
          </w:rPr>
          <w:delText>соседей</w:delText>
        </w:r>
        <w:r w:rsidRPr="00E37CD7" w:rsidDel="00492EE3">
          <w:rPr>
            <w:rFonts w:cstheme="minorHAnsi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Meftah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],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классификация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использованием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скрытых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марковских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моделей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Nwe, Tin &amp; Foo, S.W. &amp; De Silva, Liyanage. (2003). Speech Emotion Recognition Using Hidden Markov Models. Speech Communication. 41. 603-623. 10.1016/S0167-6393(03)00099-2.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]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или</w:delText>
        </w:r>
        <w:r w:rsidR="00A74166"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нейронны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х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</w:delText>
        </w:r>
        <w:r w:rsidRPr="009E57BC" w:rsidDel="00492EE3">
          <w:rPr>
            <w:rFonts w:cstheme="minorHAnsi"/>
            <w:color w:val="333333"/>
            <w:spacing w:val="4"/>
            <w:shd w:val="clear" w:color="auto" w:fill="FCFCFC"/>
          </w:rPr>
          <w:delText>сет</w:delText>
        </w:r>
        <w:r w:rsidR="00A74166" w:rsidDel="00492EE3">
          <w:rPr>
            <w:rFonts w:cstheme="minorHAnsi"/>
            <w:color w:val="333333"/>
            <w:spacing w:val="4"/>
            <w:shd w:val="clear" w:color="auto" w:fill="FCFCFC"/>
          </w:rPr>
          <w:delText>ей</w:delText>
        </w:r>
        <w:r w:rsidRPr="00E37CD7" w:rsidDel="00492EE3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 xml:space="preserve"> [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Roy T., Marwala T., Chakraverty S. (2020) Speech Emotion Recognition Using Neural Network and Wavelet Features. In: Chakraverty S., Biswas P. (eds) Recent Trends in Wave Mechanics and Vibrations. Lecture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0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Notes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1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2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Mechanical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3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Engineering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4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Springer</w:delText>
        </w:r>
        <w:r w:rsidR="00E37CD7" w:rsidRPr="0085163D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15" w:author="Artem Ryabinov" w:date="2020-08-19T20:49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492EE3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Singapore</w:delText>
        </w:r>
        <w:r w:rsidRPr="0085163D" w:rsidDel="00492EE3">
          <w:rPr>
            <w:rFonts w:cstheme="minorHAnsi"/>
            <w:color w:val="333333"/>
            <w:spacing w:val="4"/>
            <w:shd w:val="clear" w:color="auto" w:fill="FCFCFC"/>
            <w:rPrChange w:id="916" w:author="Artem Ryabinov" w:date="2020-08-19T20:4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]. </w:delText>
        </w:r>
      </w:del>
    </w:p>
    <w:p w14:paraId="44DE8B72" w14:textId="548F8DC3" w:rsidR="00E52357" w:rsidRPr="00124FDE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rPrChange w:id="917" w:author="Artem Ryabinov" w:date="2020-08-19T21:51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</w:t>
      </w:r>
      <w:r>
        <w:rPr>
          <w:rFonts w:cstheme="minorHAnsi"/>
          <w:color w:val="333333"/>
          <w:spacing w:val="4"/>
          <w:shd w:val="clear" w:color="auto" w:fill="FCFCFC"/>
        </w:rPr>
        <w:lastRenderedPageBreak/>
        <w:t xml:space="preserve">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сети</w:t>
      </w:r>
      <w:ins w:id="918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в комбинаци</w:t>
        </w:r>
      </w:ins>
      <w:ins w:id="919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920" w:author="Artem Ryabinov" w:date="2020-08-19T21:3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с другими архитектурами</w:t>
        </w:r>
      </w:ins>
      <w:ins w:id="921" w:author="Artem Ryabinov" w:date="2020-08-19T21:36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.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Trigeorgis</w:t>
        </w:r>
        <w:proofErr w:type="spellEnd"/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22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</w:rPr>
          <w:t>др</w:t>
        </w:r>
        <w:proofErr w:type="spellEnd"/>
        <w:r w:rsidR="0068140A" w:rsidRPr="00BE1926">
          <w:rPr>
            <w:rFonts w:cstheme="minorHAnsi"/>
            <w:color w:val="333333"/>
            <w:spacing w:val="4"/>
            <w:shd w:val="clear" w:color="auto" w:fill="FCFCFC"/>
            <w:lang w:val="en-US"/>
            <w:rPrChange w:id="923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>.</w:t>
        </w:r>
      </w:ins>
      <w:ins w:id="924" w:author="Artem Ryabinov" w:date="2020-08-19T21:34:00Z">
        <w:r w:rsidR="00492EE3" w:rsidRPr="0068140A">
          <w:rPr>
            <w:rFonts w:cstheme="minorHAnsi"/>
            <w:color w:val="333333"/>
            <w:spacing w:val="4"/>
            <w:shd w:val="clear" w:color="auto" w:fill="FCFCFC"/>
            <w:lang w:val="en-US"/>
            <w:rPrChange w:id="925" w:author="Artem Ryabinov" w:date="2020-08-19T21:36:00Z">
              <w:rPr>
                <w:rFonts w:cstheme="minorHAnsi"/>
                <w:color w:val="333333"/>
                <w:spacing w:val="4"/>
                <w:shd w:val="clear" w:color="auto" w:fill="FCFCFC"/>
              </w:rPr>
            </w:rPrChange>
          </w:rPr>
          <w:t xml:space="preserve"> </w:t>
        </w:r>
      </w:ins>
      <w:r w:rsidRPr="0068140A">
        <w:rPr>
          <w:rFonts w:cstheme="minorHAnsi"/>
          <w:color w:val="333333"/>
          <w:spacing w:val="4"/>
          <w:shd w:val="clear" w:color="auto" w:fill="FCFCFC"/>
          <w:lang w:val="en-US"/>
          <w:rPrChange w:id="926" w:author="Artem Ryabinov" w:date="2020-08-19T21:36:00Z">
            <w:rPr>
              <w:rFonts w:cstheme="minorHAnsi"/>
              <w:color w:val="333333"/>
              <w:spacing w:val="4"/>
              <w:shd w:val="clear" w:color="auto" w:fill="FCFCFC"/>
            </w:rPr>
          </w:rPrChange>
        </w:rPr>
        <w:t>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7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8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29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0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1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2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3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4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5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6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7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8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>ö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39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proofErr w:type="spellEnd"/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0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lang w:val="en-US"/>
          <w:rPrChange w:id="941" w:author="Artem Ryabinov" w:date="2020-08-19T21:36:00Z">
            <w:rPr>
              <w:rFonts w:cstheme="minorHAnsi"/>
              <w:color w:val="333333"/>
              <w:spacing w:val="4"/>
              <w:highlight w:val="green"/>
              <w:shd w:val="clear" w:color="auto" w:fill="FCFCFC"/>
            </w:rPr>
          </w:rPrChange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(2016). Adieu Features? End-to-end Speech Emotion Recognition using a Deep Convolutional Recurrent Network. 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42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10.13140/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RG</w:t>
      </w:r>
      <w:r w:rsidR="00E37CD7" w:rsidRPr="0068140A">
        <w:rPr>
          <w:rFonts w:cstheme="minorHAnsi"/>
          <w:color w:val="333333"/>
          <w:spacing w:val="4"/>
          <w:highlight w:val="green"/>
          <w:shd w:val="clear" w:color="auto" w:fill="FCFCFC"/>
          <w:rPrChange w:id="943" w:author="Artem Ryabinov" w:date="2020-08-19T21:3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>.2.1.3842.7283.</w:t>
      </w:r>
      <w:r w:rsidRPr="0068140A">
        <w:rPr>
          <w:rFonts w:cstheme="minorHAnsi"/>
          <w:color w:val="333333"/>
          <w:spacing w:val="4"/>
          <w:shd w:val="clear" w:color="auto" w:fill="FCFCFC"/>
          <w:rPrChange w:id="944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]</w:t>
      </w:r>
      <w:ins w:id="945" w:author="Artem Ryabinov" w:date="2020-08-19T21:36:00Z"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представили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архитектуру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глубокой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нейронной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сети</w:t>
        </w:r>
      </w:ins>
      <w:r w:rsidRPr="0068140A">
        <w:rPr>
          <w:rFonts w:cstheme="minorHAnsi"/>
          <w:color w:val="333333"/>
          <w:spacing w:val="4"/>
          <w:shd w:val="clear" w:color="auto" w:fill="FCFCFC"/>
          <w:rPrChange w:id="946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 xml:space="preserve">, </w:t>
      </w:r>
      <w:ins w:id="947" w:author="Artem Ryabinov" w:date="2020-08-19T21:37:00Z">
        <w:r w:rsidR="0068140A">
          <w:rPr>
            <w:rFonts w:cstheme="minorHAnsi"/>
            <w:color w:val="333333"/>
            <w:spacing w:val="4"/>
            <w:shd w:val="clear" w:color="auto" w:fill="FCFCFC"/>
          </w:rPr>
          <w:t>состоящей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из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proofErr w:type="spellStart"/>
        <w:r w:rsidR="0068140A">
          <w:rPr>
            <w:rFonts w:cstheme="minorHAnsi"/>
            <w:color w:val="333333"/>
            <w:spacing w:val="4"/>
            <w:shd w:val="clear" w:color="auto" w:fill="FCFCFC"/>
          </w:rPr>
          <w:t>сверточ</w:t>
        </w:r>
      </w:ins>
      <w:ins w:id="948" w:author="Artem Ryabinov" w:date="2020-08-19T21:38:00Z">
        <w:r w:rsidR="0068140A">
          <w:rPr>
            <w:rFonts w:cstheme="minorHAnsi"/>
            <w:color w:val="333333"/>
            <w:spacing w:val="4"/>
            <w:shd w:val="clear" w:color="auto" w:fill="FCFCFC"/>
          </w:rPr>
          <w:t>ных</w:t>
        </w:r>
        <w:proofErr w:type="spellEnd"/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49" w:author="Artem Ryabinov" w:date="2020-08-19T21:39:00Z">
        <w:r w:rsidR="0068140A">
          <w:rPr>
            <w:rFonts w:cstheme="minorHAnsi"/>
            <w:color w:val="333333"/>
            <w:spacing w:val="4"/>
            <w:shd w:val="clear" w:color="auto" w:fill="FCFCFC"/>
          </w:rPr>
          <w:t>и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LSTM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50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слоев</w:t>
        </w:r>
        <w:r w:rsidR="0068140A" w:rsidRPr="00124FDE">
          <w:rPr>
            <w:rFonts w:cstheme="minorHAnsi"/>
            <w:color w:val="333333"/>
            <w:spacing w:val="4"/>
            <w:shd w:val="clear" w:color="auto" w:fill="FCFCFC"/>
          </w:rPr>
          <w:t>.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51" w:author="Artem Ryabinov" w:date="2020-08-19T21:41:00Z">
        <w:r w:rsidR="0068140A">
          <w:rPr>
            <w:rFonts w:cstheme="minorHAnsi"/>
            <w:color w:val="333333"/>
            <w:spacing w:val="4"/>
            <w:shd w:val="clear" w:color="auto" w:fill="FCFCFC"/>
          </w:rPr>
          <w:t>Для сравнения эффективности их модели со стандартным эвристическим подходом, был так же извлечен</w:t>
        </w:r>
      </w:ins>
      <w:ins w:id="952" w:author="Artem Ryabinov" w:date="2020-08-19T21:42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53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набор признаков, который был использован для обучения </w:t>
        </w:r>
      </w:ins>
      <w:ins w:id="954" w:author="Artem Ryabinov" w:date="2020-08-19T21:44:00Z">
        <w:r w:rsidR="0068140A">
          <w:rPr>
            <w:rFonts w:cstheme="minorHAnsi"/>
            <w:color w:val="333333"/>
            <w:spacing w:val="4"/>
            <w:shd w:val="clear" w:color="auto" w:fill="FCFCFC"/>
            <w:lang w:val="en-US"/>
          </w:rPr>
          <w:t>SVM</w:t>
        </w:r>
        <w:r w:rsidR="0068140A" w:rsidRPr="0068140A">
          <w:rPr>
            <w:rFonts w:cstheme="minorHAnsi"/>
            <w:color w:val="333333"/>
            <w:spacing w:val="4"/>
            <w:shd w:val="clear" w:color="auto" w:fill="FCFCFC"/>
            <w:rPrChange w:id="955" w:author="Artem Ryabinov" w:date="2020-08-19T21:44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68140A">
          <w:rPr>
            <w:rFonts w:cstheme="minorHAnsi"/>
            <w:color w:val="333333"/>
            <w:spacing w:val="4"/>
            <w:shd w:val="clear" w:color="auto" w:fill="FCFCFC"/>
          </w:rPr>
          <w:t>и глубокой нейронной сети долгой краткосрочной памяти. Предложенный авторами ме</w:t>
        </w:r>
      </w:ins>
      <w:ins w:id="956" w:author="Artem Ryabinov" w:date="2020-08-19T21:45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тод превзошел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по качеству классификации обе базовые модели, показав результат </w:t>
        </w:r>
      </w:ins>
      <w:ins w:id="957" w:author="Artem Ryabinov" w:date="2020-08-19T21:46:00Z">
        <w:r w:rsidR="00124FDE">
          <w:rPr>
            <w:rFonts w:cstheme="minorHAnsi"/>
            <w:color w:val="333333"/>
            <w:spacing w:val="4"/>
            <w:shd w:val="clear" w:color="auto" w:fill="FCFCFC"/>
          </w:rPr>
          <w:t xml:space="preserve">на наборе данных </w:t>
        </w:r>
      </w:ins>
      <w:ins w:id="958" w:author="Artem Ryabinov" w:date="2020-08-19T21:47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RECOLA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959" w:author="Artem Ryabinov" w:date="2020-08-19T21:47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68%.</w:t>
        </w:r>
      </w:ins>
      <w:ins w:id="960" w:author="Artem Ryabinov" w:date="2020-08-19T21:43:00Z">
        <w:r w:rsidR="0068140A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proofErr w:type="spellStart"/>
      <w:ins w:id="961" w:author="Artem Ryabinov" w:date="2020-08-19T21:48:00Z"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ElShaer</w:t>
        </w:r>
        <w:proofErr w:type="spellEnd"/>
        <w:r w:rsid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 xml:space="preserve">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и др.</w:t>
        </w:r>
      </w:ins>
      <w:del w:id="962" w:author="Artem Ryabinov" w:date="2020-08-19T21:48:00Z"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трансферное</w:delText>
        </w:r>
        <w:r w:rsidRPr="0068140A" w:rsidDel="00124FDE">
          <w:rPr>
            <w:rFonts w:cstheme="minorHAnsi"/>
            <w:color w:val="333333"/>
            <w:spacing w:val="4"/>
            <w:shd w:val="clear" w:color="auto" w:fill="FCFCFC"/>
            <w:rPrChange w:id="963" w:author="Artem Ryabinov" w:date="2020-08-19T21:39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обучение</w:delText>
        </w:r>
      </w:del>
      <w:r w:rsidRPr="0068140A">
        <w:rPr>
          <w:rFonts w:cstheme="minorHAnsi"/>
          <w:color w:val="333333"/>
          <w:spacing w:val="4"/>
          <w:shd w:val="clear" w:color="auto" w:fill="FCFCFC"/>
          <w:rPrChange w:id="964" w:author="Artem Ryabinov" w:date="2020-08-19T21:3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[</w:t>
      </w:r>
      <w:proofErr w:type="spellStart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</w:t>
      </w:r>
      <w:proofErr w:type="spellEnd"/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5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Mohamed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6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Wisdom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7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Scott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8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&amp;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Mishra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69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,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Taniya</w:t>
      </w:r>
      <w:r w:rsidR="00E37CD7" w:rsidRPr="0068140A">
        <w:rPr>
          <w:rFonts w:ascii="Calibri" w:eastAsia="Times New Roman" w:hAnsi="Calibri" w:cs="Calibri"/>
          <w:color w:val="000000"/>
          <w:highlight w:val="green"/>
          <w:lang w:eastAsia="ru-RU"/>
          <w:rPrChange w:id="970" w:author="Artem Ryabinov" w:date="2020-08-19T21:39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. 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1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(2019).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Transfer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2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Learning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3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From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4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Sound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5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Representations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6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For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7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Anger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8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Detection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79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in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0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 xml:space="preserve"> 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Speech</w:t>
      </w:r>
      <w:r w:rsidR="00E37CD7" w:rsidRPr="00BE1926">
        <w:rPr>
          <w:rFonts w:ascii="Calibri" w:eastAsia="Times New Roman" w:hAnsi="Calibri" w:cs="Calibri"/>
          <w:color w:val="000000"/>
          <w:highlight w:val="green"/>
          <w:lang w:eastAsia="ru-RU"/>
          <w:rPrChange w:id="981" w:author="Artem Ryabinov" w:date="2020-08-20T20:35:00Z">
            <w:rPr>
              <w:rFonts w:ascii="Calibri" w:eastAsia="Times New Roman" w:hAnsi="Calibri" w:cs="Calibri"/>
              <w:color w:val="000000"/>
              <w:highlight w:val="green"/>
              <w:lang w:val="en-US" w:eastAsia="ru-RU"/>
            </w:rPr>
          </w:rPrChange>
        </w:rPr>
        <w:t>.</w:t>
      </w:r>
      <w:r w:rsidRPr="00BE1926">
        <w:rPr>
          <w:rFonts w:cstheme="minorHAnsi"/>
          <w:color w:val="333333"/>
          <w:spacing w:val="4"/>
          <w:shd w:val="clear" w:color="auto" w:fill="FCFCFC"/>
          <w:rPrChange w:id="982" w:author="Artem Ryabinov" w:date="2020-08-20T20:35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>]</w:t>
      </w:r>
      <w:ins w:id="983" w:author="Artem Ryabinov" w:date="2020-08-19T21:48:00Z">
        <w:r w:rsidR="00124FDE" w:rsidRPr="00BE1926">
          <w:t xml:space="preserve"> </w:t>
        </w:r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84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описывают метод распознавания эмоций с помощью трансферного обучения </w:t>
        </w:r>
      </w:ins>
      <w:ins w:id="985" w:author="Artem Ryabinov" w:date="2020-08-19T21:51:00Z">
        <w:r w:rsidR="00124FDE">
          <w:rPr>
            <w:rFonts w:cstheme="minorHAnsi"/>
            <w:color w:val="333333"/>
            <w:spacing w:val="4"/>
            <w:shd w:val="clear" w:color="auto" w:fill="FCFCFC"/>
          </w:rPr>
          <w:t>пятислойной</w:t>
        </w:r>
        <w:r w:rsidR="00124FDE" w:rsidRPr="00BE1926">
          <w:rPr>
            <w:rFonts w:cstheme="minorHAnsi"/>
            <w:color w:val="333333"/>
            <w:spacing w:val="4"/>
            <w:shd w:val="clear" w:color="auto" w:fill="FCFCFC"/>
          </w:rPr>
          <w:t xml:space="preserve"> </w:t>
        </w:r>
      </w:ins>
      <w:ins w:id="986" w:author="Artem Ryabinov" w:date="2020-08-19T21:48:00Z"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87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глубокой </w:t>
        </w:r>
        <w:proofErr w:type="spellStart"/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88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сверточной</w:t>
        </w:r>
        <w:proofErr w:type="spellEnd"/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989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нейронной сети </w:t>
        </w:r>
        <w:proofErr w:type="spellStart"/>
        <w:proofErr w:type="gram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</w:ins>
      <w:proofErr w:type="spellEnd"/>
      <w:ins w:id="990" w:author="Artem Ryabinov" w:date="2020-08-19T21:51:00Z"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91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[</w:t>
        </w:r>
        <w:proofErr w:type="spellStart"/>
        <w:proofErr w:type="gramEnd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92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Aytar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93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94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Yusuf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95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&amp;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96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Vondrick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97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998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Carl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999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&amp;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0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Torralba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1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2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Antonio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3" w:author="Artem Ryabinov" w:date="2020-08-20T20:35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4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(2016). </w:t>
        </w:r>
        <w:proofErr w:type="spellStart"/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5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SoundNet</w:t>
        </w:r>
        <w:proofErr w:type="spellEnd"/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6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: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7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Learning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08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09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Sound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0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1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Representations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2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3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from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4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5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Unlabeled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6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  <w:rPrChange w:id="1017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Video</w:t>
        </w:r>
        <w:r w:rsidR="00124FDE" w:rsidRPr="00BE1926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18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.]</w:t>
        </w:r>
      </w:ins>
      <w:ins w:id="1019" w:author="Artem Ryabinov" w:date="2020-08-19T21:48:00Z">
        <w:r w:rsidR="00124FDE" w:rsidRPr="00BE1926">
          <w:rPr>
            <w:rFonts w:cstheme="minorHAnsi"/>
            <w:color w:val="333333"/>
            <w:spacing w:val="4"/>
            <w:shd w:val="clear" w:color="auto" w:fill="FCFCFC"/>
            <w:rPrChange w:id="1020" w:author="Artem Ryabinov" w:date="2020-08-20T20:36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Авторы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2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рассматривают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4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задачу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6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2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бинарн</w:t>
        </w:r>
      </w:ins>
      <w:ins w:id="1028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ой</w:t>
        </w:r>
      </w:ins>
      <w:ins w:id="1029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0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классификаци</w:t>
        </w:r>
      </w:ins>
      <w:ins w:id="1032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и</w:t>
        </w:r>
      </w:ins>
      <w:ins w:id="1033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4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6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"-"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не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8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39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гнев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0" w:author="Artem Ryabinov" w:date="2020-08-19T21:53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". 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Их архитектура -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SoundNet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у которой первые два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сверточных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слоя "замораживают", последующие три инициализируются случайно. Получившаяся нейросеть </w:t>
        </w:r>
      </w:ins>
      <w:proofErr w:type="spellStart"/>
      <w:ins w:id="1045" w:author="Artem Ryabinov" w:date="2020-08-19T21:53:00Z">
        <w:r w:rsidR="00124FDE">
          <w:rPr>
            <w:rFonts w:cstheme="minorHAnsi"/>
            <w:color w:val="333333"/>
            <w:spacing w:val="4"/>
            <w:shd w:val="clear" w:color="auto" w:fill="FCFCFC"/>
          </w:rPr>
          <w:t>до</w:t>
        </w:r>
      </w:ins>
      <w:ins w:id="1046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7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обучается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48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на </w:t>
        </w:r>
      </w:ins>
      <w:ins w:id="1049" w:author="Artem Ryabinov" w:date="2020-08-19T22:55:00Z">
        <w:r w:rsidR="00E95E4F">
          <w:rPr>
            <w:rFonts w:cstheme="minorHAnsi"/>
            <w:color w:val="333333"/>
            <w:spacing w:val="4"/>
            <w:shd w:val="clear" w:color="auto" w:fill="FCFCFC"/>
          </w:rPr>
          <w:t xml:space="preserve">наборе данных </w:t>
        </w:r>
      </w:ins>
      <w:ins w:id="1050" w:author="Artem Ryabinov" w:date="2020-08-19T21:48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t>IEMOCAP</w:t>
        </w:r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. Авторами заявлено улучшение качества классификации в сравнении с обучением той же нейронной сети со всеми пятью слоями, инициализированными случайно), а также значительное превосходство в генерализации у </w:t>
        </w:r>
        <w:proofErr w:type="spellStart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>трансферно</w:t>
        </w:r>
        <w:proofErr w:type="spellEnd"/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 обученной модели над обученной "с нуля"</w:t>
        </w:r>
      </w:ins>
      <w:del w:id="1054" w:author="Artem Ryabinov" w:date="2020-08-19T21:48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5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,</w:delText>
        </w:r>
      </w:del>
      <w:ins w:id="1056" w:author="Artem Ryabinov" w:date="2020-08-19T21:52:00Z">
        <w:r w:rsidR="00124FDE" w:rsidRPr="00124FDE">
          <w:rPr>
            <w:rFonts w:cstheme="minorHAnsi"/>
            <w:color w:val="333333"/>
            <w:spacing w:val="4"/>
            <w:shd w:val="clear" w:color="auto" w:fill="FCFCFC"/>
            <w:rPrChange w:id="1057" w:author="Artem Ryabinov" w:date="2020-08-19T21:52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t xml:space="preserve">, </w:t>
        </w:r>
        <w:r w:rsidR="00124FDE">
          <w:rPr>
            <w:rFonts w:cstheme="minorHAnsi"/>
            <w:color w:val="333333"/>
            <w:spacing w:val="4"/>
            <w:shd w:val="clear" w:color="auto" w:fill="FCFCFC"/>
          </w:rPr>
          <w:t>однако отсутствует сравнение их модели с какой-либо другой</w:t>
        </w:r>
      </w:ins>
      <w:ins w:id="1058" w:author="Artem Ryabinov" w:date="2020-08-19T21:54:00Z">
        <w:r w:rsidR="00124FDE">
          <w:rPr>
            <w:rFonts w:cstheme="minorHAnsi"/>
            <w:color w:val="333333"/>
            <w:spacing w:val="4"/>
            <w:shd w:val="clear" w:color="auto" w:fill="FCFCFC"/>
          </w:rPr>
          <w:t>, что ставит под вопрос ее применимость.</w:t>
        </w:r>
      </w:ins>
      <w:del w:id="1059" w:author="Artem Ryabinov" w:date="2020-08-19T21:51:00Z"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0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сети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1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долгой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2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краткосрочной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3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</w:delText>
        </w:r>
        <w:r w:rsidDel="00124FDE">
          <w:rPr>
            <w:rFonts w:cstheme="minorHAnsi"/>
            <w:color w:val="333333"/>
            <w:spacing w:val="4"/>
            <w:shd w:val="clear" w:color="auto" w:fill="FCFCFC"/>
          </w:rPr>
          <w:delText>памяти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4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 xml:space="preserve"> (</w:delText>
        </w:r>
        <w:r w:rsidR="00AA090B" w:rsidDel="00124FDE">
          <w:rPr>
            <w:rFonts w:cstheme="minorHAnsi"/>
            <w:color w:val="333333"/>
            <w:spacing w:val="4"/>
            <w:shd w:val="clear" w:color="auto" w:fill="FCFCFC"/>
            <w:lang w:val="en-US"/>
          </w:rPr>
          <w:delText>LSTM</w:delText>
        </w:r>
        <w:r w:rsidR="00AA090B"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5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)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66" w:author="Artem Ryabinov" w:date="2020-08-19T21:48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[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Gideon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67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John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68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Khorram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69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Soheil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0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Aldeneh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1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Zakaria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2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Dimitriadis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3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Dimitrios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4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&amp;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Mower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5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Provost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6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,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Emily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7" w:author="Artem Ryabinov" w:date="2020-08-19T21:48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. 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8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(2017).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Progressive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79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Neural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0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Networks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1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for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2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Transfer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3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Learning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4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5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Emotion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6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 xml:space="preserve"> 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Recognition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7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 1098-1102. 10.21437/</w:delText>
        </w:r>
        <w:r w:rsidR="00E37CD7" w:rsidRPr="00E37CD7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lang w:val="en-US"/>
          </w:rPr>
          <w:delText>Interspeech</w:delText>
        </w:r>
        <w:r w:rsidR="00E37CD7" w:rsidRPr="00124FDE" w:rsidDel="00124FDE">
          <w:rPr>
            <w:rFonts w:cstheme="minorHAnsi"/>
            <w:color w:val="333333"/>
            <w:spacing w:val="4"/>
            <w:highlight w:val="green"/>
            <w:shd w:val="clear" w:color="auto" w:fill="FCFCFC"/>
            <w:rPrChange w:id="1088" w:author="Artem Ryabinov" w:date="2020-08-19T21:51:00Z">
              <w:rPr>
                <w:rFonts w:cstheme="minorHAnsi"/>
                <w:color w:val="333333"/>
                <w:spacing w:val="4"/>
                <w:highlight w:val="green"/>
                <w:shd w:val="clear" w:color="auto" w:fill="FCFCFC"/>
                <w:lang w:val="en-US"/>
              </w:rPr>
            </w:rPrChange>
          </w:rPr>
          <w:delText>.2017-1637.</w:delText>
        </w:r>
        <w:r w:rsidRPr="00124FDE" w:rsidDel="00124FDE">
          <w:rPr>
            <w:rFonts w:cstheme="minorHAnsi"/>
            <w:color w:val="333333"/>
            <w:spacing w:val="4"/>
            <w:shd w:val="clear" w:color="auto" w:fill="FCFCFC"/>
            <w:rPrChange w:id="1089" w:author="Artem Ryabinov" w:date="2020-08-19T21:51:00Z">
              <w:rPr>
                <w:rFonts w:cstheme="minorHAnsi"/>
                <w:color w:val="333333"/>
                <w:spacing w:val="4"/>
                <w:shd w:val="clear" w:color="auto" w:fill="FCFCFC"/>
                <w:lang w:val="en-US"/>
              </w:rPr>
            </w:rPrChange>
          </w:rPr>
          <w:delText>].</w:delText>
        </w:r>
      </w:del>
      <w:commentRangeEnd w:id="448"/>
      <w:r w:rsidR="00040C1E">
        <w:rPr>
          <w:rStyle w:val="a9"/>
        </w:rPr>
        <w:commentReference w:id="448"/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proofErr w:type="gramEnd"/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L.J.P. van der 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Maaten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50"/>
      <w:r w:rsidR="00D37A82">
        <w:rPr>
          <w:rStyle w:val="a9"/>
        </w:rPr>
        <w:commentReference w:id="450"/>
      </w:r>
      <w:commentRangeEnd w:id="451"/>
      <w:r w:rsidR="00424237">
        <w:rPr>
          <w:rStyle w:val="a9"/>
        </w:rPr>
        <w:commentReference w:id="451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BE1926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rPrChange w:id="1090" w:author="Artem Ryabinov" w:date="2020-08-20T20:36:00Z">
            <w:rPr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</w:pPr>
      <w:r w:rsidRPr="00BE1926">
        <w:rPr>
          <w:rFonts w:cstheme="minorHAnsi"/>
          <w:b/>
          <w:bCs/>
          <w:color w:val="222222"/>
          <w:shd w:val="clear" w:color="auto" w:fill="FFFFFF"/>
          <w:rPrChange w:id="1091" w:author="Artem Ryabinov" w:date="2020-08-20T20:36:00Z">
            <w:rPr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61FA34E" w:rsidR="00C71F01" w:rsidRDefault="00353565" w:rsidP="00ED7D23">
      <w:pPr>
        <w:ind w:firstLine="360"/>
        <w:jc w:val="both"/>
        <w:rPr>
          <w:ins w:id="1092" w:author="Artem Ryabinov" w:date="2020-08-19T21:55:00Z"/>
          <w:rFonts w:cstheme="minorHAnsi"/>
        </w:rPr>
      </w:pPr>
      <w:r w:rsidRPr="00BE1926">
        <w:rPr>
          <w:rFonts w:cstheme="minorHAnsi"/>
          <w:rPrChange w:id="1093" w:author="Artem Ryabinov" w:date="2020-08-20T20:36:00Z">
            <w:rPr>
              <w:rFonts w:cstheme="minorHAnsi"/>
              <w:lang w:val="en-US"/>
            </w:rPr>
          </w:rPrChange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BE1926">
        <w:rPr>
          <w:rFonts w:cstheme="minorHAnsi"/>
          <w:rPrChange w:id="1094" w:author="Artem Ryabinov" w:date="2020-08-20T20:36:00Z">
            <w:rPr>
              <w:rFonts w:cstheme="minorHAnsi"/>
              <w:lang w:val="en-US"/>
            </w:rPr>
          </w:rPrChange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76C8B5DC" w14:textId="2A3D39F3" w:rsidR="00124FDE" w:rsidRPr="00D26169" w:rsidRDefault="00124FDE" w:rsidP="00ED7D23">
      <w:pPr>
        <w:ind w:firstLine="360"/>
        <w:jc w:val="both"/>
        <w:rPr>
          <w:rFonts w:cstheme="minorHAnsi"/>
          <w:rPrChange w:id="1095" w:author="Artem Ryabinov" w:date="2020-08-19T21:57:00Z">
            <w:rPr>
              <w:rFonts w:cstheme="minorHAnsi"/>
              <w:lang w:val="en-US"/>
            </w:rPr>
          </w:rPrChange>
        </w:rPr>
      </w:pPr>
      <w:ins w:id="1096" w:author="Artem Ryabinov" w:date="2020-08-19T21:55:00Z">
        <w:r>
          <w:rPr>
            <w:rFonts w:cstheme="minorHAnsi"/>
          </w:rPr>
          <w:tab/>
        </w:r>
      </w:ins>
      <w:ins w:id="1097" w:author="Artem Ryabinov" w:date="2020-08-19T21:59:00Z">
        <w:r w:rsidR="00D26169">
          <w:rPr>
            <w:rFonts w:cstheme="minorHAnsi"/>
          </w:rPr>
          <w:t>Первой и важной</w:t>
        </w:r>
      </w:ins>
      <w:ins w:id="1098" w:author="Artem Ryabinov" w:date="2020-08-19T21:57:00Z">
        <w:r w:rsidR="00D26169">
          <w:rPr>
            <w:rFonts w:cstheme="minorHAnsi"/>
          </w:rPr>
          <w:t xml:space="preserve"> </w:t>
        </w:r>
      </w:ins>
      <w:ins w:id="1099" w:author="Artem Ryabinov" w:date="2020-08-19T22:04:00Z">
        <w:r w:rsidR="00D26169">
          <w:rPr>
            <w:rFonts w:cstheme="minorHAnsi"/>
          </w:rPr>
          <w:t xml:space="preserve">проблемой </w:t>
        </w:r>
      </w:ins>
      <w:ins w:id="1100" w:author="Artem Ryabinov" w:date="2020-08-19T21:57:00Z">
        <w:r w:rsidR="00D26169">
          <w:rPr>
            <w:rFonts w:cstheme="minorHAnsi"/>
          </w:rPr>
          <w:t xml:space="preserve">в разработке модели машинного обучения для </w:t>
        </w:r>
      </w:ins>
      <w:ins w:id="1101" w:author="Artem Ryabinov" w:date="2020-08-19T22:06:00Z">
        <w:r w:rsidR="002F407D">
          <w:rPr>
            <w:rFonts w:cstheme="minorHAnsi"/>
          </w:rPr>
          <w:t>нашей задачи</w:t>
        </w:r>
      </w:ins>
      <w:ins w:id="1102" w:author="Artem Ryabinov" w:date="2020-08-19T21:58:00Z">
        <w:r w:rsidR="00D26169">
          <w:rPr>
            <w:rFonts w:cstheme="minorHAnsi"/>
          </w:rPr>
          <w:t xml:space="preserve"> является выбор подходящего признакового пространства. </w:t>
        </w:r>
      </w:ins>
      <w:ins w:id="1103" w:author="Artem Ryabinov" w:date="2020-08-19T22:00:00Z">
        <w:r w:rsidR="00D26169">
          <w:rPr>
            <w:rFonts w:cstheme="minorHAnsi"/>
          </w:rPr>
          <w:t>Н</w:t>
        </w:r>
      </w:ins>
      <w:ins w:id="1104" w:author="Artem Ryabinov" w:date="2020-08-19T22:01:00Z">
        <w:r w:rsidR="00D26169">
          <w:rPr>
            <w:rFonts w:cstheme="minorHAnsi"/>
          </w:rPr>
          <w:t xml:space="preserve">а текущий момент, </w:t>
        </w:r>
      </w:ins>
      <w:ins w:id="1105" w:author="Artem Ryabinov" w:date="2020-08-19T22:02:00Z">
        <w:r w:rsidR="00D26169">
          <w:rPr>
            <w:rFonts w:cstheme="minorHAnsi"/>
          </w:rPr>
          <w:t xml:space="preserve">между исследователями </w:t>
        </w:r>
      </w:ins>
      <w:ins w:id="1106" w:author="Artem Ryabinov" w:date="2020-08-19T22:01:00Z">
        <w:r w:rsidR="00D26169">
          <w:rPr>
            <w:rFonts w:cstheme="minorHAnsi"/>
          </w:rPr>
          <w:t>не сущес</w:t>
        </w:r>
      </w:ins>
      <w:ins w:id="1107" w:author="Artem Ryabinov" w:date="2020-08-19T22:02:00Z">
        <w:r w:rsidR="00D26169">
          <w:rPr>
            <w:rFonts w:cstheme="minorHAnsi"/>
          </w:rPr>
          <w:t xml:space="preserve">твует единого консенсуса относительно релевантности тех или иных параметров </w:t>
        </w:r>
      </w:ins>
      <w:ins w:id="1108" w:author="Artem Ryabinov" w:date="2020-08-19T22:03:00Z">
        <w:r w:rsidR="00D26169">
          <w:rPr>
            <w:rFonts w:cstheme="minorHAnsi"/>
          </w:rPr>
          <w:t>акустического сигнала</w:t>
        </w:r>
      </w:ins>
      <w:ins w:id="1109" w:author="Artem Ryabinov" w:date="2020-08-19T22:05:00Z">
        <w:r w:rsidR="00D26169">
          <w:rPr>
            <w:rFonts w:cstheme="minorHAnsi"/>
          </w:rPr>
          <w:t xml:space="preserve"> применительно к задаче распознавания эмоц</w:t>
        </w:r>
        <w:r w:rsidR="002F407D">
          <w:rPr>
            <w:rFonts w:cstheme="minorHAnsi"/>
          </w:rPr>
          <w:t>иональных состояний</w:t>
        </w:r>
        <w:r w:rsidR="00D26169">
          <w:rPr>
            <w:rFonts w:cstheme="minorHAnsi"/>
          </w:rPr>
          <w:t xml:space="preserve"> по голосу</w:t>
        </w:r>
        <w:r w:rsidR="002F407D">
          <w:rPr>
            <w:rFonts w:cstheme="minorHAnsi"/>
          </w:rPr>
          <w:t>.</w:t>
        </w:r>
      </w:ins>
    </w:p>
    <w:p w14:paraId="5B1F4527" w14:textId="1F9B1347" w:rsidR="001256F2" w:rsidRPr="00D26169" w:rsidDel="00124FDE" w:rsidRDefault="001256F2" w:rsidP="00ED7D23">
      <w:pPr>
        <w:ind w:firstLine="360"/>
        <w:jc w:val="both"/>
        <w:rPr>
          <w:del w:id="1110" w:author="Artem Ryabinov" w:date="2020-08-19T21:55:00Z"/>
          <w:rFonts w:cstheme="minorHAnsi"/>
          <w:b/>
          <w:bCs/>
          <w:color w:val="222222"/>
          <w:shd w:val="clear" w:color="auto" w:fill="FFFFFF"/>
          <w:rPrChange w:id="1111" w:author="Artem Ryabinov" w:date="2020-08-19T21:57:00Z">
            <w:rPr>
              <w:del w:id="1112" w:author="Artem Ryabinov" w:date="2020-08-19T21:55:00Z"/>
              <w:rFonts w:cstheme="minorHAnsi"/>
              <w:b/>
              <w:bCs/>
              <w:color w:val="222222"/>
              <w:shd w:val="clear" w:color="auto" w:fill="FFFFFF"/>
              <w:lang w:val="en-US"/>
            </w:rPr>
          </w:rPrChange>
        </w:rPr>
      </w:pPr>
    </w:p>
    <w:p w14:paraId="40AA09FF" w14:textId="029C02AF" w:rsidR="003B10C6" w:rsidRPr="00CA1813" w:rsidDel="00124FDE" w:rsidRDefault="003B10C6">
      <w:pPr>
        <w:jc w:val="both"/>
        <w:rPr>
          <w:ins w:id="1113" w:author="mokhail" w:date="2020-08-12T02:37:00Z"/>
          <w:del w:id="1114" w:author="Artem Ryabinov" w:date="2020-08-19T21:55:00Z"/>
          <w:rFonts w:cstheme="minorHAnsi"/>
          <w:lang w:val="en-US"/>
        </w:rPr>
        <w:pPrChange w:id="1115" w:author="Artem Ryabinov" w:date="2020-08-19T21:55:00Z">
          <w:pPr>
            <w:ind w:firstLine="360"/>
            <w:jc w:val="both"/>
          </w:pPr>
        </w:pPrChange>
      </w:pPr>
      <w:commentRangeStart w:id="1116"/>
      <w:ins w:id="1117" w:author="mokhail" w:date="2020-08-12T02:37:00Z">
        <w:del w:id="1118" w:author="Artem Ryabinov" w:date="2020-08-19T21:55:00Z">
          <w:r w:rsidRPr="00D26169" w:rsidDel="00124FDE">
            <w:rPr>
              <w:rFonts w:cstheme="minorHAnsi"/>
              <w:rPrChange w:id="1119" w:author="Artem Ryabinov" w:date="2020-08-19T21:57:00Z">
                <w:rPr>
                  <w:rFonts w:cstheme="minorHAnsi"/>
                  <w:lang w:val="en-US"/>
                </w:rPr>
              </w:rPrChange>
            </w:rPr>
            <w:delText>!!!</w:delText>
          </w:r>
        </w:del>
      </w:ins>
      <w:ins w:id="1120" w:author="Artem Ryabinov" w:date="2020-08-19T21:55:00Z">
        <w:r w:rsidR="00124FDE" w:rsidRPr="00D26169" w:rsidDel="00124FDE">
          <w:rPr>
            <w:rFonts w:cstheme="minorHAnsi"/>
            <w:rPrChange w:id="1121" w:author="Artem Ryabinov" w:date="2020-08-19T21:57:00Z">
              <w:rPr>
                <w:rFonts w:cstheme="minorHAnsi"/>
                <w:lang w:val="en-US"/>
              </w:rPr>
            </w:rPrChange>
          </w:rPr>
          <w:t xml:space="preserve"> </w:t>
        </w:r>
        <w:r w:rsidR="00124FDE" w:rsidRPr="00D26169">
          <w:rPr>
            <w:rFonts w:cstheme="minorHAnsi"/>
            <w:rPrChange w:id="1122" w:author="Artem Ryabinov" w:date="2020-08-19T21:57:00Z">
              <w:rPr>
                <w:rFonts w:cstheme="minorHAnsi"/>
                <w:lang w:val="en-US"/>
              </w:rPr>
            </w:rPrChange>
          </w:rPr>
          <w:tab/>
        </w:r>
      </w:ins>
      <w:ins w:id="1123" w:author="mokhail" w:date="2020-08-12T02:37:00Z">
        <w:del w:id="1124" w:author="Artem Ryabinov" w:date="2020-08-19T21:55:00Z">
          <w:r w:rsidRPr="00CA1813" w:rsidDel="00124FDE">
            <w:rPr>
              <w:rFonts w:cstheme="minorHAnsi"/>
              <w:lang w:val="en-US"/>
            </w:rPr>
            <w:delText>!</w:delText>
          </w:r>
          <w:commentRangeEnd w:id="1116"/>
          <w:r w:rsidDel="00124FDE">
            <w:rPr>
              <w:rStyle w:val="a9"/>
            </w:rPr>
            <w:commentReference w:id="1116"/>
          </w:r>
        </w:del>
      </w:ins>
    </w:p>
    <w:p w14:paraId="1746B5F3" w14:textId="1A17DAA0" w:rsidR="003D4578" w:rsidRPr="00BE1926" w:rsidRDefault="00037DFA">
      <w:pPr>
        <w:jc w:val="both"/>
        <w:rPr>
          <w:rFonts w:cstheme="minorHAnsi"/>
        </w:rPr>
        <w:pPrChange w:id="1125" w:author="Artem Ryabinov" w:date="2020-08-19T21:55:00Z">
          <w:pPr>
            <w:ind w:firstLine="360"/>
            <w:jc w:val="both"/>
          </w:pPr>
        </w:pPrChange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1126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1127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ins w:id="1128" w:author="Artem Ryabinov" w:date="2020-08-19T22:17:00Z">
        <w:r w:rsidR="00EF05B8" w:rsidRPr="00EF05B8">
          <w:rPr>
            <w:rFonts w:cstheme="minorHAnsi"/>
            <w:highlight w:val="green"/>
            <w:lang w:val="en-US"/>
            <w:rPrChange w:id="1129" w:author="Artem Ryabinov" w:date="2020-08-19T22:17:00Z">
              <w:rPr>
                <w:rFonts w:cstheme="minorHAnsi"/>
                <w:lang w:val="en-US"/>
              </w:rPr>
            </w:rPrChange>
          </w:rPr>
          <w:t xml:space="preserve">Zeng, Z.,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30" w:author="Artem Ryabinov" w:date="2020-08-19T22:17:00Z">
              <w:rPr>
                <w:rFonts w:cstheme="minorHAnsi"/>
                <w:lang w:val="en-US"/>
              </w:rPr>
            </w:rPrChange>
          </w:rPr>
          <w:t>Pantic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131" w:author="Artem Ryabinov" w:date="2020-08-19T22:17:00Z">
              <w:rPr>
                <w:rFonts w:cstheme="minorHAnsi"/>
                <w:lang w:val="en-US"/>
              </w:rPr>
            </w:rPrChange>
          </w:rPr>
          <w:t xml:space="preserve">, M.,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32" w:author="Artem Ryabinov" w:date="2020-08-19T22:17:00Z">
              <w:rPr>
                <w:rFonts w:cstheme="minorHAnsi"/>
                <w:lang w:val="en-US"/>
              </w:rPr>
            </w:rPrChange>
          </w:rPr>
          <w:t>Roisman</w:t>
        </w:r>
        <w:proofErr w:type="spellEnd"/>
        <w:r w:rsidR="00EF05B8" w:rsidRPr="00EF05B8">
          <w:rPr>
            <w:rFonts w:cstheme="minorHAnsi"/>
            <w:highlight w:val="green"/>
            <w:lang w:val="en-US"/>
            <w:rPrChange w:id="1133" w:author="Artem Ryabinov" w:date="2020-08-19T22:17:00Z">
              <w:rPr>
                <w:rFonts w:cstheme="minorHAnsi"/>
                <w:lang w:val="en-US"/>
              </w:rPr>
            </w:rPrChange>
          </w:rPr>
          <w:t xml:space="preserve">, G.I., Huang, T.S.: A survey of affect recognition methods: audio, visual, and </w:t>
        </w:r>
        <w:r w:rsidR="00EF05B8" w:rsidRPr="00EF05B8">
          <w:rPr>
            <w:rFonts w:cstheme="minorHAnsi"/>
            <w:highlight w:val="green"/>
            <w:lang w:val="en-US"/>
            <w:rPrChange w:id="1134" w:author="Artem Ryabinov" w:date="2020-08-19T22:17:00Z">
              <w:rPr>
                <w:rFonts w:cstheme="minorHAnsi"/>
                <w:lang w:val="en-US"/>
              </w:rPr>
            </w:rPrChange>
          </w:rPr>
          <w:lastRenderedPageBreak/>
          <w:t>spontaneous expressions. IEEE</w:t>
        </w:r>
        <w:r w:rsidR="00EF05B8" w:rsidRPr="00BE1926">
          <w:rPr>
            <w:rFonts w:cstheme="minorHAnsi"/>
            <w:highlight w:val="green"/>
            <w:rPrChange w:id="1135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136" w:author="Artem Ryabinov" w:date="2020-08-19T22:17:00Z">
              <w:rPr>
                <w:rFonts w:cstheme="minorHAnsi"/>
                <w:lang w:val="en-US"/>
              </w:rPr>
            </w:rPrChange>
          </w:rPr>
          <w:t>Trans</w:t>
        </w:r>
        <w:r w:rsidR="00EF05B8" w:rsidRPr="00BE1926">
          <w:rPr>
            <w:rFonts w:cstheme="minorHAnsi"/>
            <w:highlight w:val="green"/>
            <w:rPrChange w:id="1137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r w:rsidR="00EF05B8" w:rsidRPr="00EF05B8">
          <w:rPr>
            <w:rFonts w:cstheme="minorHAnsi"/>
            <w:highlight w:val="green"/>
            <w:lang w:val="en-US"/>
            <w:rPrChange w:id="1138" w:author="Artem Ryabinov" w:date="2020-08-19T22:17:00Z">
              <w:rPr>
                <w:rFonts w:cstheme="minorHAnsi"/>
                <w:lang w:val="en-US"/>
              </w:rPr>
            </w:rPrChange>
          </w:rPr>
          <w:t>Pattern</w:t>
        </w:r>
        <w:r w:rsidR="00EF05B8" w:rsidRPr="00BE1926">
          <w:rPr>
            <w:rFonts w:cstheme="minorHAnsi"/>
            <w:highlight w:val="green"/>
            <w:rPrChange w:id="1139" w:author="Artem Ryabinov" w:date="2020-08-20T20:36:00Z">
              <w:rPr>
                <w:rFonts w:cstheme="minorHAnsi"/>
                <w:lang w:val="en-US"/>
              </w:rPr>
            </w:rPrChange>
          </w:rPr>
          <w:t xml:space="preserve"> </w:t>
        </w:r>
        <w:r w:rsidR="00EF05B8" w:rsidRPr="00EF05B8">
          <w:rPr>
            <w:rFonts w:cstheme="minorHAnsi"/>
            <w:highlight w:val="green"/>
            <w:lang w:val="en-US"/>
            <w:rPrChange w:id="1140" w:author="Artem Ryabinov" w:date="2020-08-19T22:17:00Z">
              <w:rPr>
                <w:rFonts w:cstheme="minorHAnsi"/>
                <w:lang w:val="en-US"/>
              </w:rPr>
            </w:rPrChange>
          </w:rPr>
          <w:t>Anal</w:t>
        </w:r>
        <w:r w:rsidR="00EF05B8" w:rsidRPr="00BE1926">
          <w:rPr>
            <w:rFonts w:cstheme="minorHAnsi"/>
            <w:highlight w:val="green"/>
            <w:rPrChange w:id="1141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r w:rsidR="00EF05B8" w:rsidRPr="00EF05B8">
          <w:rPr>
            <w:rFonts w:cstheme="minorHAnsi"/>
            <w:highlight w:val="green"/>
            <w:lang w:val="en-US"/>
            <w:rPrChange w:id="1142" w:author="Artem Ryabinov" w:date="2020-08-19T22:17:00Z">
              <w:rPr>
                <w:rFonts w:cstheme="minorHAnsi"/>
                <w:lang w:val="en-US"/>
              </w:rPr>
            </w:rPrChange>
          </w:rPr>
          <w:t>Mach</w:t>
        </w:r>
        <w:r w:rsidR="00EF05B8" w:rsidRPr="00BE1926">
          <w:rPr>
            <w:rFonts w:cstheme="minorHAnsi"/>
            <w:highlight w:val="green"/>
            <w:rPrChange w:id="1143" w:author="Artem Ryabinov" w:date="2020-08-20T20:36:00Z">
              <w:rPr>
                <w:rFonts w:cstheme="minorHAnsi"/>
                <w:lang w:val="en-US"/>
              </w:rPr>
            </w:rPrChange>
          </w:rPr>
          <w:t xml:space="preserve">. </w:t>
        </w:r>
        <w:proofErr w:type="spellStart"/>
        <w:r w:rsidR="00EF05B8" w:rsidRPr="00EF05B8">
          <w:rPr>
            <w:rFonts w:cstheme="minorHAnsi"/>
            <w:highlight w:val="green"/>
            <w:lang w:val="en-US"/>
            <w:rPrChange w:id="1144" w:author="Artem Ryabinov" w:date="2020-08-19T22:17:00Z">
              <w:rPr>
                <w:rFonts w:cstheme="minorHAnsi"/>
                <w:lang w:val="en-US"/>
              </w:rPr>
            </w:rPrChange>
          </w:rPr>
          <w:t>Intell</w:t>
        </w:r>
        <w:proofErr w:type="spellEnd"/>
        <w:r w:rsidR="00EF05B8" w:rsidRPr="00BE1926">
          <w:rPr>
            <w:rFonts w:cstheme="minorHAnsi"/>
            <w:highlight w:val="green"/>
            <w:rPrChange w:id="1145" w:author="Artem Ryabinov" w:date="2020-08-20T20:36:00Z">
              <w:rPr>
                <w:rFonts w:cstheme="minorHAnsi"/>
                <w:lang w:val="en-US"/>
              </w:rPr>
            </w:rPrChange>
          </w:rPr>
          <w:t>. 31(1), 39–58 (2009)</w:t>
        </w:r>
      </w:ins>
      <w:del w:id="1146" w:author="Artem Ryabinov" w:date="2020-08-19T22:17:00Z">
        <w:r w:rsidR="00E37CD7" w:rsidRPr="00E37CD7" w:rsidDel="00EF05B8">
          <w:rPr>
            <w:rFonts w:cstheme="minorHAnsi"/>
            <w:highlight w:val="green"/>
            <w:lang w:val="en-US"/>
          </w:rPr>
          <w:delText>F</w:delText>
        </w:r>
        <w:r w:rsidR="00E37CD7" w:rsidRPr="00BE1926" w:rsidDel="00EF05B8">
          <w:rPr>
            <w:rFonts w:cstheme="minorHAnsi"/>
            <w:highlight w:val="green"/>
            <w:rPrChange w:id="114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Eyben</w:delText>
        </w:r>
        <w:r w:rsidR="00E37CD7" w:rsidRPr="00BE1926" w:rsidDel="00EF05B8">
          <w:rPr>
            <w:rFonts w:cstheme="minorHAnsi"/>
            <w:highlight w:val="green"/>
            <w:rPrChange w:id="114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et</w:delText>
        </w:r>
        <w:r w:rsidR="00E37CD7" w:rsidRPr="00BE1926" w:rsidDel="00EF05B8">
          <w:rPr>
            <w:rFonts w:cstheme="minorHAnsi"/>
            <w:highlight w:val="green"/>
            <w:rPrChange w:id="114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al</w:delText>
        </w:r>
        <w:r w:rsidR="00E37CD7" w:rsidRPr="00BE1926" w:rsidDel="00EF05B8">
          <w:rPr>
            <w:rFonts w:cstheme="minorHAnsi"/>
            <w:highlight w:val="green"/>
            <w:rPrChange w:id="115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., "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The</w:delText>
        </w:r>
        <w:r w:rsidR="00E37CD7" w:rsidRPr="00BE1926" w:rsidDel="00EF05B8">
          <w:rPr>
            <w:rFonts w:cstheme="minorHAnsi"/>
            <w:highlight w:val="green"/>
            <w:rPrChange w:id="115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Geneva</w:delText>
        </w:r>
        <w:r w:rsidR="00E37CD7" w:rsidRPr="00BE1926" w:rsidDel="00EF05B8">
          <w:rPr>
            <w:rFonts w:cstheme="minorHAnsi"/>
            <w:highlight w:val="green"/>
            <w:rPrChange w:id="115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Minimalistic</w:delText>
        </w:r>
        <w:r w:rsidR="00E37CD7" w:rsidRPr="00BE1926" w:rsidDel="00EF05B8">
          <w:rPr>
            <w:rFonts w:cstheme="minorHAnsi"/>
            <w:highlight w:val="green"/>
            <w:rPrChange w:id="115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Acoustic</w:delText>
        </w:r>
        <w:r w:rsidR="00E37CD7" w:rsidRPr="00BE1926" w:rsidDel="00EF05B8">
          <w:rPr>
            <w:rFonts w:cstheme="minorHAnsi"/>
            <w:highlight w:val="green"/>
            <w:rPrChange w:id="115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Parameter</w:delText>
        </w:r>
        <w:r w:rsidR="00E37CD7" w:rsidRPr="00BE1926" w:rsidDel="00EF05B8">
          <w:rPr>
            <w:rFonts w:cstheme="minorHAnsi"/>
            <w:highlight w:val="green"/>
            <w:rPrChange w:id="115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Set</w:delText>
        </w:r>
        <w:r w:rsidR="00E37CD7" w:rsidRPr="00BE1926" w:rsidDel="00EF05B8">
          <w:rPr>
            <w:rFonts w:cstheme="minorHAnsi"/>
            <w:highlight w:val="green"/>
            <w:rPrChange w:id="115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(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GeMAPS</w:delText>
        </w:r>
        <w:r w:rsidR="00E37CD7" w:rsidRPr="00BE1926" w:rsidDel="00EF05B8">
          <w:rPr>
            <w:rFonts w:cstheme="minorHAnsi"/>
            <w:highlight w:val="green"/>
            <w:rPrChange w:id="115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)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for</w:delText>
        </w:r>
        <w:r w:rsidR="00E37CD7" w:rsidRPr="00BE1926" w:rsidDel="00EF05B8">
          <w:rPr>
            <w:rFonts w:cstheme="minorHAnsi"/>
            <w:highlight w:val="green"/>
            <w:rPrChange w:id="115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Voice</w:delText>
        </w:r>
        <w:r w:rsidR="00E37CD7" w:rsidRPr="00BE1926" w:rsidDel="00EF05B8">
          <w:rPr>
            <w:rFonts w:cstheme="minorHAnsi"/>
            <w:highlight w:val="green"/>
            <w:rPrChange w:id="115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Research</w:delText>
        </w:r>
        <w:r w:rsidR="00E37CD7" w:rsidRPr="00BE1926" w:rsidDel="00EF05B8">
          <w:rPr>
            <w:rFonts w:cstheme="minorHAnsi"/>
            <w:highlight w:val="green"/>
            <w:rPrChange w:id="116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and</w:delText>
        </w:r>
        <w:r w:rsidR="00E37CD7" w:rsidRPr="00BE1926" w:rsidDel="00EF05B8">
          <w:rPr>
            <w:rFonts w:cstheme="minorHAnsi"/>
            <w:highlight w:val="green"/>
            <w:rPrChange w:id="116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Affective</w:delText>
        </w:r>
        <w:r w:rsidR="00E37CD7" w:rsidRPr="00BE1926" w:rsidDel="00EF05B8">
          <w:rPr>
            <w:rFonts w:cstheme="minorHAnsi"/>
            <w:highlight w:val="green"/>
            <w:rPrChange w:id="116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Computing</w:delText>
        </w:r>
        <w:r w:rsidR="00E37CD7" w:rsidRPr="00BE1926" w:rsidDel="00EF05B8">
          <w:rPr>
            <w:rFonts w:cstheme="minorHAnsi"/>
            <w:highlight w:val="green"/>
            <w:rPrChange w:id="116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,"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in</w:delText>
        </w:r>
        <w:r w:rsidR="00E37CD7" w:rsidRPr="00BE1926" w:rsidDel="00EF05B8">
          <w:rPr>
            <w:rFonts w:cstheme="minorHAnsi"/>
            <w:highlight w:val="green"/>
            <w:rPrChange w:id="116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IEEE</w:delText>
        </w:r>
        <w:r w:rsidR="00E37CD7" w:rsidRPr="00BE1926" w:rsidDel="00EF05B8">
          <w:rPr>
            <w:rFonts w:cstheme="minorHAnsi"/>
            <w:highlight w:val="green"/>
            <w:rPrChange w:id="116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Transactions</w:delText>
        </w:r>
        <w:r w:rsidR="00E37CD7" w:rsidRPr="00BE1926" w:rsidDel="00EF05B8">
          <w:rPr>
            <w:rFonts w:cstheme="minorHAnsi"/>
            <w:highlight w:val="green"/>
            <w:rPrChange w:id="116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on</w:delText>
        </w:r>
        <w:r w:rsidR="00E37CD7" w:rsidRPr="00BE1926" w:rsidDel="00EF05B8">
          <w:rPr>
            <w:rFonts w:cstheme="minorHAnsi"/>
            <w:highlight w:val="green"/>
            <w:rPrChange w:id="1167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Affective</w:delText>
        </w:r>
        <w:r w:rsidR="00E37CD7" w:rsidRPr="00BE1926" w:rsidDel="00EF05B8">
          <w:rPr>
            <w:rFonts w:cstheme="minorHAnsi"/>
            <w:highlight w:val="green"/>
            <w:rPrChange w:id="1168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Computing</w:delText>
        </w:r>
        <w:r w:rsidR="00E37CD7" w:rsidRPr="00BE1926" w:rsidDel="00EF05B8">
          <w:rPr>
            <w:rFonts w:cstheme="minorHAnsi"/>
            <w:highlight w:val="green"/>
            <w:rPrChange w:id="1169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vol</w:delText>
        </w:r>
        <w:r w:rsidR="00E37CD7" w:rsidRPr="00BE1926" w:rsidDel="00EF05B8">
          <w:rPr>
            <w:rFonts w:cstheme="minorHAnsi"/>
            <w:highlight w:val="green"/>
            <w:rPrChange w:id="1170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7,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no</w:delText>
        </w:r>
        <w:r w:rsidR="00E37CD7" w:rsidRPr="00BE1926" w:rsidDel="00EF05B8">
          <w:rPr>
            <w:rFonts w:cstheme="minorHAnsi"/>
            <w:highlight w:val="green"/>
            <w:rPrChange w:id="1171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2,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pp</w:delText>
        </w:r>
        <w:r w:rsidR="00E37CD7" w:rsidRPr="00BE1926" w:rsidDel="00EF05B8">
          <w:rPr>
            <w:rFonts w:cstheme="minorHAnsi"/>
            <w:highlight w:val="green"/>
            <w:rPrChange w:id="1172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. 190-202, 1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April</w:delText>
        </w:r>
        <w:r w:rsidR="00E37CD7" w:rsidRPr="00BE1926" w:rsidDel="00EF05B8">
          <w:rPr>
            <w:rFonts w:cstheme="minorHAnsi"/>
            <w:highlight w:val="green"/>
            <w:rPrChange w:id="1173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-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June</w:delText>
        </w:r>
        <w:r w:rsidR="00E37CD7" w:rsidRPr="00BE1926" w:rsidDel="00EF05B8">
          <w:rPr>
            <w:rFonts w:cstheme="minorHAnsi"/>
            <w:highlight w:val="green"/>
            <w:rPrChange w:id="1174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 xml:space="preserve"> 2016, 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doi</w:delText>
        </w:r>
        <w:r w:rsidR="00E37CD7" w:rsidRPr="00BE1926" w:rsidDel="00EF05B8">
          <w:rPr>
            <w:rFonts w:cstheme="minorHAnsi"/>
            <w:highlight w:val="green"/>
            <w:rPrChange w:id="1175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: 10.1109/</w:delText>
        </w:r>
        <w:r w:rsidR="00E37CD7" w:rsidRPr="00E37CD7" w:rsidDel="00EF05B8">
          <w:rPr>
            <w:rFonts w:cstheme="minorHAnsi"/>
            <w:highlight w:val="green"/>
            <w:lang w:val="en-US"/>
          </w:rPr>
          <w:delText>TAFFC</w:delText>
        </w:r>
        <w:r w:rsidR="00E37CD7" w:rsidRPr="00BE1926" w:rsidDel="00EF05B8">
          <w:rPr>
            <w:rFonts w:cstheme="minorHAnsi"/>
            <w:highlight w:val="green"/>
            <w:rPrChange w:id="1176" w:author="Artem Ryabinov" w:date="2020-08-20T20:36:00Z">
              <w:rPr>
                <w:rFonts w:cstheme="minorHAnsi"/>
                <w:highlight w:val="green"/>
                <w:lang w:val="en-US"/>
              </w:rPr>
            </w:rPrChange>
          </w:rPr>
          <w:delText>.2015.2457417</w:delText>
        </w:r>
      </w:del>
      <w:r w:rsidR="00E37CD7" w:rsidRPr="00BE1926">
        <w:rPr>
          <w:rFonts w:cstheme="minorHAnsi"/>
          <w:rPrChange w:id="1177" w:author="Artem Ryabinov" w:date="2020-08-20T20:36:00Z">
            <w:rPr>
              <w:rFonts w:cstheme="minorHAnsi"/>
              <w:lang w:val="en-US"/>
            </w:rPr>
          </w:rPrChange>
        </w:rPr>
        <w:t>]</w:t>
      </w:r>
      <w:r w:rsidR="003D4578" w:rsidRPr="00BE1926">
        <w:rPr>
          <w:rFonts w:cstheme="minorHAnsi"/>
          <w:rPrChange w:id="1178" w:author="Artem Ryabinov" w:date="2020-08-20T20:36:00Z">
            <w:rPr>
              <w:rFonts w:cstheme="minorHAnsi"/>
              <w:lang w:val="en-US"/>
            </w:rPr>
          </w:rPrChange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proofErr w:type="spellStart"/>
      <w:r w:rsidR="003A2828" w:rsidRPr="003A2828">
        <w:rPr>
          <w:rFonts w:cstheme="minorHAnsi"/>
          <w:highlight w:val="green"/>
        </w:rPr>
        <w:t>Chomboon</w:t>
      </w:r>
      <w:proofErr w:type="spellEnd"/>
      <w:r w:rsidR="003A2828" w:rsidRPr="003A2828">
        <w:rPr>
          <w:rFonts w:cstheme="minorHAnsi"/>
          <w:highlight w:val="green"/>
        </w:rPr>
        <w:t xml:space="preserve">, K., </w:t>
      </w:r>
      <w:proofErr w:type="spellStart"/>
      <w:r w:rsidR="003A2828" w:rsidRPr="003A2828">
        <w:rPr>
          <w:rFonts w:cstheme="minorHAnsi"/>
          <w:highlight w:val="green"/>
        </w:rPr>
        <w:t>Chujai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Teerarassamee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K. </w:t>
      </w:r>
      <w:proofErr w:type="spellStart"/>
      <w:r w:rsidR="003A2828" w:rsidRPr="003A2828">
        <w:rPr>
          <w:rFonts w:cstheme="minorHAnsi"/>
          <w:highlight w:val="green"/>
        </w:rPr>
        <w:t>and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N., 2015, </w:t>
      </w:r>
      <w:proofErr w:type="spellStart"/>
      <w:r w:rsidR="003A2828" w:rsidRPr="003A2828">
        <w:rPr>
          <w:rFonts w:cstheme="minorHAnsi"/>
          <w:highlight w:val="green"/>
        </w:rPr>
        <w:t>March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1179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1180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 xml:space="preserve">на качество классификации может значительно влиять масштабирование </w:t>
      </w:r>
      <w:proofErr w:type="gramStart"/>
      <w:r w:rsidR="003A2828">
        <w:rPr>
          <w:rFonts w:cstheme="minorHAnsi"/>
        </w:rPr>
        <w:t>данных</w:t>
      </w:r>
      <w:r w:rsidR="003A2828" w:rsidRPr="003A2828">
        <w:rPr>
          <w:rFonts w:cstheme="minorHAnsi"/>
        </w:rPr>
        <w:t>[</w:t>
      </w:r>
      <w:proofErr w:type="spellStart"/>
      <w:proofErr w:type="gramEnd"/>
      <w:r w:rsidR="003A2828" w:rsidRPr="003A2828">
        <w:rPr>
          <w:rFonts w:cstheme="minorHAnsi"/>
          <w:highlight w:val="green"/>
        </w:rPr>
        <w:t>Peterson</w:t>
      </w:r>
      <w:proofErr w:type="spellEnd"/>
      <w:r w:rsidR="003A2828" w:rsidRPr="003A2828">
        <w:rPr>
          <w:rFonts w:cstheme="minorHAnsi"/>
          <w:highlight w:val="green"/>
        </w:rPr>
        <w:t>, L.E., 2009. K-</w:t>
      </w:r>
      <w:proofErr w:type="spellStart"/>
      <w:r w:rsidR="003A2828" w:rsidRPr="003A2828">
        <w:rPr>
          <w:rFonts w:cstheme="minorHAnsi"/>
          <w:highlight w:val="green"/>
        </w:rPr>
        <w:t>nearest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neighbor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proofErr w:type="spellStart"/>
      <w:r w:rsidR="003A2828" w:rsidRPr="003A2828">
        <w:rPr>
          <w:rFonts w:cstheme="minorHAnsi"/>
          <w:highlight w:val="green"/>
        </w:rPr>
        <w:t>Scholarpedia</w:t>
      </w:r>
      <w:proofErr w:type="spellEnd"/>
      <w:r w:rsidR="003A2828" w:rsidRPr="003A2828">
        <w:rPr>
          <w:rFonts w:cstheme="minorHAnsi"/>
          <w:highlight w:val="green"/>
        </w:rPr>
        <w:t>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</w:t>
      </w:r>
      <w:commentRangeStart w:id="1181"/>
      <w:r w:rsidR="003A2828">
        <w:rPr>
          <w:rFonts w:cstheme="minorHAnsi"/>
        </w:rPr>
        <w:t>и сравнения влияния на качество классификации</w:t>
      </w:r>
      <w:commentRangeEnd w:id="1181"/>
      <w:r w:rsidR="008E0DA2">
        <w:rPr>
          <w:rStyle w:val="a9"/>
        </w:rPr>
        <w:commentReference w:id="1181"/>
      </w:r>
      <w:r w:rsidR="003A2828">
        <w:rPr>
          <w:rFonts w:cstheme="minorHAnsi"/>
        </w:rPr>
        <w:t xml:space="preserve">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1182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1183" w:author="mokhail" w:date="2020-08-12T01:54:00Z">
        <w:r w:rsidR="00A41243">
          <w:rPr>
            <w:rFonts w:cstheme="minorHAnsi"/>
            <w:lang w:val="en-US"/>
          </w:rPr>
          <w:t>z</w:t>
        </w:r>
      </w:ins>
      <w:ins w:id="1184" w:author="mokhail" w:date="2020-08-12T01:55:00Z">
        <w:r w:rsidR="00A41243" w:rsidRPr="00A41243">
          <w:rPr>
            <w:rFonts w:cstheme="minorHAnsi"/>
            <w:rPrChange w:id="1185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1186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1187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1188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друга. </w:t>
        </w:r>
      </w:ins>
      <w:del w:id="1189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1190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1191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1192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1193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1194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1195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1196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1197" w:author="mokhail" w:date="2020-08-12T02:06:00Z">
        <w:r w:rsidR="00EA3177">
          <w:rPr>
            <w:rFonts w:cstheme="minorHAnsi"/>
          </w:rPr>
          <w:t>представления</w:t>
        </w:r>
      </w:ins>
      <w:ins w:id="1198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1199" w:author="mokhail" w:date="2020-08-12T02:15:00Z">
        <w:r w:rsidR="007A42D6">
          <w:rPr>
            <w:rFonts w:cstheme="minorHAnsi"/>
          </w:rPr>
          <w:t xml:space="preserve">и </w:t>
        </w:r>
      </w:ins>
      <w:ins w:id="1200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1201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1202" w:author="mokhail" w:date="2020-08-12T02:08:00Z">
        <w:r w:rsidR="00EA3177">
          <w:rPr>
            <w:rFonts w:cstheme="minorHAnsi"/>
          </w:rPr>
          <w:t>ней</w:t>
        </w:r>
      </w:ins>
      <w:ins w:id="1203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42285901" w:rsidR="00353565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20EB62B1" w14:textId="39B55D42" w:rsidR="00A27806" w:rsidDel="00E95E4F" w:rsidRDefault="00A27806" w:rsidP="00ED7D23">
      <w:pPr>
        <w:jc w:val="both"/>
        <w:rPr>
          <w:ins w:id="1204" w:author="mokhail" w:date="2020-08-12T01:59:00Z"/>
          <w:del w:id="1205" w:author="Artem Ryabinov" w:date="2020-08-19T22:59:00Z"/>
          <w:rFonts w:cstheme="minorHAnsi"/>
          <w:color w:val="000000"/>
          <w:shd w:val="clear" w:color="auto" w:fill="FFFFFF"/>
        </w:rPr>
      </w:pPr>
      <w:commentRangeStart w:id="1206"/>
      <w:del w:id="1207" w:author="Artem Ryabinov" w:date="2020-08-19T22:59:00Z">
        <w:r w:rsidDel="00E95E4F">
          <w:rPr>
            <w:rFonts w:cstheme="minorHAnsi"/>
            <w:color w:val="000000"/>
            <w:shd w:val="clear" w:color="auto" w:fill="FFFFFF"/>
          </w:rPr>
          <w:delText>!!!!</w:delText>
        </w:r>
        <w:commentRangeEnd w:id="1206"/>
        <w:r w:rsidDel="00E95E4F">
          <w:rPr>
            <w:rStyle w:val="a9"/>
          </w:rPr>
          <w:commentReference w:id="1206"/>
        </w:r>
      </w:del>
    </w:p>
    <w:p w14:paraId="37D3B7E8" w14:textId="52022AFD" w:rsidR="00EA3177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commentRangeStart w:id="1208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IEMOCAP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Interactive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emotional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dyadic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motion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capture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database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) </w:t>
      </w:r>
      <w:r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[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Busso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Carlos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Bulut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Murtaza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Chi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-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Chun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Kazemzadeh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Abe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Mower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Provost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Emily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Kim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Samuel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Chang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Jeannette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Sungbok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Narayanan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Shrikanth</w:t>
      </w:r>
      <w:proofErr w:type="spellEnd"/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.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(2008). IEMOCAP: Interactive emotional dyadic motion capture database. Language Resources and Evaluation. 42. 335-359. 10.1007/s10579-008-9076-6.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</w:p>
    <w:p w14:paraId="038B297E" w14:textId="52360145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commentRangeStart w:id="1209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CREMA-D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(Crowd-sourced emotional multimodal actors dataset)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–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это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аудиовизуальный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корпус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,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опубликованный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в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2014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году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. [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"H. Cao, D. Cooper, M.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Keutmann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R. Gur, A. </w:t>
      </w:r>
      <w:proofErr w:type="spell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Nenkova</w:t>
      </w:r>
      <w:proofErr w:type="spell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R. Verma, “CREMA-D: Crowd-sourced emotional multimodal </w:t>
      </w:r>
      <w:proofErr w:type="gramStart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actors</w:t>
      </w:r>
      <w:proofErr w:type="gramEnd"/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dataset,” IEEE Transactions on Affective Computing, 2014."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Он состоит из видеозаписей эмоциональных проявлений на английском языке. В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записи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принимал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и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участи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е 91 актер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ов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(48 мужчин и 43 женщины</w:t>
      </w:r>
      <w:proofErr w:type="gramStart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),  которым</w:t>
      </w:r>
      <w:proofErr w:type="gramEnd"/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было предложено прочесть 12 предложений с одной из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шести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эмоциональных окрасок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: радость, печаль, гнев, страх, отвращение, нейтральная.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Таким образом было получено 7442 клипа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а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удиодорожка представлена в формате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wav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с частотой дискретизации 48 кГц. В разметке и валидации корпуса через краудсорсинг было задействовано 2443 человека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т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очность распознавания эмоциональной окраски по звуковой модальности составила 40,9%. </w:t>
      </w:r>
      <w:commentRangeEnd w:id="1209"/>
      <w:r w:rsidR="00A97C9F">
        <w:rPr>
          <w:rStyle w:val="a9"/>
        </w:rPr>
        <w:commentReference w:id="1209"/>
      </w:r>
    </w:p>
    <w:p w14:paraId="0F51AB96" w14:textId="11840B78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Emo-</w:t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DB[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F. Burkhardt, A.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Paeschke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M.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Rolfes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W.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Sendlmeier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Eurospeech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), Lisbon, Portugal, September 2005, pp. 1517–1520.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11B8B87D" w14:textId="21B6B607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lastRenderedPageBreak/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RAVDESS[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вып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. 5, с. e0196391,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май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 2018.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7971DD1E" w14:textId="787224B7" w:rsidR="001256F2" w:rsidRPr="00E717AE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SAVEE[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Jackson, Philip &amp; ul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haq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, Sana. (2011). Surrey Audio-Visual Expressed Emotion (SAVEE) database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4DF7834E" w14:textId="5F2209C2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</w:r>
      <w:proofErr w:type="gramStart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TESS[</w:t>
      </w:r>
      <w:proofErr w:type="gram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 xml:space="preserve">M. K.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Pichora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-Fuller и K. Dupuis, «Toronto emotional speech set (TESS)». Scholars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Portal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proofErr w:type="spellStart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Dataverse</w:t>
      </w:r>
      <w:proofErr w:type="spellEnd"/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, 2020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]</w:t>
      </w:r>
      <w:commentRangeEnd w:id="1208"/>
      <w:r w:rsidR="00584C0D">
        <w:rPr>
          <w:rStyle w:val="a9"/>
        </w:rPr>
        <w:commentReference w:id="1208"/>
      </w:r>
    </w:p>
    <w:p w14:paraId="65C4BB0A" w14:textId="7F2FDD9B" w:rsidR="00981C4C" w:rsidRDefault="00981C4C" w:rsidP="00ED7D23">
      <w:pPr>
        <w:jc w:val="both"/>
        <w:rPr>
          <w:rFonts w:cstheme="minorHAnsi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64"/>
        <w:gridCol w:w="541"/>
        <w:gridCol w:w="572"/>
        <w:gridCol w:w="2268"/>
        <w:gridCol w:w="1279"/>
        <w:gridCol w:w="764"/>
        <w:gridCol w:w="1247"/>
        <w:gridCol w:w="1855"/>
      </w:tblGrid>
      <w:tr w:rsidR="00A97C9F" w:rsidRPr="00A97C9F" w14:paraId="2D3493BC" w14:textId="77777777" w:rsidTr="00A97C9F">
        <w:trPr>
          <w:trHeight w:val="22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34E423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115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Год 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5CF3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5C2EF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Дикторы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302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произносимого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6DAE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 записей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89AF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Формат аудио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F02A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Базовая дискретная разметка</w:t>
            </w:r>
          </w:p>
        </w:tc>
      </w:tr>
      <w:tr w:rsidR="00A97C9F" w:rsidRPr="00D1195C" w14:paraId="500BCEE3" w14:textId="77777777" w:rsidTr="00A97C9F">
        <w:trPr>
          <w:trHeight w:val="908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47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CREMA-D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386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90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5DC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 мужчин и 43 женщины, возраст от 20 до 74 лет, средний возраст - 36лет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6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коротких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614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7442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0EB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933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</w:t>
            </w:r>
          </w:p>
        </w:tc>
      </w:tr>
      <w:tr w:rsidR="00A97C9F" w:rsidRPr="00D1195C" w14:paraId="1928537F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F9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IEMOCAP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27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29A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DF9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56F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Диалоги по сценарию и спонтанные импровизации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F04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7304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328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, 48 </w:t>
            </w:r>
            <w:proofErr w:type="gram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кГц,  2</w:t>
            </w:r>
            <w:proofErr w:type="gram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4C1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EXC, FRU</w:t>
            </w:r>
          </w:p>
        </w:tc>
      </w:tr>
      <w:tr w:rsidR="00A97C9F" w:rsidRPr="00D1195C" w14:paraId="6DE497C4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DEA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Emo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-DB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99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76F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Нем.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B5E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E55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коротких и 5 длинных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325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1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16кГц, 1 канал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4A3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BOR</w:t>
            </w:r>
          </w:p>
        </w:tc>
      </w:tr>
      <w:tr w:rsidR="00A97C9F" w:rsidRPr="00D1195C" w14:paraId="01BA2789" w14:textId="77777777" w:rsidTr="00A97C9F">
        <w:trPr>
          <w:trHeight w:val="68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2E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RAVDESS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E3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E1F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C90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мужчин и 12 женщин, от 21 до 33 лет, средний возраст - 26 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49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коротких предложения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079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F81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26D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SUR, CAL</w:t>
            </w:r>
          </w:p>
        </w:tc>
      </w:tr>
      <w:tr w:rsidR="00A97C9F" w:rsidRPr="00D1195C" w14:paraId="40E3DBC1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632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SAVEE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75D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78D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12D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 мужчины, от 27 до 31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9F7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120 предложений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58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45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44.1кГц,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8C0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  <w:tr w:rsidR="00A97C9F" w:rsidRPr="00D1195C" w14:paraId="312179F5" w14:textId="77777777" w:rsidTr="00A97C9F">
        <w:trPr>
          <w:trHeight w:val="5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95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5A5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476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0067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женщины возрастом 26 и 64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3C1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Фраза '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Say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the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word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X', где Х - одно из 200 односложных слов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51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2800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FF15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</w:t>
            </w:r>
            <w:proofErr w:type="spellEnd"/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5F2" w14:textId="77777777" w:rsidR="00A97C9F" w:rsidRPr="00A97C9F" w:rsidRDefault="00A97C9F" w:rsidP="00A97C9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</w:tbl>
    <w:p w14:paraId="3FAE867A" w14:textId="60F372F8" w:rsidR="00981C4C" w:rsidRPr="00A97C9F" w:rsidRDefault="00A97C9F" w:rsidP="00A97C9F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97C9F">
        <w:rPr>
          <w:sz w:val="22"/>
          <w:szCs w:val="22"/>
        </w:rPr>
        <w:t xml:space="preserve">Таблица </w:t>
      </w:r>
      <w:r w:rsidRPr="00A97C9F">
        <w:rPr>
          <w:sz w:val="22"/>
          <w:szCs w:val="22"/>
        </w:rPr>
        <w:fldChar w:fldCharType="begin"/>
      </w:r>
      <w:r w:rsidRPr="00A97C9F">
        <w:rPr>
          <w:sz w:val="22"/>
          <w:szCs w:val="22"/>
        </w:rPr>
        <w:instrText xml:space="preserve"> SEQ Таблица \* ARABIC </w:instrText>
      </w:r>
      <w:r w:rsidRPr="00A97C9F">
        <w:rPr>
          <w:sz w:val="22"/>
          <w:szCs w:val="22"/>
        </w:rPr>
        <w:fldChar w:fldCharType="separate"/>
      </w:r>
      <w:r w:rsidR="006F17DC">
        <w:rPr>
          <w:noProof/>
          <w:sz w:val="22"/>
          <w:szCs w:val="22"/>
        </w:rPr>
        <w:t>1</w:t>
      </w:r>
      <w:r w:rsidRPr="00A97C9F">
        <w:rPr>
          <w:sz w:val="22"/>
          <w:szCs w:val="22"/>
        </w:rPr>
        <w:fldChar w:fldCharType="end"/>
      </w:r>
      <w:r w:rsidRPr="00A97C9F">
        <w:rPr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1210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1211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161F6076" w14:textId="74914D56" w:rsidR="00E4347C" w:rsidRPr="00B95F25" w:rsidRDefault="009F6A03" w:rsidP="00B95F25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1212" w:author="mokhail" w:date="2020-08-14T17:02:00Z">
        <w:r w:rsidDel="00655FA9">
          <w:rPr>
            <w:shd w:val="clear" w:color="auto" w:fill="FFFFFF"/>
          </w:rPr>
          <w:delText>.</w:delText>
        </w:r>
      </w:del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0122F2F8" w14:textId="1872A2C1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эмоциями</w:t>
      </w:r>
      <w:ins w:id="1213" w:author="Artem Ryabinov" w:date="2020-08-19T23:03:00Z">
        <w:r w:rsidR="00040C1E">
          <w:rPr>
            <w:rFonts w:cstheme="minorHAnsi"/>
            <w:color w:val="000000"/>
            <w:shd w:val="clear" w:color="auto" w:fill="FFFFFF"/>
          </w:rPr>
          <w:t xml:space="preserve"> согласно </w:t>
        </w:r>
      </w:ins>
      <w:ins w:id="1214" w:author="Artem Ryabinov" w:date="2020-08-19T23:05:00Z">
        <w:r w:rsidR="00040C1E">
          <w:rPr>
            <w:rFonts w:cstheme="minorHAnsi"/>
            <w:color w:val="000000"/>
            <w:shd w:val="clear" w:color="auto" w:fill="FFFFFF"/>
            <w:lang w:val="en-US"/>
          </w:rPr>
          <w:t>Ekman</w:t>
        </w:r>
        <w:r w:rsidR="00040C1E" w:rsidRPr="00040C1E">
          <w:rPr>
            <w:rFonts w:cstheme="minorHAnsi"/>
            <w:color w:val="000000"/>
            <w:shd w:val="clear" w:color="auto" w:fill="FFFFFF"/>
            <w:rPrChange w:id="1215" w:author="Artem Ryabinov" w:date="2020-08-19T23:05:00Z">
              <w:rPr>
                <w:rFonts w:cstheme="minorHAnsi"/>
                <w:color w:val="000000"/>
                <w:shd w:val="clear" w:color="auto" w:fill="FFFFFF"/>
                <w:lang w:val="en-US"/>
              </w:rPr>
            </w:rPrChange>
          </w:rPr>
          <w:t xml:space="preserve"> [</w:t>
        </w:r>
        <w:proofErr w:type="spellStart"/>
        <w:r w:rsidR="00040C1E" w:rsidRPr="00040C1E">
          <w:rPr>
            <w:highlight w:val="green"/>
            <w:rPrChange w:id="1216" w:author="Artem Ryabinov" w:date="2020-08-19T23:05:00Z">
              <w:rPr/>
            </w:rPrChange>
          </w:rPr>
          <w:t>Ekman</w:t>
        </w:r>
        <w:proofErr w:type="spellEnd"/>
        <w:r w:rsidR="00040C1E" w:rsidRPr="00040C1E">
          <w:rPr>
            <w:highlight w:val="green"/>
            <w:rPrChange w:id="1217" w:author="Artem Ryabinov" w:date="2020-08-19T23:05:00Z">
              <w:rPr/>
            </w:rPrChange>
          </w:rPr>
          <w:t xml:space="preserve">, P. (1999). </w:t>
        </w:r>
        <w:r w:rsidR="00040C1E" w:rsidRPr="00040C1E">
          <w:rPr>
            <w:highlight w:val="green"/>
            <w:lang w:val="en-US"/>
            <w:rPrChange w:id="1218" w:author="Artem Ryabinov" w:date="2020-08-19T23:05:00Z">
              <w:rPr/>
            </w:rPrChange>
          </w:rPr>
          <w:t xml:space="preserve">Basic emotions. In T. Dalgleish &amp; M. Power (Eds.), Handbook of </w:t>
        </w:r>
        <w:r w:rsidR="00040C1E" w:rsidRPr="00040C1E">
          <w:rPr>
            <w:highlight w:val="green"/>
            <w:lang w:val="en-US"/>
            <w:rPrChange w:id="1219" w:author="Artem Ryabinov" w:date="2020-08-19T23:05:00Z">
              <w:rPr/>
            </w:rPrChange>
          </w:rPr>
          <w:lastRenderedPageBreak/>
          <w:t xml:space="preserve">cognition and emotion. </w:t>
        </w:r>
        <w:proofErr w:type="spellStart"/>
        <w:r w:rsidR="00040C1E" w:rsidRPr="00040C1E">
          <w:rPr>
            <w:highlight w:val="green"/>
            <w:rPrChange w:id="1220" w:author="Artem Ryabinov" w:date="2020-08-19T23:05:00Z">
              <w:rPr/>
            </w:rPrChange>
          </w:rPr>
          <w:t>Chichester</w:t>
        </w:r>
        <w:proofErr w:type="spellEnd"/>
        <w:r w:rsidR="00040C1E" w:rsidRPr="00040C1E">
          <w:rPr>
            <w:highlight w:val="green"/>
            <w:rPrChange w:id="1221" w:author="Artem Ryabinov" w:date="2020-08-19T23:05:00Z">
              <w:rPr/>
            </w:rPrChange>
          </w:rPr>
          <w:t xml:space="preserve">: </w:t>
        </w:r>
        <w:proofErr w:type="spellStart"/>
        <w:r w:rsidR="00040C1E" w:rsidRPr="00040C1E">
          <w:rPr>
            <w:highlight w:val="green"/>
            <w:rPrChange w:id="1222" w:author="Artem Ryabinov" w:date="2020-08-19T23:05:00Z">
              <w:rPr/>
            </w:rPrChange>
          </w:rPr>
          <w:t>Wiley</w:t>
        </w:r>
        <w:proofErr w:type="spellEnd"/>
        <w:r w:rsidR="00040C1E" w:rsidRPr="00040C1E">
          <w:rPr>
            <w:highlight w:val="green"/>
            <w:rPrChange w:id="1223" w:author="Artem Ryabinov" w:date="2020-08-19T23:05:00Z">
              <w:rPr/>
            </w:rPrChange>
          </w:rPr>
          <w:t>.</w:t>
        </w:r>
        <w:proofErr w:type="gramStart"/>
        <w:r w:rsidR="00040C1E" w:rsidRPr="00BE1926">
          <w:rPr>
            <w:rPrChange w:id="1224" w:author="Artem Ryabinov" w:date="2020-08-20T20:36:00Z">
              <w:rPr>
                <w:lang w:val="en-US"/>
              </w:rPr>
            </w:rPrChange>
          </w:rPr>
          <w:t>]</w:t>
        </w:r>
      </w:ins>
      <w:r w:rsidR="0080099A" w:rsidRPr="009E57BC">
        <w:rPr>
          <w:rFonts w:cstheme="minorHAnsi"/>
          <w:color w:val="000000"/>
          <w:shd w:val="clear" w:color="auto" w:fill="FFFFFF"/>
        </w:rPr>
        <w:t xml:space="preserve">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3EA5F963" w14:textId="27382E25" w:rsidR="00C04234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F.,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Varoquaux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G.,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Gramfort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A., Michel, V.,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Thirion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B., Grisel, O., Blondel, M.,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Prettenhofer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P., Weiss, R.,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Dubourg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V. and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Vanderplas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>000</w:t>
      </w:r>
      <w:r w:rsidR="00B95F25">
        <w:rPr>
          <w:rFonts w:cstheme="minorHAnsi"/>
          <w:color w:val="000000"/>
          <w:shd w:val="clear" w:color="auto" w:fill="FFFFFF"/>
        </w:rPr>
        <w:t xml:space="preserve"> (для объединенного набора данных </w:t>
      </w:r>
      <w:r w:rsidR="00B95F25">
        <w:rPr>
          <w:rFonts w:cstheme="minorHAnsi"/>
          <w:color w:val="000000"/>
          <w:shd w:val="clear" w:color="auto" w:fill="FFFFFF"/>
          <w:lang w:val="en-US"/>
        </w:rPr>
        <w:t>English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  <w:lang w:val="en-US"/>
        </w:rPr>
        <w:t>Assembly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–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из 5000)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 образцов с сохранением пропорций распределения </w:t>
      </w:r>
      <w:del w:id="1225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1226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In: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Kralj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Novak P.,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Šmuc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T.,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Džeroski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</w:t>
      </w:r>
    </w:p>
    <w:p w14:paraId="603B97E2" w14:textId="20B4D102" w:rsidR="00353565" w:rsidRDefault="00C04234" w:rsidP="00C04234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C4F24">
        <w:t xml:space="preserve">Визуализации результатов t-SNE на </w:t>
      </w:r>
      <w:r>
        <w:t xml:space="preserve">исходных </w:t>
      </w:r>
      <w:r w:rsidRPr="009C4F24">
        <w:t>наборах данных</w:t>
      </w:r>
      <w:r>
        <w:t xml:space="preserve"> при оригинальной разметке представлены на рисунке 1.</w:t>
      </w:r>
    </w:p>
    <w:p w14:paraId="5A5F53B0" w14:textId="77777777" w:rsidR="000E509F" w:rsidRDefault="000E509F" w:rsidP="000E509F">
      <w:pPr>
        <w:keepNext/>
        <w:jc w:val="both"/>
      </w:pPr>
      <w:r>
        <w:rPr>
          <w:noProof/>
        </w:rPr>
        <w:drawing>
          <wp:inline distT="0" distB="0" distL="0" distR="0" wp14:anchorId="50A9341E" wp14:editId="4EF9AD36">
            <wp:extent cx="5991225" cy="36283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140" w14:textId="4B99A604" w:rsidR="000E509F" w:rsidRDefault="000E509F" w:rsidP="000E509F">
      <w:pPr>
        <w:pStyle w:val="a6"/>
        <w:jc w:val="center"/>
      </w:pPr>
      <w:r>
        <w:t xml:space="preserve">Рисунок </w:t>
      </w:r>
      <w:fldSimple w:instr=" SEQ Рисунок \* ARABIC ">
        <w:r w:rsidR="00BE1926">
          <w:rPr>
            <w:noProof/>
          </w:rPr>
          <w:t>1</w:t>
        </w:r>
      </w:fldSimple>
      <w:r w:rsidRPr="000E509F">
        <w:t>.</w:t>
      </w:r>
      <w:r w:rsidRPr="009C4F24">
        <w:t xml:space="preserve"> Визуализации результатов t-SNE на наборах данных</w:t>
      </w:r>
      <w:r>
        <w:t xml:space="preserve"> при оригинальной разметке</w:t>
      </w:r>
      <w:r w:rsidRPr="009C4F24">
        <w:t xml:space="preserve">: а </w:t>
      </w:r>
      <w:proofErr w:type="gramStart"/>
      <w:r w:rsidRPr="009C4F24">
        <w:t>-  CREMA</w:t>
      </w:r>
      <w:proofErr w:type="gramEnd"/>
      <w:r w:rsidRPr="009C4F24">
        <w:t xml:space="preserve">-D, б - </w:t>
      </w:r>
      <w:proofErr w:type="spellStart"/>
      <w:r w:rsidRPr="009C4F24">
        <w:t>Emo</w:t>
      </w:r>
      <w:proofErr w:type="spellEnd"/>
      <w:r w:rsidRPr="009C4F24">
        <w:t>-DB, в - IEMOCAP, г - RAVDESS, д - SAVEE, е - TESS</w:t>
      </w:r>
    </w:p>
    <w:p w14:paraId="30355E03" w14:textId="77777777" w:rsidR="00C04234" w:rsidRPr="00C04234" w:rsidRDefault="000E509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а),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в),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г): одна группа данных, некоторые классы (</w:t>
      </w:r>
      <w:r w:rsidRPr="00C04234">
        <w:rPr>
          <w:rFonts w:cstheme="minorHAnsi"/>
          <w:color w:val="000000"/>
          <w:shd w:val="clear" w:color="auto" w:fill="FFFFFF"/>
          <w:lang w:val="en-US"/>
        </w:rPr>
        <w:t>ANG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SAD</w:t>
      </w:r>
      <w:r w:rsidRPr="00C04234">
        <w:rPr>
          <w:rFonts w:cstheme="minorHAnsi"/>
          <w:color w:val="000000"/>
          <w:shd w:val="clear" w:color="auto" w:fill="FFFFFF"/>
        </w:rPr>
        <w:t xml:space="preserve">) имеют большую плотность распределения в определенных зонах этой группы, в то время </w:t>
      </w:r>
      <w:proofErr w:type="gramStart"/>
      <w:r w:rsidRPr="00C04234">
        <w:rPr>
          <w:rFonts w:cstheme="minorHAnsi"/>
          <w:color w:val="000000"/>
          <w:shd w:val="clear" w:color="auto" w:fill="FFFFFF"/>
        </w:rPr>
        <w:t>как  такие</w:t>
      </w:r>
      <w:proofErr w:type="gramEnd"/>
      <w:r w:rsidRPr="00C04234">
        <w:rPr>
          <w:rFonts w:cstheme="minorHAnsi"/>
          <w:color w:val="000000"/>
          <w:shd w:val="clear" w:color="auto" w:fill="FFFFFF"/>
        </w:rPr>
        <w:t xml:space="preserve"> классы, как </w:t>
      </w:r>
      <w:r w:rsidRPr="00C04234">
        <w:rPr>
          <w:rFonts w:cstheme="minorHAnsi"/>
          <w:color w:val="000000"/>
          <w:shd w:val="clear" w:color="auto" w:fill="FFFFFF"/>
          <w:lang w:val="en-US"/>
        </w:rPr>
        <w:t>FEA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NEU</w:t>
      </w:r>
      <w:r w:rsidRPr="00C04234">
        <w:rPr>
          <w:rFonts w:cstheme="minorHAnsi"/>
          <w:color w:val="000000"/>
          <w:shd w:val="clear" w:color="auto" w:fill="FFFFFF"/>
        </w:rPr>
        <w:t xml:space="preserve"> распределены по всей области более равномерно.</w:t>
      </w:r>
      <w:r w:rsidR="00C04234" w:rsidRPr="00C04234">
        <w:rPr>
          <w:rFonts w:cstheme="minorHAnsi"/>
          <w:color w:val="000000"/>
          <w:shd w:val="clear" w:color="auto" w:fill="FFFFFF"/>
        </w:rPr>
        <w:t xml:space="preserve"> </w:t>
      </w:r>
    </w:p>
    <w:p w14:paraId="6A082618" w14:textId="18E8A602" w:rsidR="00311B89" w:rsidRPr="00C04234" w:rsidRDefault="00311B89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lastRenderedPageBreak/>
        <w:t>SAVEE</w:t>
      </w:r>
      <w:r w:rsidR="000E509F" w:rsidRPr="00C04234">
        <w:rPr>
          <w:rFonts w:cstheme="minorHAnsi"/>
          <w:color w:val="000000"/>
          <w:shd w:val="clear" w:color="auto" w:fill="FFFFFF"/>
        </w:rPr>
        <w:t xml:space="preserve"> (Рисунок 1, д)</w:t>
      </w:r>
      <w:r w:rsidR="000A267C" w:rsidRPr="00C04234">
        <w:rPr>
          <w:rFonts w:cstheme="minorHAnsi"/>
          <w:color w:val="000000"/>
          <w:shd w:val="clear" w:color="auto" w:fill="FFFFFF"/>
        </w:rPr>
        <w:t>:</w:t>
      </w:r>
      <w:r w:rsidR="004F1339" w:rsidRPr="00C04234">
        <w:rPr>
          <w:rFonts w:cstheme="minorHAnsi"/>
          <w:color w:val="000000"/>
          <w:shd w:val="clear" w:color="auto" w:fill="FFFFFF"/>
        </w:rPr>
        <w:t xml:space="preserve"> </w:t>
      </w:r>
      <w:r w:rsidR="000A267C" w:rsidRPr="00C04234">
        <w:rPr>
          <w:rFonts w:cstheme="minorHAnsi"/>
          <w:color w:val="000000"/>
          <w:shd w:val="clear" w:color="auto" w:fill="FFFFFF"/>
        </w:rPr>
        <w:t xml:space="preserve">две </w:t>
      </w:r>
      <w:r w:rsidRPr="00C04234"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 w:rsidRPr="00C04234">
        <w:rPr>
          <w:rFonts w:cstheme="minorHAnsi"/>
          <w:color w:val="000000"/>
          <w:shd w:val="clear" w:color="auto" w:fill="FFFFFF"/>
        </w:rPr>
        <w:t>нескольких</w:t>
      </w:r>
      <w:r w:rsidRPr="00C04234"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 w:rsidRPr="00C04234">
        <w:rPr>
          <w:rFonts w:cstheme="minorHAnsi"/>
          <w:color w:val="000000"/>
          <w:shd w:val="clear" w:color="auto" w:fill="FFFFFF"/>
        </w:rPr>
        <w:t xml:space="preserve">однако </w:t>
      </w:r>
      <w:r w:rsidRPr="00C04234"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 w:rsidRPr="00C04234">
        <w:rPr>
          <w:rFonts w:cstheme="minorHAnsi"/>
          <w:color w:val="000000"/>
          <w:shd w:val="clear" w:color="auto" w:fill="FFFFFF"/>
        </w:rPr>
        <w:t>можно выделить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="0089714A" w:rsidRPr="00C04234">
        <w:rPr>
          <w:rFonts w:cstheme="minorHAnsi"/>
          <w:color w:val="000000"/>
          <w:shd w:val="clear" w:color="auto" w:fill="FFFFFF"/>
        </w:rPr>
        <w:t>области</w:t>
      </w:r>
      <w:r w:rsidRPr="00C04234"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 w:rsidRPr="00C04234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6BB8B85B" w:rsidR="003A7BF3" w:rsidRPr="00C04234" w:rsidRDefault="003A7BF3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б)</w:t>
      </w:r>
      <w:r w:rsidRPr="00C04234">
        <w:rPr>
          <w:rFonts w:cstheme="minorHAnsi"/>
          <w:color w:val="000000"/>
          <w:shd w:val="clear" w:color="auto" w:fill="FFFFFF"/>
        </w:rPr>
        <w:t>: данные группируются в соответствии с классами, однако четких границ между этими группами нет</w:t>
      </w:r>
      <w:r w:rsidR="000A267C" w:rsidRPr="00C04234">
        <w:rPr>
          <w:rFonts w:cstheme="minorHAnsi"/>
          <w:color w:val="000000"/>
          <w:shd w:val="clear" w:color="auto" w:fill="FFFFFF"/>
        </w:rPr>
        <w:t>, и различные классы распределены с различной плотностью</w:t>
      </w:r>
      <w:r w:rsidRPr="00C04234">
        <w:rPr>
          <w:rFonts w:cstheme="minorHAnsi"/>
          <w:color w:val="000000"/>
          <w:shd w:val="clear" w:color="auto" w:fill="FFFFFF"/>
        </w:rPr>
        <w:t xml:space="preserve">.          </w:t>
      </w:r>
    </w:p>
    <w:p w14:paraId="646A17B3" w14:textId="679E2D4D" w:rsidR="00C04234" w:rsidRDefault="00897D0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0E509F" w:rsidRPr="00C04234">
        <w:rPr>
          <w:rFonts w:cstheme="minorHAnsi"/>
          <w:color w:val="000000"/>
          <w:shd w:val="clear" w:color="auto" w:fill="FFFFFF"/>
        </w:rPr>
        <w:t>(</w:t>
      </w:r>
      <w:proofErr w:type="gramEnd"/>
      <w:r w:rsidR="000E509F" w:rsidRPr="00C04234">
        <w:rPr>
          <w:rFonts w:cstheme="minorHAnsi"/>
          <w:color w:val="000000"/>
          <w:shd w:val="clear" w:color="auto" w:fill="FFFFFF"/>
        </w:rPr>
        <w:t>Рисунок 1, е)</w:t>
      </w:r>
      <w:r w:rsidRPr="00C04234"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 w:rsidRPr="00C04234">
        <w:rPr>
          <w:rFonts w:cstheme="minorHAnsi"/>
          <w:color w:val="000000"/>
          <w:shd w:val="clear" w:color="auto" w:fill="FFFFFF"/>
        </w:rPr>
        <w:t>скопления</w:t>
      </w:r>
      <w:r w:rsidRPr="00C04234"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 w:rsidRPr="00C04234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2CA97113" w14:textId="78A706CB" w:rsidR="00C04234" w:rsidRPr="00C04234" w:rsidRDefault="00C04234" w:rsidP="00C04234">
      <w:pPr>
        <w:ind w:firstLine="360"/>
        <w:jc w:val="both"/>
      </w:pPr>
      <w:bookmarkStart w:id="1227" w:name="_Hlk48601410"/>
      <w:r w:rsidRPr="00A82632">
        <w:t xml:space="preserve">Визуализации результатов t-SNE на </w:t>
      </w:r>
      <w:r>
        <w:t xml:space="preserve">исходных </w:t>
      </w:r>
      <w:r w:rsidRPr="00A82632">
        <w:t xml:space="preserve">наборах данных при </w:t>
      </w:r>
      <w:r>
        <w:t>бинар</w:t>
      </w:r>
      <w:r w:rsidRPr="00A82632">
        <w:t>ной разметке</w:t>
      </w:r>
      <w:r>
        <w:t xml:space="preserve"> представлены на рисунке 2.</w:t>
      </w:r>
    </w:p>
    <w:bookmarkEnd w:id="1227"/>
    <w:p w14:paraId="6B011166" w14:textId="77777777" w:rsidR="00C04234" w:rsidRDefault="00C04234" w:rsidP="00C04234">
      <w:pPr>
        <w:keepNext/>
        <w:jc w:val="both"/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D5D2A73" wp14:editId="2E4F6FAD">
            <wp:extent cx="5991225" cy="3628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A2" w14:textId="0662373B" w:rsidR="00C04234" w:rsidRDefault="00C04234" w:rsidP="00C04234">
      <w:pPr>
        <w:pStyle w:val="a6"/>
        <w:jc w:val="center"/>
      </w:pPr>
      <w:r>
        <w:t xml:space="preserve">Рисунок </w:t>
      </w:r>
      <w:fldSimple w:instr=" SEQ Рисунок \* ARABIC ">
        <w:r w:rsidR="00BE1926">
          <w:rPr>
            <w:noProof/>
          </w:rPr>
          <w:t>2</w:t>
        </w:r>
      </w:fldSimple>
      <w:r>
        <w:t xml:space="preserve">. </w:t>
      </w:r>
      <w:r w:rsidRPr="00A82632">
        <w:t xml:space="preserve">Визуализации результатов t-SNE на наборах данных при </w:t>
      </w:r>
      <w:r>
        <w:t>бинар</w:t>
      </w:r>
      <w:r w:rsidRPr="00A82632">
        <w:t xml:space="preserve">ной разметке: а </w:t>
      </w:r>
      <w:proofErr w:type="gramStart"/>
      <w:r w:rsidRPr="00A82632">
        <w:t>-  CREMA</w:t>
      </w:r>
      <w:proofErr w:type="gramEnd"/>
      <w:r w:rsidRPr="00A82632">
        <w:t xml:space="preserve">-D, б - </w:t>
      </w:r>
      <w:proofErr w:type="spellStart"/>
      <w:r w:rsidRPr="00A82632">
        <w:t>Emo</w:t>
      </w:r>
      <w:proofErr w:type="spellEnd"/>
      <w:r w:rsidRPr="00A82632">
        <w:t>-DB, в - IEMOCAP, г - RAVDESS, д - SAVEE, е - TESS</w:t>
      </w:r>
    </w:p>
    <w:p w14:paraId="0290DF57" w14:textId="28F50076" w:rsidR="00E6439F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в)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д)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д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анные обоих классов распределены равномерно по всему пространству, нет </w:t>
      </w:r>
      <w:r w:rsidRPr="00C04234">
        <w:rPr>
          <w:rFonts w:cstheme="minorHAnsi"/>
          <w:color w:val="000000"/>
          <w:shd w:val="clear" w:color="auto" w:fill="FFFFFF"/>
        </w:rPr>
        <w:t xml:space="preserve">яркой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 w:rsidRPr="00C04234">
        <w:rPr>
          <w:rFonts w:cstheme="minorHAnsi"/>
          <w:color w:val="000000"/>
          <w:shd w:val="clear" w:color="auto" w:fill="FFFFFF"/>
        </w:rPr>
        <w:t>по сравнению с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7AAE63AB" w14:textId="06EBF802" w:rsidR="00B51934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г)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а)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с</w:t>
      </w:r>
      <w:r w:rsidRPr="00C04234">
        <w:rPr>
          <w:rFonts w:cstheme="minorHAnsi"/>
          <w:color w:val="000000"/>
          <w:shd w:val="clear" w:color="auto" w:fill="FFFFFF"/>
        </w:rPr>
        <w:t>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7DDDFEA8" w14:textId="6B463FA1" w:rsid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е)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б)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явно </w:t>
      </w:r>
      <w:r w:rsidRPr="00C04234"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1B5AFE5F" w14:textId="596D1EEB" w:rsidR="00C04234" w:rsidRDefault="00C04234" w:rsidP="00C04234">
      <w:pPr>
        <w:ind w:firstLine="360"/>
        <w:jc w:val="both"/>
        <w:rPr>
          <w:ins w:id="1228" w:author="Artem Ryabinov" w:date="2020-08-20T20:36:00Z"/>
          <w:rFonts w:cstheme="minorHAnsi"/>
          <w:color w:val="000000"/>
          <w:shd w:val="clear" w:color="auto" w:fill="FFFFFF"/>
        </w:rPr>
      </w:pPr>
      <w:commentRangeStart w:id="1229"/>
      <w:r w:rsidRPr="00C04234">
        <w:rPr>
          <w:rFonts w:cstheme="minorHAnsi"/>
          <w:color w:val="000000"/>
          <w:shd w:val="clear" w:color="auto" w:fill="FFFFFF"/>
        </w:rPr>
        <w:t xml:space="preserve">Визуализации результатов t-SNE на </w:t>
      </w:r>
      <w:r>
        <w:rPr>
          <w:rFonts w:cstheme="minorHAnsi"/>
          <w:color w:val="000000"/>
          <w:shd w:val="clear" w:color="auto" w:fill="FFFFFF"/>
        </w:rPr>
        <w:t xml:space="preserve">объединенном </w:t>
      </w:r>
      <w:r w:rsidRPr="00C04234">
        <w:rPr>
          <w:rFonts w:cstheme="minorHAnsi"/>
          <w:color w:val="000000"/>
          <w:shd w:val="clear" w:color="auto" w:fill="FFFFFF"/>
        </w:rPr>
        <w:t>набор</w:t>
      </w:r>
      <w:r>
        <w:rPr>
          <w:rFonts w:cstheme="minorHAnsi"/>
          <w:color w:val="000000"/>
          <w:shd w:val="clear" w:color="auto" w:fill="FFFFFF"/>
        </w:rPr>
        <w:t>е</w:t>
      </w:r>
      <w:r w:rsidRPr="00C04234">
        <w:rPr>
          <w:rFonts w:cstheme="minorHAnsi"/>
          <w:color w:val="000000"/>
          <w:shd w:val="clear" w:color="auto" w:fill="FFFFFF"/>
        </w:rPr>
        <w:t xml:space="preserve"> данных </w:t>
      </w:r>
      <w:r>
        <w:rPr>
          <w:rFonts w:cstheme="minorHAnsi"/>
          <w:color w:val="000000"/>
          <w:shd w:val="clear" w:color="auto" w:fill="FFFFFF"/>
          <w:lang w:val="en-US"/>
        </w:rPr>
        <w:t>English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Assembly</w:t>
      </w:r>
      <w:r w:rsidRPr="00C04234">
        <w:rPr>
          <w:rFonts w:cstheme="minorHAnsi"/>
          <w:color w:val="000000"/>
          <w:shd w:val="clear" w:color="auto" w:fill="FFFFFF"/>
        </w:rPr>
        <w:t xml:space="preserve"> при </w:t>
      </w:r>
      <w:proofErr w:type="spellStart"/>
      <w:r>
        <w:rPr>
          <w:rFonts w:cstheme="minorHAnsi"/>
          <w:color w:val="000000"/>
          <w:shd w:val="clear" w:color="auto" w:fill="FFFFFF"/>
        </w:rPr>
        <w:t>многоклассовой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и </w:t>
      </w:r>
      <w:r w:rsidRPr="00C04234">
        <w:rPr>
          <w:rFonts w:cstheme="minorHAnsi"/>
          <w:color w:val="000000"/>
          <w:shd w:val="clear" w:color="auto" w:fill="FFFFFF"/>
        </w:rPr>
        <w:t xml:space="preserve">бинарной разметке представлены на рисунке </w:t>
      </w:r>
      <w:r>
        <w:rPr>
          <w:rFonts w:cstheme="minorHAnsi"/>
          <w:color w:val="000000"/>
          <w:shd w:val="clear" w:color="auto" w:fill="FFFFFF"/>
        </w:rPr>
        <w:t>3</w:t>
      </w:r>
      <w:r w:rsidRPr="00C04234">
        <w:rPr>
          <w:rFonts w:cstheme="minorHAnsi"/>
          <w:color w:val="000000"/>
          <w:shd w:val="clear" w:color="auto" w:fill="FFFFFF"/>
        </w:rPr>
        <w:t>.</w:t>
      </w:r>
      <w:commentRangeEnd w:id="1229"/>
      <w:r w:rsidR="00040C1E">
        <w:rPr>
          <w:rStyle w:val="a9"/>
        </w:rPr>
        <w:commentReference w:id="1229"/>
      </w:r>
    </w:p>
    <w:p w14:paraId="1B444DEC" w14:textId="77777777" w:rsidR="00BE1926" w:rsidRDefault="00BE1926">
      <w:pPr>
        <w:keepNext/>
        <w:ind w:firstLine="360"/>
        <w:jc w:val="both"/>
        <w:rPr>
          <w:ins w:id="1230" w:author="Artem Ryabinov" w:date="2020-08-20T20:39:00Z"/>
        </w:rPr>
        <w:pPrChange w:id="1231" w:author="Artem Ryabinov" w:date="2020-08-20T20:39:00Z">
          <w:pPr>
            <w:ind w:firstLine="360"/>
            <w:jc w:val="both"/>
          </w:pPr>
        </w:pPrChange>
      </w:pPr>
      <w:ins w:id="1232" w:author="Artem Ryabinov" w:date="2020-08-20T20:38:00Z">
        <w:r>
          <w:rPr>
            <w:rFonts w:cstheme="minorHAnsi"/>
            <w:noProof/>
            <w:color w:val="000000"/>
            <w:shd w:val="clear" w:color="auto" w:fill="FFFFFF"/>
          </w:rPr>
          <w:lastRenderedPageBreak/>
          <w:drawing>
            <wp:inline distT="0" distB="0" distL="0" distR="0" wp14:anchorId="11625229" wp14:editId="0DF379C0">
              <wp:extent cx="5932805" cy="2567940"/>
              <wp:effectExtent l="0" t="0" r="0" b="381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2567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A480BF7" w14:textId="13661DED" w:rsidR="00BE1926" w:rsidRPr="001D15CC" w:rsidRDefault="00BE1926">
      <w:pPr>
        <w:pStyle w:val="a6"/>
        <w:jc w:val="center"/>
        <w:rPr>
          <w:rFonts w:cstheme="minorHAnsi"/>
          <w:color w:val="000000"/>
          <w:shd w:val="clear" w:color="auto" w:fill="FFFFFF"/>
        </w:rPr>
        <w:pPrChange w:id="1233" w:author="Artem Ryabinov" w:date="2020-08-20T20:39:00Z">
          <w:pPr>
            <w:ind w:firstLine="360"/>
            <w:jc w:val="both"/>
          </w:pPr>
        </w:pPrChange>
      </w:pPr>
      <w:ins w:id="1234" w:author="Artem Ryabinov" w:date="2020-08-20T20:39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ins w:id="1235" w:author="Artem Ryabinov" w:date="2020-08-20T20:39:00Z">
        <w:r>
          <w:rPr>
            <w:noProof/>
          </w:rPr>
          <w:t>3</w:t>
        </w:r>
        <w:r>
          <w:fldChar w:fldCharType="end"/>
        </w:r>
        <w:r w:rsidRPr="00BE1926">
          <w:rPr>
            <w:rPrChange w:id="1236" w:author="Artem Ryabinov" w:date="2020-08-20T20:40:00Z">
              <w:rPr>
                <w:i/>
                <w:iCs/>
                <w:lang w:val="en-US"/>
              </w:rPr>
            </w:rPrChange>
          </w:rPr>
          <w:t xml:space="preserve">. Визуализации результатов </w:t>
        </w:r>
        <w:r w:rsidRPr="00930579">
          <w:rPr>
            <w:lang w:val="en-US"/>
          </w:rPr>
          <w:t>t</w:t>
        </w:r>
        <w:r w:rsidRPr="00BE1926">
          <w:rPr>
            <w:rPrChange w:id="1237" w:author="Artem Ryabinov" w:date="2020-08-20T20:40:00Z">
              <w:rPr>
                <w:i/>
                <w:iCs/>
                <w:lang w:val="en-US"/>
              </w:rPr>
            </w:rPrChange>
          </w:rPr>
          <w:t>-</w:t>
        </w:r>
        <w:r w:rsidRPr="00930579">
          <w:rPr>
            <w:lang w:val="en-US"/>
          </w:rPr>
          <w:t>SNE</w:t>
        </w:r>
        <w:r w:rsidRPr="00BE1926">
          <w:rPr>
            <w:rPrChange w:id="1238" w:author="Artem Ryabinov" w:date="2020-08-20T20:40:00Z">
              <w:rPr>
                <w:i/>
                <w:iCs/>
                <w:lang w:val="en-US"/>
              </w:rPr>
            </w:rPrChange>
          </w:rPr>
          <w:t xml:space="preserve"> на объединенном наборе данных </w:t>
        </w:r>
        <w:r w:rsidRPr="00930579">
          <w:rPr>
            <w:lang w:val="en-US"/>
          </w:rPr>
          <w:t>English</w:t>
        </w:r>
        <w:r w:rsidRPr="00BE1926">
          <w:rPr>
            <w:rPrChange w:id="1239" w:author="Artem Ryabinov" w:date="2020-08-20T20:40:00Z">
              <w:rPr>
                <w:i/>
                <w:iCs/>
                <w:lang w:val="en-US"/>
              </w:rPr>
            </w:rPrChange>
          </w:rPr>
          <w:t xml:space="preserve"> </w:t>
        </w:r>
        <w:r w:rsidRPr="00930579">
          <w:rPr>
            <w:lang w:val="en-US"/>
          </w:rPr>
          <w:t>Assembly</w:t>
        </w:r>
        <w:r w:rsidRPr="00BE1926">
          <w:rPr>
            <w:rPrChange w:id="1240" w:author="Artem Ryabinov" w:date="2020-08-20T20:40:00Z">
              <w:rPr>
                <w:i/>
                <w:iCs/>
                <w:lang w:val="en-US"/>
              </w:rPr>
            </w:rPrChange>
          </w:rPr>
          <w:t xml:space="preserve">. </w:t>
        </w:r>
        <w:r>
          <w:rPr>
            <w:lang w:val="en-US"/>
          </w:rPr>
          <w:t>a</w:t>
        </w:r>
        <w:r w:rsidRPr="00BE1926">
          <w:rPr>
            <w:rPrChange w:id="1241" w:author="Artem Ryabinov" w:date="2020-08-20T20:40:00Z">
              <w:rPr>
                <w:i/>
                <w:iCs/>
                <w:lang w:val="en-US"/>
              </w:rPr>
            </w:rPrChange>
          </w:rPr>
          <w:t xml:space="preserve"> - </w:t>
        </w:r>
        <w:proofErr w:type="spellStart"/>
        <w:r w:rsidRPr="00BE1926">
          <w:rPr>
            <w:rPrChange w:id="1242" w:author="Artem Ryabinov" w:date="2020-08-20T20:40:00Z">
              <w:rPr>
                <w:i/>
                <w:iCs/>
                <w:lang w:val="en-US"/>
              </w:rPr>
            </w:rPrChange>
          </w:rPr>
          <w:t>многоклассов</w:t>
        </w:r>
        <w:r>
          <w:t>ая</w:t>
        </w:r>
        <w:proofErr w:type="spellEnd"/>
        <w:r w:rsidRPr="00BE1926">
          <w:rPr>
            <w:rPrChange w:id="1243" w:author="Artem Ryabinov" w:date="2020-08-20T20:40:00Z">
              <w:rPr>
                <w:i/>
                <w:iCs/>
                <w:lang w:val="en-US"/>
              </w:rPr>
            </w:rPrChange>
          </w:rPr>
          <w:t xml:space="preserve"> </w:t>
        </w:r>
        <w:r>
          <w:t>разме</w:t>
        </w:r>
      </w:ins>
      <w:ins w:id="1244" w:author="Artem Ryabinov" w:date="2020-08-20T20:40:00Z">
        <w:r>
          <w:t>т</w:t>
        </w:r>
      </w:ins>
      <w:ins w:id="1245" w:author="Artem Ryabinov" w:date="2020-08-20T20:39:00Z">
        <w:r>
          <w:t xml:space="preserve">ка, б </w:t>
        </w:r>
        <w:proofErr w:type="gramStart"/>
        <w:r>
          <w:t xml:space="preserve">- </w:t>
        </w:r>
        <w:r w:rsidRPr="00BE1926">
          <w:rPr>
            <w:rPrChange w:id="1246" w:author="Artem Ryabinov" w:date="2020-08-20T20:40:00Z">
              <w:rPr>
                <w:i/>
                <w:iCs/>
                <w:lang w:val="en-US"/>
              </w:rPr>
            </w:rPrChange>
          </w:rPr>
          <w:t xml:space="preserve"> бинарн</w:t>
        </w:r>
        <w:r>
          <w:t>ая</w:t>
        </w:r>
        <w:proofErr w:type="gramEnd"/>
        <w:r w:rsidRPr="00BE1926">
          <w:rPr>
            <w:rPrChange w:id="1247" w:author="Artem Ryabinov" w:date="2020-08-20T20:40:00Z">
              <w:rPr>
                <w:i/>
                <w:iCs/>
                <w:lang w:val="en-US"/>
              </w:rPr>
            </w:rPrChange>
          </w:rPr>
          <w:t xml:space="preserve"> разметк</w:t>
        </w:r>
        <w:r>
          <w:t>а</w:t>
        </w:r>
      </w:ins>
    </w:p>
    <w:p w14:paraId="6677ACC9" w14:textId="59AA384B" w:rsidR="00BE1926" w:rsidRDefault="00CE1648" w:rsidP="00ED7D23">
      <w:pPr>
        <w:jc w:val="both"/>
        <w:rPr>
          <w:ins w:id="1248" w:author="Artem Ryabinov" w:date="2020-08-20T20:40:00Z"/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tab/>
      </w:r>
      <w:ins w:id="1249" w:author="Artem Ryabinov" w:date="2020-08-20T20:41:00Z">
        <w:r w:rsidR="00BE1926">
          <w:rPr>
            <w:rFonts w:cstheme="minorHAnsi"/>
            <w:color w:val="000000"/>
            <w:shd w:val="clear" w:color="auto" w:fill="FFFFFF"/>
          </w:rPr>
          <w:t xml:space="preserve">Видно, что как в случае </w:t>
        </w:r>
        <w:proofErr w:type="spellStart"/>
        <w:r w:rsidR="00BE1926">
          <w:rPr>
            <w:rFonts w:cstheme="minorHAnsi"/>
            <w:color w:val="000000"/>
            <w:shd w:val="clear" w:color="auto" w:fill="FFFFFF"/>
          </w:rPr>
          <w:t>многоклассовой</w:t>
        </w:r>
        <w:proofErr w:type="spellEnd"/>
        <w:r w:rsidR="00BE1926">
          <w:rPr>
            <w:rFonts w:cstheme="minorHAnsi"/>
            <w:color w:val="000000"/>
            <w:shd w:val="clear" w:color="auto" w:fill="FFFFFF"/>
          </w:rPr>
          <w:t xml:space="preserve"> разметки (Рисунок 3, а), так и в случае бинарной разметки (Рисунок 3, б) данные сгруппирова</w:t>
        </w:r>
      </w:ins>
      <w:ins w:id="1250" w:author="Artem Ryabinov" w:date="2020-08-20T20:42:00Z">
        <w:r w:rsidR="00BE1926">
          <w:rPr>
            <w:rFonts w:cstheme="minorHAnsi"/>
            <w:color w:val="000000"/>
            <w:shd w:val="clear" w:color="auto" w:fill="FFFFFF"/>
          </w:rPr>
          <w:t>ны в пространстве</w:t>
        </w:r>
        <w:commentRangeStart w:id="1251"/>
        <w:r w:rsidR="00BE1926">
          <w:rPr>
            <w:rFonts w:cstheme="minorHAnsi"/>
            <w:color w:val="000000"/>
            <w:shd w:val="clear" w:color="auto" w:fill="FFFFFF"/>
          </w:rPr>
          <w:t xml:space="preserve"> не по классам. </w:t>
        </w:r>
      </w:ins>
      <w:commentRangeEnd w:id="1251"/>
      <w:ins w:id="1252" w:author="Artem Ryabinov" w:date="2020-08-20T20:43:00Z">
        <w:r w:rsidR="00BE1926">
          <w:rPr>
            <w:rStyle w:val="a9"/>
          </w:rPr>
          <w:commentReference w:id="1251"/>
        </w:r>
      </w:ins>
    </w:p>
    <w:p w14:paraId="6786963A" w14:textId="4F96C7B1" w:rsidR="00CE1648" w:rsidRPr="009E57BC" w:rsidRDefault="00CE1648">
      <w:pPr>
        <w:ind w:firstLine="708"/>
        <w:jc w:val="both"/>
        <w:rPr>
          <w:rFonts w:cstheme="minorHAnsi"/>
          <w:color w:val="000000"/>
          <w:shd w:val="clear" w:color="auto" w:fill="FFFFFF"/>
        </w:rPr>
        <w:pPrChange w:id="1253" w:author="Artem Ryabinov" w:date="2020-08-20T20:40:00Z">
          <w:pPr>
            <w:jc w:val="both"/>
          </w:pPr>
        </w:pPrChange>
      </w:pP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</w:t>
      </w:r>
      <w:commentRangeStart w:id="1254"/>
      <w:r w:rsidR="006F127C" w:rsidRPr="009E57BC">
        <w:rPr>
          <w:rFonts w:cstheme="minorHAnsi"/>
          <w:color w:val="000000"/>
          <w:shd w:val="clear" w:color="auto" w:fill="FFFFFF"/>
        </w:rPr>
        <w:t xml:space="preserve">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0.1pt;height:15.55pt" o:ole="">
            <v:imagedata r:id="rId13" o:title=""/>
          </v:shape>
          <o:OLEObject Type="Embed" ProgID="Equation.DSMT4" ShapeID="_x0000_i1051" DrawAspect="Content" ObjectID="_1660351206" r:id="rId14"/>
        </w:object>
      </w:r>
      <w:commentRangeEnd w:id="1254"/>
      <w:r w:rsidR="00040C1E">
        <w:rPr>
          <w:rStyle w:val="a9"/>
        </w:rPr>
        <w:commentReference w:id="1254"/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52" type="#_x0000_t75" style="width:158.4pt;height:31.7pt" o:ole="">
            <v:imagedata r:id="rId15" o:title=""/>
          </v:shape>
          <o:OLEObject Type="Embed" ProgID="Equation.DSMT4" ShapeID="_x0000_i1052" DrawAspect="Content" ObjectID="_1660351207" r:id="rId16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53" type="#_x0000_t75" style="width:50.1pt;height:15.55pt" o:ole="">
            <v:imagedata r:id="rId13" o:title=""/>
          </v:shape>
          <o:OLEObject Type="Embed" ProgID="Equation.DSMT4" ShapeID="_x0000_i1053" DrawAspect="Content" ObjectID="_1660351208" r:id="rId17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54" type="#_x0000_t75" style="width:50.1pt;height:15.55pt" o:ole="">
            <v:imagedata r:id="rId13" o:title=""/>
          </v:shape>
          <o:OLEObject Type="Embed" ProgID="Equation.DSMT4" ShapeID="_x0000_i1054" DrawAspect="Content" ObjectID="_1660351209" r:id="rId18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55" type="#_x0000_t75" style="width:50.1pt;height:15.55pt" o:ole="">
            <v:imagedata r:id="rId13" o:title=""/>
          </v:shape>
          <o:OLEObject Type="Embed" ProgID="Equation.DSMT4" ShapeID="_x0000_i1055" DrawAspect="Content" ObjectID="_1660351210" r:id="rId19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1255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</w:t>
      </w:r>
      <w:commentRangeStart w:id="1256"/>
      <w:r w:rsidR="00171069">
        <w:rPr>
          <w:rFonts w:cstheme="minorHAnsi"/>
          <w:color w:val="000000"/>
          <w:shd w:val="clear" w:color="auto" w:fill="FFFFFF"/>
        </w:rPr>
        <w:t xml:space="preserve">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  <w:commentRangeEnd w:id="1256"/>
      <w:r w:rsidR="00C07AED">
        <w:rPr>
          <w:rStyle w:val="a9"/>
        </w:rPr>
        <w:commentReference w:id="1256"/>
      </w:r>
    </w:p>
    <w:tbl>
      <w:tblPr>
        <w:tblpPr w:leftFromText="180" w:rightFromText="180" w:vertAnchor="text" w:horzAnchor="page" w:tblpX="2109" w:tblpY="147"/>
        <w:tblW w:w="3926" w:type="dxa"/>
        <w:tblLook w:val="04A0" w:firstRow="1" w:lastRow="0" w:firstColumn="1" w:lastColumn="0" w:noHBand="0" w:noVBand="1"/>
        <w:tblPrChange w:id="1257" w:author="Artem Ryabinov" w:date="2020-08-31T03:28:00Z">
          <w:tblPr>
            <w:tblpPr w:leftFromText="180" w:rightFromText="180" w:vertAnchor="text" w:horzAnchor="margin" w:tblpY="205"/>
            <w:tblW w:w="3926" w:type="dxa"/>
            <w:tblLook w:val="04A0" w:firstRow="1" w:lastRow="0" w:firstColumn="1" w:lastColumn="0" w:noHBand="0" w:noVBand="1"/>
          </w:tblPr>
        </w:tblPrChange>
      </w:tblPr>
      <w:tblGrid>
        <w:gridCol w:w="780"/>
        <w:gridCol w:w="959"/>
        <w:gridCol w:w="614"/>
        <w:gridCol w:w="959"/>
        <w:gridCol w:w="975"/>
        <w:tblGridChange w:id="1258">
          <w:tblGrid>
            <w:gridCol w:w="780"/>
            <w:gridCol w:w="959"/>
            <w:gridCol w:w="614"/>
            <w:gridCol w:w="959"/>
            <w:gridCol w:w="614"/>
          </w:tblGrid>
        </w:tblGridChange>
      </w:tblGrid>
      <w:tr w:rsidR="00D406B2" w:rsidRPr="00D1195C" w14:paraId="7F043346" w14:textId="77777777" w:rsidTr="00D406B2">
        <w:trPr>
          <w:trHeight w:val="225"/>
          <w:ins w:id="1259" w:author="Artem Ryabinov" w:date="2020-08-31T03:27:00Z"/>
          <w:trPrChange w:id="1260" w:author="Artem Ryabinov" w:date="2020-08-31T03:28:00Z">
            <w:trPr>
              <w:trHeight w:val="225"/>
            </w:trPr>
          </w:trPrChange>
        </w:trPr>
        <w:tc>
          <w:tcPr>
            <w:tcW w:w="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  <w:tcPrChange w:id="1261" w:author="Artem Ryabinov" w:date="2020-08-31T03:28:00Z">
              <w:tcPr>
                <w:tcW w:w="780" w:type="dxa"/>
                <w:vMerge w:val="restart"/>
                <w:tcBorders>
                  <w:top w:val="single" w:sz="12" w:space="0" w:color="auto"/>
                  <w:left w:val="single" w:sz="12" w:space="0" w:color="auto"/>
                  <w:bottom w:val="single" w:sz="8" w:space="0" w:color="000000"/>
                  <w:right w:val="single" w:sz="8" w:space="0" w:color="auto"/>
                </w:tcBorders>
                <w:shd w:val="clear" w:color="000000" w:fill="BFBFBF"/>
                <w:noWrap/>
                <w:vAlign w:val="center"/>
                <w:hideMark/>
              </w:tcPr>
            </w:tcPrChange>
          </w:tcPr>
          <w:p w14:paraId="67488B72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62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commentRangeStart w:id="1263"/>
            <w:ins w:id="1264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Класс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  <w:tcPrChange w:id="1265" w:author="Artem Ryabinov" w:date="2020-08-31T03:28:00Z">
              <w:tcPr>
                <w:tcW w:w="1573" w:type="dxa"/>
                <w:gridSpan w:val="2"/>
                <w:tcBorders>
                  <w:top w:val="single" w:sz="12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000000" w:fill="BFBFBF"/>
                <w:noWrap/>
                <w:vAlign w:val="center"/>
                <w:hideMark/>
              </w:tcPr>
            </w:tcPrChange>
          </w:tcPr>
          <w:p w14:paraId="651A828F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66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267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k-NN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  <w:tcPrChange w:id="1268" w:author="Artem Ryabinov" w:date="2020-08-31T03:28:00Z">
              <w:tcPr>
                <w:tcW w:w="1573" w:type="dxa"/>
                <w:gridSpan w:val="2"/>
                <w:tcBorders>
                  <w:top w:val="single" w:sz="12" w:space="0" w:color="auto"/>
                  <w:left w:val="nil"/>
                  <w:bottom w:val="single" w:sz="4" w:space="0" w:color="auto"/>
                  <w:right w:val="single" w:sz="12" w:space="0" w:color="000000"/>
                </w:tcBorders>
                <w:shd w:val="clear" w:color="000000" w:fill="BFBFBF"/>
                <w:noWrap/>
                <w:vAlign w:val="center"/>
                <w:hideMark/>
              </w:tcPr>
            </w:tcPrChange>
          </w:tcPr>
          <w:p w14:paraId="450F823D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69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270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SVM</w:t>
              </w:r>
            </w:ins>
          </w:p>
        </w:tc>
      </w:tr>
      <w:tr w:rsidR="00D406B2" w:rsidRPr="00D1195C" w14:paraId="5544EDC1" w14:textId="77777777" w:rsidTr="00D406B2">
        <w:trPr>
          <w:trHeight w:val="225"/>
          <w:ins w:id="1271" w:author="Artem Ryabinov" w:date="2020-08-31T03:27:00Z"/>
          <w:trPrChange w:id="1272" w:author="Artem Ryabinov" w:date="2020-08-31T03:28:00Z">
            <w:trPr>
              <w:trHeight w:val="225"/>
            </w:trPr>
          </w:trPrChange>
        </w:trPr>
        <w:tc>
          <w:tcPr>
            <w:tcW w:w="7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  <w:tcPrChange w:id="1273" w:author="Artem Ryabinov" w:date="2020-08-31T03:28:00Z">
              <w:tcPr>
                <w:tcW w:w="780" w:type="dxa"/>
                <w:vMerge/>
                <w:tcBorders>
                  <w:top w:val="single" w:sz="12" w:space="0" w:color="auto"/>
                  <w:left w:val="single" w:sz="12" w:space="0" w:color="auto"/>
                  <w:bottom w:val="single" w:sz="8" w:space="0" w:color="000000"/>
                  <w:right w:val="single" w:sz="8" w:space="0" w:color="auto"/>
                </w:tcBorders>
                <w:vAlign w:val="center"/>
                <w:hideMark/>
              </w:tcPr>
            </w:tcPrChange>
          </w:tcPr>
          <w:p w14:paraId="5F3011D1" w14:textId="77777777" w:rsidR="00D406B2" w:rsidRPr="00D1195C" w:rsidRDefault="00D406B2" w:rsidP="00D406B2">
            <w:pPr>
              <w:spacing w:after="0" w:line="240" w:lineRule="auto"/>
              <w:rPr>
                <w:ins w:id="1274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  <w:tcPrChange w:id="1275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FBFBF"/>
                <w:noWrap/>
                <w:vAlign w:val="bottom"/>
                <w:hideMark/>
              </w:tcPr>
            </w:tcPrChange>
          </w:tcPr>
          <w:p w14:paraId="522875D6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76" w:author="Artem Ryabinov" w:date="2020-08-31T03:27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277" w:author="Artem Ryabinov" w:date="2020-08-31T03:27:00Z">
              <w:r w:rsidRPr="00D1195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  <w:tcPrChange w:id="1278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FBFBF"/>
                <w:noWrap/>
                <w:vAlign w:val="bottom"/>
                <w:hideMark/>
              </w:tcPr>
            </w:tcPrChange>
          </w:tcPr>
          <w:p w14:paraId="753D76B2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79" w:author="Artem Ryabinov" w:date="2020-08-31T03:27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280" w:author="Artem Ryabinov" w:date="2020-08-31T03:27:00Z">
              <w:r w:rsidRPr="00D1195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  <w:tcPrChange w:id="1281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FBFBF"/>
                <w:noWrap/>
                <w:vAlign w:val="bottom"/>
                <w:hideMark/>
              </w:tcPr>
            </w:tcPrChange>
          </w:tcPr>
          <w:p w14:paraId="51FF7057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82" w:author="Artem Ryabinov" w:date="2020-08-31T03:27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283" w:author="Artem Ryabinov" w:date="2020-08-31T03:27:00Z">
              <w:r w:rsidRPr="00D1195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  <w:tcPrChange w:id="1284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000000" w:fill="BFBFBF"/>
                <w:noWrap/>
                <w:vAlign w:val="bottom"/>
                <w:hideMark/>
              </w:tcPr>
            </w:tcPrChange>
          </w:tcPr>
          <w:p w14:paraId="4F85A62D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85" w:author="Artem Ryabinov" w:date="2020-08-31T03:27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286" w:author="Artem Ryabinov" w:date="2020-08-31T03:27:00Z">
              <w:r w:rsidRPr="00D1195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</w:tr>
      <w:tr w:rsidR="00D406B2" w:rsidRPr="00D1195C" w14:paraId="60B4529B" w14:textId="77777777" w:rsidTr="00D406B2">
        <w:trPr>
          <w:trHeight w:val="225"/>
          <w:ins w:id="1287" w:author="Artem Ryabinov" w:date="2020-08-31T03:27:00Z"/>
          <w:trPrChange w:id="1288" w:author="Artem Ryabinov" w:date="2020-08-31T03:28:00Z">
            <w:trPr>
              <w:trHeight w:val="225"/>
            </w:trPr>
          </w:trPrChange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89" w:author="Artem Ryabinov" w:date="2020-08-31T03:28:00Z">
              <w:tcPr>
                <w:tcW w:w="780" w:type="dxa"/>
                <w:tcBorders>
                  <w:top w:val="nil"/>
                  <w:left w:val="single" w:sz="12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61E40C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290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291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ang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2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767F84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293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294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95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06DF05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296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297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0,73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8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A68427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299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00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  <w:tcPrChange w:id="1301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28B4FF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02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03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0,74</w:t>
              </w:r>
            </w:ins>
          </w:p>
        </w:tc>
      </w:tr>
      <w:tr w:rsidR="00D406B2" w:rsidRPr="00D1195C" w14:paraId="460CC086" w14:textId="77777777" w:rsidTr="00D406B2">
        <w:trPr>
          <w:trHeight w:val="225"/>
          <w:ins w:id="1304" w:author="Artem Ryabinov" w:date="2020-08-31T03:27:00Z"/>
          <w:trPrChange w:id="1305" w:author="Artem Ryabinov" w:date="2020-08-31T03:28:00Z">
            <w:trPr>
              <w:trHeight w:val="225"/>
            </w:trPr>
          </w:trPrChange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06" w:author="Artem Ryabinov" w:date="2020-08-31T03:28:00Z">
              <w:tcPr>
                <w:tcW w:w="780" w:type="dxa"/>
                <w:tcBorders>
                  <w:top w:val="nil"/>
                  <w:left w:val="single" w:sz="12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D1F874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307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308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dis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09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351C16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10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11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0,41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12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833656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13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14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0,21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15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C84504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16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17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0,45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  <w:tcPrChange w:id="1318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0C7C63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19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20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0,42</w:t>
              </w:r>
            </w:ins>
          </w:p>
        </w:tc>
      </w:tr>
      <w:tr w:rsidR="00D406B2" w:rsidRPr="00D1195C" w14:paraId="5FCA0918" w14:textId="77777777" w:rsidTr="00D406B2">
        <w:trPr>
          <w:trHeight w:val="225"/>
          <w:ins w:id="1321" w:author="Artem Ryabinov" w:date="2020-08-31T03:27:00Z"/>
          <w:trPrChange w:id="1322" w:author="Artem Ryabinov" w:date="2020-08-31T03:28:00Z">
            <w:trPr>
              <w:trHeight w:val="225"/>
            </w:trPr>
          </w:trPrChange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23" w:author="Artem Ryabinov" w:date="2020-08-31T03:28:00Z">
              <w:tcPr>
                <w:tcW w:w="780" w:type="dxa"/>
                <w:tcBorders>
                  <w:top w:val="nil"/>
                  <w:left w:val="single" w:sz="12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42B75C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324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325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fea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26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8126BB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27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28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29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B79365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30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31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0,26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32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9E8420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33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34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0,52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  <w:tcPrChange w:id="1335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3F91D2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36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37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</w:p>
        </w:tc>
      </w:tr>
      <w:tr w:rsidR="00D406B2" w:rsidRPr="00D1195C" w14:paraId="5E0B00E6" w14:textId="77777777" w:rsidTr="00D406B2">
        <w:trPr>
          <w:trHeight w:val="225"/>
          <w:ins w:id="1338" w:author="Artem Ryabinov" w:date="2020-08-31T03:27:00Z"/>
          <w:trPrChange w:id="1339" w:author="Artem Ryabinov" w:date="2020-08-31T03:28:00Z">
            <w:trPr>
              <w:trHeight w:val="225"/>
            </w:trPr>
          </w:trPrChange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40" w:author="Artem Ryabinov" w:date="2020-08-31T03:28:00Z">
              <w:tcPr>
                <w:tcW w:w="780" w:type="dxa"/>
                <w:tcBorders>
                  <w:top w:val="nil"/>
                  <w:left w:val="single" w:sz="12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CBB575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341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342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hap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43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FD3E3D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44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45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0,52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46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49AA37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47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48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49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13C3CB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50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51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  <w:tcPrChange w:id="1352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4B04FC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53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54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0,47</w:t>
              </w:r>
            </w:ins>
          </w:p>
        </w:tc>
      </w:tr>
      <w:tr w:rsidR="00D406B2" w:rsidRPr="00D1195C" w14:paraId="7FA4E8CD" w14:textId="77777777" w:rsidTr="00D406B2">
        <w:trPr>
          <w:trHeight w:val="225"/>
          <w:ins w:id="1355" w:author="Artem Ryabinov" w:date="2020-08-31T03:27:00Z"/>
          <w:trPrChange w:id="1356" w:author="Artem Ryabinov" w:date="2020-08-31T03:28:00Z">
            <w:trPr>
              <w:trHeight w:val="225"/>
            </w:trPr>
          </w:trPrChange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57" w:author="Artem Ryabinov" w:date="2020-08-31T03:28:00Z">
              <w:tcPr>
                <w:tcW w:w="780" w:type="dxa"/>
                <w:tcBorders>
                  <w:top w:val="nil"/>
                  <w:left w:val="single" w:sz="12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2E7116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358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359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neu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60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B54AA8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61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62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63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FDFDEC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64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65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0,69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66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034058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67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68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0,51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  <w:tcPrChange w:id="1369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C84251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70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71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0,58</w:t>
              </w:r>
            </w:ins>
          </w:p>
        </w:tc>
      </w:tr>
      <w:tr w:rsidR="00D406B2" w:rsidRPr="00D1195C" w14:paraId="1172B7A7" w14:textId="77777777" w:rsidTr="00D406B2">
        <w:trPr>
          <w:trHeight w:val="225"/>
          <w:ins w:id="1372" w:author="Artem Ryabinov" w:date="2020-08-31T03:27:00Z"/>
          <w:trPrChange w:id="1373" w:author="Artem Ryabinov" w:date="2020-08-31T03:28:00Z">
            <w:trPr>
              <w:trHeight w:val="225"/>
            </w:trPr>
          </w:trPrChange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74" w:author="Artem Ryabinov" w:date="2020-08-31T03:28:00Z">
              <w:tcPr>
                <w:tcW w:w="780" w:type="dxa"/>
                <w:tcBorders>
                  <w:top w:val="nil"/>
                  <w:left w:val="single" w:sz="12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83F655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375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376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sad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77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8E1072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78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79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0,49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80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1998BE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81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82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0,64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83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0574C3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84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85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  <w:tcPrChange w:id="1386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5D181B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87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88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0,63</w:t>
              </w:r>
            </w:ins>
          </w:p>
        </w:tc>
      </w:tr>
      <w:tr w:rsidR="00D406B2" w:rsidRPr="00D1195C" w14:paraId="72C02CF1" w14:textId="77777777" w:rsidTr="00D406B2">
        <w:trPr>
          <w:trHeight w:val="225"/>
          <w:ins w:id="1389" w:author="Artem Ryabinov" w:date="2020-08-31T03:27:00Z"/>
          <w:trPrChange w:id="1390" w:author="Artem Ryabinov" w:date="2020-08-31T03:28:00Z">
            <w:trPr>
              <w:trHeight w:val="225"/>
            </w:trPr>
          </w:trPrChange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  <w:tcPrChange w:id="1391" w:author="Artem Ryabinov" w:date="2020-08-31T03:28:00Z">
              <w:tcPr>
                <w:tcW w:w="78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000000" w:fill="D9D9D9"/>
                <w:noWrap/>
                <w:vAlign w:val="bottom"/>
                <w:hideMark/>
              </w:tcPr>
            </w:tcPrChange>
          </w:tcPr>
          <w:p w14:paraId="78FC2E19" w14:textId="77777777" w:rsidR="00D406B2" w:rsidRPr="00D1195C" w:rsidRDefault="00D406B2" w:rsidP="00D406B2">
            <w:pPr>
              <w:spacing w:after="0" w:line="240" w:lineRule="auto"/>
              <w:jc w:val="center"/>
              <w:rPr>
                <w:ins w:id="1392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93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μ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  <w:tcPrChange w:id="1394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000000" w:fill="D9D9D9"/>
                <w:noWrap/>
                <w:vAlign w:val="bottom"/>
                <w:hideMark/>
              </w:tcPr>
            </w:tcPrChange>
          </w:tcPr>
          <w:p w14:paraId="7D816A44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95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96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  <w:tcPrChange w:id="1397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12" w:space="0" w:color="auto"/>
                  <w:right w:val="single" w:sz="8" w:space="0" w:color="auto"/>
                </w:tcBorders>
                <w:shd w:val="clear" w:color="000000" w:fill="D9D9D9"/>
                <w:noWrap/>
                <w:vAlign w:val="bottom"/>
                <w:hideMark/>
              </w:tcPr>
            </w:tcPrChange>
          </w:tcPr>
          <w:p w14:paraId="68D6B633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398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399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0,48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  <w:tcPrChange w:id="1400" w:author="Artem Ryabinov" w:date="2020-08-31T03:28:00Z">
              <w:tcPr>
                <w:tcW w:w="959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000000" w:fill="D9D9D9"/>
                <w:noWrap/>
                <w:vAlign w:val="bottom"/>
                <w:hideMark/>
              </w:tcPr>
            </w:tcPrChange>
          </w:tcPr>
          <w:p w14:paraId="1018BA57" w14:textId="77777777" w:rsidR="00D406B2" w:rsidRPr="00D1195C" w:rsidRDefault="00D406B2" w:rsidP="00D406B2">
            <w:pPr>
              <w:spacing w:after="0" w:line="240" w:lineRule="auto"/>
              <w:jc w:val="right"/>
              <w:rPr>
                <w:ins w:id="1401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02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0,54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  <w:tcPrChange w:id="1403" w:author="Artem Ryabinov" w:date="2020-08-31T03:28:00Z">
              <w:tcPr>
                <w:tcW w:w="614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000000" w:fill="D9D9D9"/>
                <w:noWrap/>
                <w:vAlign w:val="bottom"/>
                <w:hideMark/>
              </w:tcPr>
            </w:tcPrChange>
          </w:tcPr>
          <w:p w14:paraId="1FB16018" w14:textId="77777777" w:rsidR="00D406B2" w:rsidRPr="00D1195C" w:rsidRDefault="00D406B2" w:rsidP="00D406B2">
            <w:pPr>
              <w:keepNext/>
              <w:spacing w:after="0" w:line="240" w:lineRule="auto"/>
              <w:jc w:val="right"/>
              <w:rPr>
                <w:ins w:id="1404" w:author="Artem Ryabinov" w:date="2020-08-31T03:27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05" w:author="Artem Ryabinov" w:date="2020-08-31T03:27:00Z">
              <w:r w:rsidRPr="00D1195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  <w:commentRangeEnd w:id="1263"/>
            <w:ins w:id="1406" w:author="Artem Ryabinov" w:date="2020-08-31T03:45:00Z">
              <w:r w:rsidR="001A6EF0">
                <w:rPr>
                  <w:rStyle w:val="a9"/>
                </w:rPr>
                <w:commentReference w:id="1263"/>
              </w:r>
            </w:ins>
          </w:p>
        </w:tc>
      </w:tr>
    </w:tbl>
    <w:tbl>
      <w:tblPr>
        <w:tblW w:w="3900" w:type="dxa"/>
        <w:tblLook w:val="04A0" w:firstRow="1" w:lastRow="0" w:firstColumn="1" w:lastColumn="0" w:noHBand="0" w:noVBand="1"/>
      </w:tblPr>
      <w:tblGrid>
        <w:gridCol w:w="780"/>
        <w:gridCol w:w="959"/>
        <w:gridCol w:w="614"/>
        <w:gridCol w:w="959"/>
        <w:gridCol w:w="975"/>
      </w:tblGrid>
      <w:tr w:rsidR="00D406B2" w:rsidRPr="00D406B2" w14:paraId="5879C2D7" w14:textId="77777777" w:rsidTr="00D406B2">
        <w:trPr>
          <w:trHeight w:val="240"/>
          <w:ins w:id="1407" w:author="Artem Ryabinov" w:date="2020-08-31T03:28:00Z"/>
        </w:trPr>
        <w:tc>
          <w:tcPr>
            <w:tcW w:w="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6E647C9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08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commentRangeStart w:id="1409"/>
            <w:ins w:id="1410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Класс</w:t>
              </w:r>
            </w:ins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2B5CE07C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11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12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k-NN</w:t>
              </w:r>
            </w:ins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251CAF31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13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14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SVM</w:t>
              </w:r>
            </w:ins>
          </w:p>
        </w:tc>
      </w:tr>
      <w:tr w:rsidR="00D406B2" w:rsidRPr="00D406B2" w14:paraId="0EBE788F" w14:textId="77777777" w:rsidTr="00D406B2">
        <w:trPr>
          <w:trHeight w:val="270"/>
          <w:ins w:id="1415" w:author="Artem Ryabinov" w:date="2020-08-31T03:28:00Z"/>
        </w:trPr>
        <w:tc>
          <w:tcPr>
            <w:tcW w:w="7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49C5A" w14:textId="77777777" w:rsidR="00D406B2" w:rsidRPr="00D406B2" w:rsidRDefault="00D406B2" w:rsidP="00D406B2">
            <w:pPr>
              <w:spacing w:after="0" w:line="240" w:lineRule="auto"/>
              <w:rPr>
                <w:ins w:id="1416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5F1843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17" w:author="Artem Ryabinov" w:date="2020-08-31T03:2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418" w:author="Artem Ryabinov" w:date="2020-08-31T03:28:00Z">
              <w:r w:rsidRPr="00D406B2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632ADF0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19" w:author="Artem Ryabinov" w:date="2020-08-31T03:2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420" w:author="Artem Ryabinov" w:date="2020-08-31T03:28:00Z">
              <w:r w:rsidRPr="00D406B2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47A3BD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21" w:author="Artem Ryabinov" w:date="2020-08-31T03:2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422" w:author="Artem Ryabinov" w:date="2020-08-31T03:28:00Z">
              <w:r w:rsidRPr="00D406B2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34612B14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23" w:author="Artem Ryabinov" w:date="2020-08-31T03:2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424" w:author="Artem Ryabinov" w:date="2020-08-31T03:28:00Z">
              <w:r w:rsidRPr="00D406B2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</w:tr>
      <w:tr w:rsidR="00D406B2" w:rsidRPr="00D406B2" w14:paraId="557D7A0C" w14:textId="77777777" w:rsidTr="00D406B2">
        <w:trPr>
          <w:trHeight w:val="240"/>
          <w:ins w:id="1425" w:author="Artem Ryabinov" w:date="2020-08-31T03:28:00Z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3C035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26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427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ang</w:t>
              </w:r>
              <w:proofErr w:type="spellEnd"/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8091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28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29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601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E0B99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30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31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0,84</w:t>
              </w:r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CD04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32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33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0,68</w:t>
              </w:r>
            </w:ins>
          </w:p>
        </w:tc>
        <w:tc>
          <w:tcPr>
            <w:tcW w:w="6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8E387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34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35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</w:ins>
          </w:p>
        </w:tc>
      </w:tr>
      <w:tr w:rsidR="00D406B2" w:rsidRPr="00D406B2" w14:paraId="5DDCAC8E" w14:textId="77777777" w:rsidTr="00D406B2">
        <w:trPr>
          <w:trHeight w:val="240"/>
          <w:ins w:id="1436" w:author="Artem Ryabinov" w:date="2020-08-31T03:2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00D8D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37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438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bor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C957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39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40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0,77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CF6C1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41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42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3662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43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44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0,94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DA397F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45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46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0,75</w:t>
              </w:r>
            </w:ins>
          </w:p>
        </w:tc>
      </w:tr>
      <w:tr w:rsidR="00D406B2" w:rsidRPr="00D406B2" w14:paraId="21D5CD3D" w14:textId="77777777" w:rsidTr="00D406B2">
        <w:trPr>
          <w:trHeight w:val="240"/>
          <w:ins w:id="1447" w:author="Artem Ryabinov" w:date="2020-08-31T03:2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4A13E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48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449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dis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C9AC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50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51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0,44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7B8F4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52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53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0,36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5104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54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55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0,91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B3E144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56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57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0,91</w:t>
              </w:r>
            </w:ins>
          </w:p>
        </w:tc>
      </w:tr>
      <w:tr w:rsidR="00D406B2" w:rsidRPr="00D406B2" w14:paraId="25376082" w14:textId="77777777" w:rsidTr="00D406B2">
        <w:trPr>
          <w:trHeight w:val="240"/>
          <w:ins w:id="1458" w:author="Artem Ryabinov" w:date="2020-08-31T03:2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F6757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59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460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fea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7B4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61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62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0,78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788B9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63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64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0,41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1438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65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66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0,78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A5A1A8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67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68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0,82</w:t>
              </w:r>
            </w:ins>
          </w:p>
        </w:tc>
      </w:tr>
      <w:tr w:rsidR="00D406B2" w:rsidRPr="00D406B2" w14:paraId="31FFB011" w14:textId="77777777" w:rsidTr="00D406B2">
        <w:trPr>
          <w:trHeight w:val="240"/>
          <w:ins w:id="1469" w:author="Artem Ryabinov" w:date="2020-08-31T03:2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E10B9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70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471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hap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7D91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72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73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2273F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74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75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0,17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9A96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76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77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F72B0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78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79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0,50</w:t>
              </w:r>
            </w:ins>
          </w:p>
        </w:tc>
      </w:tr>
      <w:tr w:rsidR="00D406B2" w:rsidRPr="00D406B2" w14:paraId="468CAFE1" w14:textId="77777777" w:rsidTr="00D406B2">
        <w:trPr>
          <w:trHeight w:val="240"/>
          <w:ins w:id="1480" w:author="Artem Ryabinov" w:date="2020-08-31T03:2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245C2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81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482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neu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E531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83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84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0,54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747BD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85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86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0DAE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87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88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0,78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1194F8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89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90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0,90</w:t>
              </w:r>
            </w:ins>
          </w:p>
        </w:tc>
      </w:tr>
      <w:tr w:rsidR="00D406B2" w:rsidRPr="00D406B2" w14:paraId="702ACD14" w14:textId="77777777" w:rsidTr="00D406B2">
        <w:trPr>
          <w:trHeight w:val="240"/>
          <w:ins w:id="1491" w:author="Artem Ryabinov" w:date="2020-08-31T03:2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43703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492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493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sad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33A0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94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95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C4A2F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96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97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0,88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A45E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498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499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0,88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BCAC4C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500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01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0,94</w:t>
              </w:r>
            </w:ins>
          </w:p>
        </w:tc>
      </w:tr>
      <w:tr w:rsidR="00D406B2" w:rsidRPr="00D406B2" w14:paraId="4AA83CF2" w14:textId="77777777" w:rsidTr="00D406B2">
        <w:trPr>
          <w:trHeight w:val="240"/>
          <w:ins w:id="1502" w:author="Artem Ryabinov" w:date="2020-08-31T03:2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50A6091" w14:textId="77777777" w:rsidR="00D406B2" w:rsidRPr="00D406B2" w:rsidRDefault="00D406B2" w:rsidP="00D406B2">
            <w:pPr>
              <w:spacing w:after="0" w:line="240" w:lineRule="auto"/>
              <w:jc w:val="center"/>
              <w:rPr>
                <w:ins w:id="1503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04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μ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76E85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505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06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0,65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C7C7FA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507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08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4F6543" w14:textId="77777777" w:rsidR="00D406B2" w:rsidRPr="00D406B2" w:rsidRDefault="00D406B2" w:rsidP="00D406B2">
            <w:pPr>
              <w:spacing w:after="0" w:line="240" w:lineRule="auto"/>
              <w:jc w:val="right"/>
              <w:rPr>
                <w:ins w:id="1509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10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0,77</w:t>
              </w:r>
            </w:ins>
          </w:p>
        </w:tc>
        <w:tc>
          <w:tcPr>
            <w:tcW w:w="6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6CEC91F4" w14:textId="77777777" w:rsidR="00D406B2" w:rsidRPr="00D406B2" w:rsidRDefault="00D406B2" w:rsidP="00D406B2">
            <w:pPr>
              <w:keepNext/>
              <w:spacing w:after="0" w:line="240" w:lineRule="auto"/>
              <w:jc w:val="right"/>
              <w:rPr>
                <w:ins w:id="1511" w:author="Artem Ryabinov" w:date="2020-08-31T03:2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pPrChange w:id="1512" w:author="Artem Ryabinov" w:date="2020-08-31T03:29:00Z">
                <w:pPr>
                  <w:spacing w:after="0" w:line="240" w:lineRule="auto"/>
                  <w:jc w:val="right"/>
                </w:pPr>
              </w:pPrChange>
            </w:pPr>
            <w:ins w:id="1513" w:author="Artem Ryabinov" w:date="2020-08-31T03:28:00Z">
              <w:r w:rsidRPr="00D406B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0,77</w:t>
              </w:r>
            </w:ins>
            <w:commentRangeEnd w:id="1409"/>
            <w:ins w:id="1514" w:author="Artem Ryabinov" w:date="2020-08-31T03:46:00Z">
              <w:r w:rsidR="001A6EF0">
                <w:rPr>
                  <w:rStyle w:val="a9"/>
                </w:rPr>
                <w:commentReference w:id="1409"/>
              </w:r>
            </w:ins>
          </w:p>
        </w:tc>
      </w:tr>
    </w:tbl>
    <w:p w14:paraId="34DDE5E5" w14:textId="39D8521B" w:rsidR="001A6EF0" w:rsidRDefault="001A6EF0" w:rsidP="006F17DC">
      <w:pPr>
        <w:rPr>
          <w:ins w:id="1515" w:author="Artem Ryabinov" w:date="2020-08-31T03:41:00Z"/>
          <w:lang w:val="en-US"/>
        </w:rPr>
      </w:pPr>
    </w:p>
    <w:tbl>
      <w:tblPr>
        <w:tblpPr w:leftFromText="180" w:rightFromText="180" w:vertAnchor="text" w:horzAnchor="page" w:tblpX="6129" w:tblpY="216"/>
        <w:tblW w:w="3926" w:type="dxa"/>
        <w:tblLook w:val="04A0" w:firstRow="1" w:lastRow="0" w:firstColumn="1" w:lastColumn="0" w:noHBand="0" w:noVBand="1"/>
      </w:tblPr>
      <w:tblGrid>
        <w:gridCol w:w="780"/>
        <w:gridCol w:w="959"/>
        <w:gridCol w:w="614"/>
        <w:gridCol w:w="959"/>
        <w:gridCol w:w="975"/>
      </w:tblGrid>
      <w:tr w:rsidR="001A6EF0" w:rsidRPr="001A6EF0" w14:paraId="08841657" w14:textId="77777777" w:rsidTr="001A6EF0">
        <w:trPr>
          <w:trHeight w:val="240"/>
          <w:ins w:id="1516" w:author="Artem Ryabinov" w:date="2020-08-31T03:41:00Z"/>
        </w:trPr>
        <w:tc>
          <w:tcPr>
            <w:tcW w:w="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FC95B82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1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commentRangeStart w:id="1518"/>
            <w:ins w:id="151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lastRenderedPageBreak/>
                <w:t>Класс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2AC8517C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2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2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k-NN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61EAD1EB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2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2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SVM</w:t>
              </w:r>
            </w:ins>
          </w:p>
        </w:tc>
      </w:tr>
      <w:tr w:rsidR="001A6EF0" w:rsidRPr="001A6EF0" w14:paraId="296A6D42" w14:textId="77777777" w:rsidTr="001A6EF0">
        <w:trPr>
          <w:trHeight w:val="240"/>
          <w:ins w:id="1524" w:author="Artem Ryabinov" w:date="2020-08-31T03:41:00Z"/>
        </w:trPr>
        <w:tc>
          <w:tcPr>
            <w:tcW w:w="7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9C5A5" w14:textId="77777777" w:rsidR="001A6EF0" w:rsidRPr="001A6EF0" w:rsidRDefault="001A6EF0" w:rsidP="001A6EF0">
            <w:pPr>
              <w:spacing w:after="0" w:line="240" w:lineRule="auto"/>
              <w:rPr>
                <w:ins w:id="152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003410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26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527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3DA43F2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28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529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6D7799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30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531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3D921CDF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32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533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</w:tr>
      <w:tr w:rsidR="001A6EF0" w:rsidRPr="001A6EF0" w14:paraId="7B937665" w14:textId="77777777" w:rsidTr="001A6EF0">
        <w:trPr>
          <w:trHeight w:val="240"/>
          <w:ins w:id="1534" w:author="Artem Ryabinov" w:date="2020-08-31T03:41:00Z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E3312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3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53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ang</w:t>
              </w:r>
              <w:proofErr w:type="spellEnd"/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3F4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3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3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0,56</w:t>
              </w:r>
            </w:ins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AB633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3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4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0,73</w:t>
              </w:r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A4D4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4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4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0,77</w:t>
              </w:r>
            </w:ins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0C6535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4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4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0,71</w:t>
              </w:r>
            </w:ins>
          </w:p>
        </w:tc>
      </w:tr>
      <w:tr w:rsidR="001A6EF0" w:rsidRPr="001A6EF0" w14:paraId="2D9E4997" w14:textId="77777777" w:rsidTr="001A6EF0">
        <w:trPr>
          <w:trHeight w:val="240"/>
          <w:ins w:id="1545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20038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4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54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cal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442E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4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4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0,61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75866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5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5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2A08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5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5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0,76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943ABE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5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5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0,77</w:t>
              </w:r>
            </w:ins>
          </w:p>
        </w:tc>
      </w:tr>
      <w:tr w:rsidR="001A6EF0" w:rsidRPr="001A6EF0" w14:paraId="538E39C1" w14:textId="77777777" w:rsidTr="001A6EF0">
        <w:trPr>
          <w:trHeight w:val="240"/>
          <w:ins w:id="1556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9F308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5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55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dis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5731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5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6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6D21C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6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6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0,63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57CF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6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6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0,62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E07FA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6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6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0,65</w:t>
              </w:r>
            </w:ins>
          </w:p>
        </w:tc>
      </w:tr>
      <w:tr w:rsidR="001A6EF0" w:rsidRPr="001A6EF0" w14:paraId="38C46FC5" w14:textId="77777777" w:rsidTr="001A6EF0">
        <w:trPr>
          <w:trHeight w:val="240"/>
          <w:ins w:id="1567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A8645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6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56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fea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C0C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7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7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0,63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9AFF1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7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7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0,54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90FC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7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7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F9E49F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7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7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0,69</w:t>
              </w:r>
            </w:ins>
          </w:p>
        </w:tc>
      </w:tr>
      <w:tr w:rsidR="001A6EF0" w:rsidRPr="001A6EF0" w14:paraId="000B0B66" w14:textId="77777777" w:rsidTr="001A6EF0">
        <w:trPr>
          <w:trHeight w:val="240"/>
          <w:ins w:id="1578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0A165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7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58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hap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8ED0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8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8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F835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8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8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0,33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D99A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8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8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0ED4EB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8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8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0,67</w:t>
              </w:r>
            </w:ins>
          </w:p>
        </w:tc>
      </w:tr>
      <w:tr w:rsidR="001A6EF0" w:rsidRPr="001A6EF0" w14:paraId="198C7768" w14:textId="77777777" w:rsidTr="001A6EF0">
        <w:trPr>
          <w:trHeight w:val="240"/>
          <w:ins w:id="1589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FB3B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59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59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neu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E29A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9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9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BD8BB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9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9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0,38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4CEA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9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9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0,62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A156D2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59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59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0,33</w:t>
              </w:r>
            </w:ins>
          </w:p>
        </w:tc>
      </w:tr>
      <w:tr w:rsidR="001A6EF0" w:rsidRPr="001A6EF0" w14:paraId="640D387F" w14:textId="77777777" w:rsidTr="001A6EF0">
        <w:trPr>
          <w:trHeight w:val="240"/>
          <w:ins w:id="1600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D7E57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0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60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sad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93DE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0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0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0,64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97155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0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0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0,29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A0DF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0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0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0,54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F1606E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0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1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0,46</w:t>
              </w:r>
            </w:ins>
          </w:p>
        </w:tc>
      </w:tr>
      <w:tr w:rsidR="001A6EF0" w:rsidRPr="001A6EF0" w14:paraId="4B3FDED3" w14:textId="77777777" w:rsidTr="001A6EF0">
        <w:trPr>
          <w:trHeight w:val="240"/>
          <w:ins w:id="1611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D467D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1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61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sur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07E5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1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1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B7E8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1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1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FF58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1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1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D0B86B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2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2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0,83</w:t>
              </w:r>
            </w:ins>
          </w:p>
        </w:tc>
      </w:tr>
      <w:tr w:rsidR="001A6EF0" w:rsidRPr="001A6EF0" w14:paraId="490C9B6A" w14:textId="77777777" w:rsidTr="001A6EF0">
        <w:trPr>
          <w:trHeight w:val="240"/>
          <w:ins w:id="1622" w:author="Artem Ryabinov" w:date="2020-08-31T03:41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C542B87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2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2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μ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16C2F1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2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2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0,56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8417CC8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2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2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0,56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CC76A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2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3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0,66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495B27A4" w14:textId="77777777" w:rsidR="001A6EF0" w:rsidRPr="001A6EF0" w:rsidRDefault="001A6EF0" w:rsidP="001A6EF0">
            <w:pPr>
              <w:keepNext/>
              <w:spacing w:after="0" w:line="240" w:lineRule="auto"/>
              <w:jc w:val="right"/>
              <w:rPr>
                <w:ins w:id="163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pPrChange w:id="1632" w:author="Artem Ryabinov" w:date="2020-08-31T03:44:00Z">
                <w:pPr>
                  <w:framePr w:hSpace="180" w:wrap="around" w:vAnchor="text" w:hAnchor="page" w:x="6129" w:y="216"/>
                  <w:spacing w:after="0" w:line="240" w:lineRule="auto"/>
                  <w:jc w:val="right"/>
                </w:pPr>
              </w:pPrChange>
            </w:pPr>
            <w:ins w:id="163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0,64</w:t>
              </w:r>
            </w:ins>
            <w:commentRangeEnd w:id="1518"/>
            <w:ins w:id="1634" w:author="Artem Ryabinov" w:date="2020-08-31T03:47:00Z">
              <w:r>
                <w:rPr>
                  <w:rStyle w:val="a9"/>
                </w:rPr>
                <w:commentReference w:id="1518"/>
              </w:r>
            </w:ins>
          </w:p>
        </w:tc>
      </w:tr>
    </w:tbl>
    <w:p w14:paraId="41F208FE" w14:textId="517C9E9E" w:rsidR="001A6EF0" w:rsidRPr="001A6EF0" w:rsidRDefault="001A6EF0" w:rsidP="00D1195C">
      <w:pPr>
        <w:rPr>
          <w:ins w:id="1635" w:author="Artem Ryabinov" w:date="2020-08-31T03:41:00Z"/>
          <w:rPrChange w:id="1636" w:author="Artem Ryabinov" w:date="2020-08-31T03:44:00Z">
            <w:rPr>
              <w:ins w:id="1637" w:author="Artem Ryabinov" w:date="2020-08-31T03:41:00Z"/>
              <w:lang w:val="en-US"/>
            </w:rPr>
          </w:rPrChange>
        </w:rPr>
      </w:pPr>
    </w:p>
    <w:tbl>
      <w:tblPr>
        <w:tblpPr w:leftFromText="180" w:rightFromText="180" w:vertAnchor="text" w:horzAnchor="margin" w:tblpY="-211"/>
        <w:tblW w:w="3993" w:type="dxa"/>
        <w:tblLook w:val="04A0" w:firstRow="1" w:lastRow="0" w:firstColumn="1" w:lastColumn="0" w:noHBand="0" w:noVBand="1"/>
      </w:tblPr>
      <w:tblGrid>
        <w:gridCol w:w="793"/>
        <w:gridCol w:w="975"/>
        <w:gridCol w:w="625"/>
        <w:gridCol w:w="975"/>
        <w:gridCol w:w="975"/>
        <w:tblGridChange w:id="1638">
          <w:tblGrid>
            <w:gridCol w:w="793"/>
            <w:gridCol w:w="975"/>
            <w:gridCol w:w="625"/>
            <w:gridCol w:w="975"/>
            <w:gridCol w:w="975"/>
          </w:tblGrid>
        </w:tblGridChange>
      </w:tblGrid>
      <w:tr w:rsidR="001A6EF0" w:rsidRPr="001A6EF0" w14:paraId="3F75A7CA" w14:textId="77777777" w:rsidTr="001A6EF0">
        <w:trPr>
          <w:trHeight w:val="244"/>
          <w:ins w:id="1639" w:author="Artem Ryabinov" w:date="2020-08-31T03:41:00Z"/>
        </w:trPr>
        <w:tc>
          <w:tcPr>
            <w:tcW w:w="7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7D4FC3F3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4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commentRangeStart w:id="1641"/>
            <w:ins w:id="164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Класс</w:t>
              </w:r>
            </w:ins>
          </w:p>
        </w:tc>
        <w:tc>
          <w:tcPr>
            <w:tcW w:w="1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781D2CA6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4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4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k-NN</w:t>
              </w:r>
            </w:ins>
          </w:p>
        </w:tc>
        <w:tc>
          <w:tcPr>
            <w:tcW w:w="1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1246C163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4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4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SVM</w:t>
              </w:r>
            </w:ins>
          </w:p>
        </w:tc>
      </w:tr>
      <w:tr w:rsidR="001A6EF0" w:rsidRPr="001A6EF0" w14:paraId="21B69C10" w14:textId="77777777" w:rsidTr="001A6EF0">
        <w:trPr>
          <w:trHeight w:val="244"/>
          <w:ins w:id="1647" w:author="Artem Ryabinov" w:date="2020-08-31T03:41:00Z"/>
        </w:trPr>
        <w:tc>
          <w:tcPr>
            <w:tcW w:w="793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2CC66" w14:textId="77777777" w:rsidR="001A6EF0" w:rsidRPr="001A6EF0" w:rsidRDefault="001A6EF0" w:rsidP="001A6EF0">
            <w:pPr>
              <w:spacing w:after="0" w:line="240" w:lineRule="auto"/>
              <w:rPr>
                <w:ins w:id="164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9581AA1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49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650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4026775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51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652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47CC98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53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654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6C80BBEE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55" w:author="Artem Ryabinov" w:date="2020-08-31T03:41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656" w:author="Artem Ryabinov" w:date="2020-08-31T03:41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</w:tr>
      <w:tr w:rsidR="001A6EF0" w:rsidRPr="001A6EF0" w14:paraId="526B122D" w14:textId="77777777" w:rsidTr="001A6EF0">
        <w:trPr>
          <w:trHeight w:val="244"/>
          <w:ins w:id="1657" w:author="Artem Ryabinov" w:date="2020-08-31T03:41:00Z"/>
        </w:trPr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DDC5D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5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65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ang</w:t>
              </w:r>
              <w:proofErr w:type="spellEnd"/>
            </w:ins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D1B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6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6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97C74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6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6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243C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6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6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3178B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6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6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</w:p>
        </w:tc>
      </w:tr>
      <w:tr w:rsidR="001A6EF0" w:rsidRPr="001A6EF0" w14:paraId="5067B426" w14:textId="77777777" w:rsidTr="001A6EF0">
        <w:trPr>
          <w:trHeight w:val="244"/>
          <w:ins w:id="1668" w:author="Artem Ryabinov" w:date="2020-08-31T03:41:00Z"/>
        </w:trPr>
        <w:tc>
          <w:tcPr>
            <w:tcW w:w="7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52AA7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6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67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exc</w:t>
              </w:r>
              <w:proofErr w:type="spellEnd"/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2E80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7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7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0,37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E9248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7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7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0,15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AD52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7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7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0,46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C027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7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7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0,37</w:t>
              </w:r>
            </w:ins>
          </w:p>
        </w:tc>
      </w:tr>
      <w:tr w:rsidR="001A6EF0" w:rsidRPr="001A6EF0" w14:paraId="38DD05C5" w14:textId="77777777" w:rsidTr="001A6EF0">
        <w:trPr>
          <w:trHeight w:val="244"/>
          <w:ins w:id="1679" w:author="Artem Ryabinov" w:date="2020-08-31T03:41:00Z"/>
        </w:trPr>
        <w:tc>
          <w:tcPr>
            <w:tcW w:w="7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6E7A1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8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68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fru</w:t>
              </w:r>
              <w:proofErr w:type="spellEnd"/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CC74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8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8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0,37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04421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8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8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4C21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8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8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0,41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BF52ED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8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8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0,57</w:t>
              </w:r>
            </w:ins>
          </w:p>
        </w:tc>
      </w:tr>
      <w:tr w:rsidR="001A6EF0" w:rsidRPr="001A6EF0" w14:paraId="2C98A841" w14:textId="77777777" w:rsidTr="001A6EF0">
        <w:trPr>
          <w:trHeight w:val="244"/>
          <w:ins w:id="1690" w:author="Artem Ryabinov" w:date="2020-08-31T03:41:00Z"/>
        </w:trPr>
        <w:tc>
          <w:tcPr>
            <w:tcW w:w="7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32ED6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69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69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hap</w:t>
              </w:r>
              <w:proofErr w:type="spellEnd"/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7A2B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9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9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0,00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3A6D5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9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9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0,00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D960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9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69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0,26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6700DC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69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0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0,05</w:t>
              </w:r>
            </w:ins>
          </w:p>
        </w:tc>
      </w:tr>
      <w:tr w:rsidR="001A6EF0" w:rsidRPr="001A6EF0" w14:paraId="37E72EAA" w14:textId="77777777" w:rsidTr="001A6EF0">
        <w:trPr>
          <w:trHeight w:val="244"/>
          <w:ins w:id="1701" w:author="Artem Ryabinov" w:date="2020-08-31T03:41:00Z"/>
        </w:trPr>
        <w:tc>
          <w:tcPr>
            <w:tcW w:w="7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B7F28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70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70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neu</w:t>
              </w:r>
              <w:proofErr w:type="spellEnd"/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0E8D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0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0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0,51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D1C26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0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0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D15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0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0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0,47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64FA68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1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1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0,52</w:t>
              </w:r>
            </w:ins>
          </w:p>
        </w:tc>
      </w:tr>
      <w:tr w:rsidR="001A6EF0" w:rsidRPr="001A6EF0" w14:paraId="2ED2B9B2" w14:textId="77777777" w:rsidTr="001A6EF0">
        <w:trPr>
          <w:trHeight w:val="244"/>
          <w:ins w:id="1712" w:author="Artem Ryabinov" w:date="2020-08-31T03:41:00Z"/>
        </w:trPr>
        <w:tc>
          <w:tcPr>
            <w:tcW w:w="7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60327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713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714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sad</w:t>
              </w:r>
              <w:proofErr w:type="spellEnd"/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CF61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15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16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0,51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77867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17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18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0,78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0227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19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20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A659DF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21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22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0,64</w:t>
              </w:r>
            </w:ins>
          </w:p>
        </w:tc>
      </w:tr>
      <w:tr w:rsidR="001A6EF0" w:rsidRPr="001A6EF0" w14:paraId="571A302E" w14:textId="77777777" w:rsidTr="001A6EF0">
        <w:trPr>
          <w:trHeight w:val="244"/>
          <w:ins w:id="1723" w:author="Artem Ryabinov" w:date="2020-08-31T03:41:00Z"/>
        </w:trPr>
        <w:tc>
          <w:tcPr>
            <w:tcW w:w="79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52ABAE7" w14:textId="77777777" w:rsidR="001A6EF0" w:rsidRPr="001A6EF0" w:rsidRDefault="001A6EF0" w:rsidP="001A6EF0">
            <w:pPr>
              <w:spacing w:after="0" w:line="240" w:lineRule="auto"/>
              <w:jc w:val="center"/>
              <w:rPr>
                <w:ins w:id="1724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25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μ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511692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26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27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0,38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8DBB309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28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29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0,40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702B80" w14:textId="77777777" w:rsidR="001A6EF0" w:rsidRPr="001A6EF0" w:rsidRDefault="001A6EF0" w:rsidP="001A6EF0">
            <w:pPr>
              <w:spacing w:after="0" w:line="240" w:lineRule="auto"/>
              <w:jc w:val="right"/>
              <w:rPr>
                <w:ins w:id="1730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31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0,46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7D418F0F" w14:textId="77777777" w:rsidR="001A6EF0" w:rsidRPr="001A6EF0" w:rsidRDefault="001A6EF0" w:rsidP="001A6EF0">
            <w:pPr>
              <w:keepNext/>
              <w:spacing w:after="0" w:line="240" w:lineRule="auto"/>
              <w:jc w:val="right"/>
              <w:rPr>
                <w:ins w:id="1732" w:author="Artem Ryabinov" w:date="2020-08-31T03:41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33" w:author="Artem Ryabinov" w:date="2020-08-31T03:41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0,43</w:t>
              </w:r>
            </w:ins>
            <w:commentRangeEnd w:id="1641"/>
            <w:ins w:id="1734" w:author="Artem Ryabinov" w:date="2020-08-31T03:47:00Z">
              <w:r>
                <w:rPr>
                  <w:rStyle w:val="a9"/>
                </w:rPr>
                <w:commentReference w:id="1641"/>
              </w:r>
            </w:ins>
          </w:p>
        </w:tc>
      </w:tr>
    </w:tbl>
    <w:p w14:paraId="00575A5C" w14:textId="77777777" w:rsidR="001A6EF0" w:rsidRPr="001A6EF0" w:rsidRDefault="001A6EF0" w:rsidP="001A6EF0">
      <w:pPr>
        <w:rPr>
          <w:ins w:id="1735" w:author="Artem Ryabinov" w:date="2020-08-31T03:36:00Z"/>
          <w:rPrChange w:id="1736" w:author="Artem Ryabinov" w:date="2020-08-31T03:39:00Z">
            <w:rPr>
              <w:ins w:id="1737" w:author="Artem Ryabinov" w:date="2020-08-31T03:36:00Z"/>
              <w:lang w:val="en-US"/>
            </w:rPr>
          </w:rPrChange>
        </w:rPr>
        <w:pPrChange w:id="1738" w:author="Artem Ryabinov" w:date="2020-08-31T03:39:00Z">
          <w:pPr>
            <w:pStyle w:val="a6"/>
          </w:pPr>
        </w:pPrChange>
      </w:pPr>
    </w:p>
    <w:p w14:paraId="5FB52B87" w14:textId="7DF94454" w:rsidR="00D406B2" w:rsidRPr="001A6EF0" w:rsidRDefault="00D406B2" w:rsidP="00D1195C">
      <w:pPr>
        <w:rPr>
          <w:ins w:id="1739" w:author="Artem Ryabinov" w:date="2020-08-31T03:36:00Z"/>
          <w:rPrChange w:id="1740" w:author="Artem Ryabinov" w:date="2020-08-31T03:39:00Z">
            <w:rPr>
              <w:ins w:id="1741" w:author="Artem Ryabinov" w:date="2020-08-31T03:36:00Z"/>
              <w:lang w:val="en-US"/>
            </w:rPr>
          </w:rPrChange>
        </w:rPr>
      </w:pPr>
    </w:p>
    <w:p w14:paraId="7C5D1C40" w14:textId="2DEFB310" w:rsidR="00D406B2" w:rsidRPr="001A6EF0" w:rsidRDefault="00D406B2" w:rsidP="00D1195C">
      <w:pPr>
        <w:rPr>
          <w:ins w:id="1742" w:author="Artem Ryabinov" w:date="2020-08-31T03:36:00Z"/>
          <w:rPrChange w:id="1743" w:author="Artem Ryabinov" w:date="2020-08-31T03:39:00Z">
            <w:rPr>
              <w:ins w:id="1744" w:author="Artem Ryabinov" w:date="2020-08-31T03:36:00Z"/>
              <w:lang w:val="en-US"/>
            </w:rPr>
          </w:rPrChange>
        </w:rPr>
      </w:pPr>
    </w:p>
    <w:p w14:paraId="45454121" w14:textId="2F160F7E" w:rsidR="00D406B2" w:rsidRPr="001A6EF0" w:rsidRDefault="00D406B2" w:rsidP="00D1195C">
      <w:pPr>
        <w:rPr>
          <w:ins w:id="1745" w:author="Artem Ryabinov" w:date="2020-08-31T03:36:00Z"/>
          <w:rPrChange w:id="1746" w:author="Artem Ryabinov" w:date="2020-08-31T03:39:00Z">
            <w:rPr>
              <w:ins w:id="1747" w:author="Artem Ryabinov" w:date="2020-08-31T03:36:00Z"/>
              <w:lang w:val="en-US"/>
            </w:rPr>
          </w:rPrChange>
        </w:rPr>
      </w:pPr>
    </w:p>
    <w:p w14:paraId="60368134" w14:textId="37DD7103" w:rsidR="00D406B2" w:rsidRPr="001A6EF0" w:rsidRDefault="00D406B2" w:rsidP="00D1195C">
      <w:pPr>
        <w:rPr>
          <w:ins w:id="1748" w:author="Artem Ryabinov" w:date="2020-08-31T03:36:00Z"/>
          <w:rPrChange w:id="1749" w:author="Artem Ryabinov" w:date="2020-08-31T03:39:00Z">
            <w:rPr>
              <w:ins w:id="1750" w:author="Artem Ryabinov" w:date="2020-08-31T03:36:00Z"/>
              <w:lang w:val="en-US"/>
            </w:rPr>
          </w:rPrChange>
        </w:rPr>
      </w:pPr>
    </w:p>
    <w:p w14:paraId="27B2E89B" w14:textId="4A6C3F87" w:rsidR="00D406B2" w:rsidRDefault="00D406B2" w:rsidP="00D1195C">
      <w:ins w:id="1751" w:author="Artem Ryabinov" w:date="2020-08-31T03:36:00Z">
        <w:r w:rsidRPr="00D406B2">
          <w:rPr>
            <w:rPrChange w:id="1752" w:author="Artem Ryabinov" w:date="2020-08-31T03:3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fldChar w:fldCharType="begin"/>
        </w:r>
        <w:r w:rsidRPr="00D406B2">
          <w:rPr>
            <w:rPrChange w:id="1753" w:author="Artem Ryabinov" w:date="2020-08-31T03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LINK</w:instrText>
        </w:r>
        <w:r w:rsidRPr="00D406B2">
          <w:rPr>
            <w:rPrChange w:id="1754" w:author="Artem Ryabinov" w:date="2020-08-31T03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Excel</w:instrText>
        </w:r>
        <w:r w:rsidRPr="00D406B2">
          <w:rPr>
            <w:rPrChange w:id="1755" w:author="Artem Ryabinov" w:date="2020-08-31T03:37:00Z">
              <w:rPr>
                <w:lang w:val="en-US"/>
              </w:rPr>
            </w:rPrChange>
          </w:rPr>
          <w:instrText>.</w:instrText>
        </w:r>
        <w:r>
          <w:rPr>
            <w:lang w:val="en-US"/>
          </w:rPr>
          <w:instrText>SheetBinaryMacroEnabled</w:instrText>
        </w:r>
        <w:r w:rsidRPr="00D406B2">
          <w:rPr>
            <w:rPrChange w:id="1756" w:author="Artem Ryabinov" w:date="2020-08-31T03:37:00Z">
              <w:rPr>
                <w:lang w:val="en-US"/>
              </w:rPr>
            </w:rPrChange>
          </w:rPr>
          <w:instrText>.12 "</w:instrText>
        </w:r>
        <w:r>
          <w:rPr>
            <w:lang w:val="en-US"/>
          </w:rPr>
          <w:instrText>E</w:instrText>
        </w:r>
        <w:r w:rsidRPr="00D406B2">
          <w:rPr>
            <w:rPrChange w:id="1757" w:author="Artem Ryabinov" w:date="2020-08-31T03:37:00Z">
              <w:rPr>
                <w:lang w:val="en-US"/>
              </w:rPr>
            </w:rPrChange>
          </w:rPr>
          <w:instrText>:\\</w:instrText>
        </w:r>
        <w:r>
          <w:rPr>
            <w:lang w:val="en-US"/>
          </w:rPr>
          <w:instrText>Projects</w:instrText>
        </w:r>
        <w:r w:rsidRPr="00D406B2">
          <w:rPr>
            <w:rPrChange w:id="1758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emotion</w:instrText>
        </w:r>
        <w:r w:rsidRPr="00D406B2">
          <w:rPr>
            <w:rPrChange w:id="1759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recognition</w:instrText>
        </w:r>
        <w:r w:rsidRPr="00D406B2">
          <w:rPr>
            <w:rPrChange w:id="1760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knn</w:instrText>
        </w:r>
        <w:r w:rsidRPr="00D406B2">
          <w:rPr>
            <w:rPrChange w:id="1761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svm</w:instrText>
        </w:r>
        <w:r w:rsidRPr="00D406B2">
          <w:rPr>
            <w:rPrChange w:id="1762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models</w:instrText>
        </w:r>
        <w:r w:rsidRPr="00D406B2">
          <w:rPr>
            <w:rPrChange w:id="1763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classification</w:instrText>
        </w:r>
        <w:r w:rsidRPr="00D406B2">
          <w:rPr>
            <w:rPrChange w:id="1764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reports</w:instrText>
        </w:r>
        <w:r w:rsidRPr="00D406B2">
          <w:rPr>
            <w:rPrChange w:id="1765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knn</w:instrText>
        </w:r>
        <w:r w:rsidRPr="00D406B2">
          <w:rPr>
            <w:rPrChange w:id="1766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classification</w:instrText>
        </w:r>
        <w:r w:rsidRPr="00D406B2">
          <w:rPr>
            <w:rPrChange w:id="1767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reports</w:instrText>
        </w:r>
        <w:r w:rsidRPr="00D406B2">
          <w:rPr>
            <w:rPrChange w:id="1768" w:author="Artem Ryabinov" w:date="2020-08-31T03:37:00Z">
              <w:rPr>
                <w:lang w:val="en-US"/>
              </w:rPr>
            </w:rPrChange>
          </w:rPr>
          <w:instrText>.</w:instrText>
        </w:r>
        <w:r>
          <w:rPr>
            <w:lang w:val="en-US"/>
          </w:rPr>
          <w:instrText>csv</w:instrText>
        </w:r>
        <w:r w:rsidRPr="00D406B2">
          <w:rPr>
            <w:rPrChange w:id="1769" w:author="Artem Ryabinov" w:date="2020-08-31T03:37:00Z">
              <w:rPr>
                <w:lang w:val="en-US"/>
              </w:rPr>
            </w:rPrChange>
          </w:rPr>
          <w:instrText>" "</w:instrText>
        </w:r>
        <w:r>
          <w:rPr>
            <w:lang w:val="en-US"/>
          </w:rPr>
          <w:instrText>knn</w:instrText>
        </w:r>
        <w:r w:rsidRPr="00D406B2">
          <w:rPr>
            <w:rPrChange w:id="1770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classification</w:instrText>
        </w:r>
        <w:r w:rsidRPr="00D406B2">
          <w:rPr>
            <w:rPrChange w:id="1771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reports</w:instrText>
        </w:r>
        <w:r w:rsidRPr="00D406B2">
          <w:rPr>
            <w:rPrChange w:id="1772" w:author="Artem Ryabinov" w:date="2020-08-31T03:37:00Z">
              <w:rPr>
                <w:lang w:val="en-US"/>
              </w:rPr>
            </w:rPrChange>
          </w:rPr>
          <w:instrText>!</w:instrText>
        </w:r>
        <w:r>
          <w:rPr>
            <w:lang w:val="en-US"/>
          </w:rPr>
          <w:instrText>R</w:instrText>
        </w:r>
        <w:r w:rsidRPr="00D406B2">
          <w:rPr>
            <w:rPrChange w:id="1773" w:author="Artem Ryabinov" w:date="2020-08-31T03:37:00Z">
              <w:rPr>
                <w:lang w:val="en-US"/>
              </w:rPr>
            </w:rPrChange>
          </w:rPr>
          <w:instrText>40</w:instrText>
        </w:r>
        <w:r>
          <w:rPr>
            <w:lang w:val="en-US"/>
          </w:rPr>
          <w:instrText>C</w:instrText>
        </w:r>
        <w:r w:rsidRPr="00D406B2">
          <w:rPr>
            <w:rPrChange w:id="1774" w:author="Artem Ryabinov" w:date="2020-08-31T03:37:00Z">
              <w:rPr>
                <w:lang w:val="en-US"/>
              </w:rPr>
            </w:rPrChange>
          </w:rPr>
          <w:instrText>5:</w:instrText>
        </w:r>
        <w:r>
          <w:rPr>
            <w:lang w:val="en-US"/>
          </w:rPr>
          <w:instrText>R</w:instrText>
        </w:r>
        <w:r w:rsidRPr="00D406B2">
          <w:rPr>
            <w:rPrChange w:id="1775" w:author="Artem Ryabinov" w:date="2020-08-31T03:37:00Z">
              <w:rPr>
                <w:lang w:val="en-US"/>
              </w:rPr>
            </w:rPrChange>
          </w:rPr>
          <w:instrText>50</w:instrText>
        </w:r>
        <w:r>
          <w:rPr>
            <w:lang w:val="en-US"/>
          </w:rPr>
          <w:instrText>C</w:instrText>
        </w:r>
        <w:r w:rsidRPr="00D406B2">
          <w:rPr>
            <w:rPrChange w:id="1776" w:author="Artem Ryabinov" w:date="2020-08-31T03:37:00Z">
              <w:rPr>
                <w:lang w:val="en-US"/>
              </w:rPr>
            </w:rPrChange>
          </w:rPr>
          <w:instrText>9" \</w:instrText>
        </w:r>
        <w:r>
          <w:rPr>
            <w:lang w:val="en-US"/>
          </w:rPr>
          <w:instrText>a</w:instrText>
        </w:r>
        <w:r w:rsidRPr="00D406B2">
          <w:rPr>
            <w:rPrChange w:id="1777" w:author="Artem Ryabinov" w:date="2020-08-31T03:37:00Z">
              <w:rPr>
                <w:lang w:val="en-US"/>
              </w:rPr>
            </w:rPrChange>
          </w:rPr>
          <w:instrText xml:space="preserve"> \</w:instrText>
        </w:r>
        <w:r>
          <w:rPr>
            <w:lang w:val="en-US"/>
          </w:rPr>
          <w:instrText>f</w:instrText>
        </w:r>
        <w:r w:rsidRPr="00D406B2">
          <w:rPr>
            <w:rPrChange w:id="1778" w:author="Artem Ryabinov" w:date="2020-08-31T03:37:00Z">
              <w:rPr>
                <w:lang w:val="en-US"/>
              </w:rPr>
            </w:rPrChange>
          </w:rPr>
          <w:instrText xml:space="preserve"> 4 \</w:instrText>
        </w:r>
        <w:r>
          <w:rPr>
            <w:lang w:val="en-US"/>
          </w:rPr>
          <w:instrText>h</w:instrText>
        </w:r>
        <w:r w:rsidRPr="00D406B2">
          <w:rPr>
            <w:rPrChange w:id="1779" w:author="Artem Ryabinov" w:date="2020-08-31T03:37:00Z">
              <w:rPr>
                <w:lang w:val="en-US"/>
              </w:rPr>
            </w:rPrChange>
          </w:rPr>
          <w:instrText xml:space="preserve"> </w:instrText>
        </w:r>
      </w:ins>
      <w:r w:rsidR="001A6EF0">
        <w:instrText xml:space="preserve"> \* MERGEFORMAT </w:instrText>
      </w:r>
      <w:ins w:id="1780" w:author="Artem Ryabinov" w:date="2020-08-31T03:36:00Z">
        <w:r>
          <w:rPr>
            <w:lang w:val="en-US"/>
          </w:rPr>
          <w:fldChar w:fldCharType="separate"/>
        </w:r>
      </w:ins>
    </w:p>
    <w:p w14:paraId="0A5B03B2" w14:textId="77777777" w:rsidR="006F17DC" w:rsidRPr="001A6EF0" w:rsidRDefault="00D406B2" w:rsidP="00D1195C">
      <w:pPr>
        <w:rPr>
          <w:ins w:id="1781" w:author="Artem Ryabinov" w:date="2020-08-31T03:48:00Z"/>
        </w:rPr>
      </w:pPr>
      <w:ins w:id="1782" w:author="Artem Ryabinov" w:date="2020-08-31T03:36:00Z">
        <w:r>
          <w:rPr>
            <w:lang w:val="en-US"/>
          </w:rPr>
          <w:fldChar w:fldCharType="end"/>
        </w:r>
      </w:ins>
      <w:commentRangeStart w:id="1783"/>
      <w:commentRangeEnd w:id="1783"/>
      <w:ins w:id="1784" w:author="Artem Ryabinov" w:date="2020-08-31T03:47:00Z">
        <w:r w:rsidR="006F17DC">
          <w:rPr>
            <w:rStyle w:val="a9"/>
          </w:rPr>
          <w:commentReference w:id="1783"/>
        </w:r>
      </w:ins>
    </w:p>
    <w:tbl>
      <w:tblPr>
        <w:tblpPr w:leftFromText="180" w:rightFromText="180" w:vertAnchor="text" w:horzAnchor="margin" w:tblpY="280"/>
        <w:tblOverlap w:val="never"/>
        <w:tblW w:w="3926" w:type="dxa"/>
        <w:tblLook w:val="04A0" w:firstRow="1" w:lastRow="0" w:firstColumn="1" w:lastColumn="0" w:noHBand="0" w:noVBand="1"/>
      </w:tblPr>
      <w:tblGrid>
        <w:gridCol w:w="780"/>
        <w:gridCol w:w="959"/>
        <w:gridCol w:w="614"/>
        <w:gridCol w:w="959"/>
        <w:gridCol w:w="614"/>
        <w:tblGridChange w:id="1785">
          <w:tblGrid>
            <w:gridCol w:w="780"/>
            <w:gridCol w:w="959"/>
            <w:gridCol w:w="614"/>
            <w:gridCol w:w="959"/>
            <w:gridCol w:w="614"/>
          </w:tblGrid>
        </w:tblGridChange>
      </w:tblGrid>
      <w:tr w:rsidR="006F17DC" w:rsidRPr="001A6EF0" w14:paraId="3C6F1A4A" w14:textId="77777777" w:rsidTr="006F17DC">
        <w:trPr>
          <w:trHeight w:val="240"/>
          <w:ins w:id="1786" w:author="Artem Ryabinov" w:date="2020-08-31T03:48:00Z"/>
        </w:trPr>
        <w:tc>
          <w:tcPr>
            <w:tcW w:w="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0A98706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78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88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Класс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62ADD655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78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90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k-NN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42045CF6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79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792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SVM</w:t>
              </w:r>
            </w:ins>
          </w:p>
        </w:tc>
      </w:tr>
      <w:tr w:rsidR="006F17DC" w:rsidRPr="001A6EF0" w14:paraId="2F2C360B" w14:textId="77777777" w:rsidTr="006F17DC">
        <w:trPr>
          <w:trHeight w:val="240"/>
          <w:ins w:id="1793" w:author="Artem Ryabinov" w:date="2020-08-31T03:48:00Z"/>
        </w:trPr>
        <w:tc>
          <w:tcPr>
            <w:tcW w:w="7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06952" w14:textId="77777777" w:rsidR="006F17DC" w:rsidRPr="001A6EF0" w:rsidRDefault="006F17DC" w:rsidP="006F17DC">
            <w:pPr>
              <w:spacing w:after="0" w:line="240" w:lineRule="auto"/>
              <w:rPr>
                <w:ins w:id="179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0E5197F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795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796" w:author="Artem Ryabinov" w:date="2020-08-31T03:48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0100B81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797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798" w:author="Artem Ryabinov" w:date="2020-08-31T03:48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296430F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799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800" w:author="Artem Ryabinov" w:date="2020-08-31T03:48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29975F35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01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802" w:author="Artem Ryabinov" w:date="2020-08-31T03:48:00Z">
              <w:r w:rsidRPr="001A6EF0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</w:tr>
      <w:tr w:rsidR="006F17DC" w:rsidRPr="001A6EF0" w14:paraId="240D3703" w14:textId="77777777" w:rsidTr="006F17DC">
        <w:trPr>
          <w:trHeight w:val="240"/>
          <w:ins w:id="1803" w:author="Artem Ryabinov" w:date="2020-08-31T03:48:00Z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209E7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0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805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ang</w:t>
              </w:r>
              <w:proofErr w:type="spellEnd"/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CED1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0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07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0,67</w:t>
              </w:r>
            </w:ins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4F0FB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0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09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0,80</w:t>
              </w:r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AAD8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1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11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0,75</w:t>
              </w:r>
            </w:ins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CFFC41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1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13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0,80</w:t>
              </w:r>
            </w:ins>
          </w:p>
        </w:tc>
      </w:tr>
      <w:tr w:rsidR="006F17DC" w:rsidRPr="001A6EF0" w14:paraId="239C10C8" w14:textId="77777777" w:rsidTr="006F17DC">
        <w:trPr>
          <w:trHeight w:val="240"/>
          <w:ins w:id="1814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4290F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1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816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dis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FC69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1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18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0,54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B51C9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1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20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7FC9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2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22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0,61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AC0DD9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2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24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0,73</w:t>
              </w:r>
            </w:ins>
          </w:p>
        </w:tc>
      </w:tr>
      <w:tr w:rsidR="006F17DC" w:rsidRPr="001A6EF0" w14:paraId="1A3409D6" w14:textId="77777777" w:rsidTr="006F17DC">
        <w:trPr>
          <w:trHeight w:val="240"/>
          <w:ins w:id="1825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C7F0E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2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827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fea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10FA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2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29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0,63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F3F4E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3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31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702D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3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33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0,86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6823D9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3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35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0,40</w:t>
              </w:r>
            </w:ins>
          </w:p>
        </w:tc>
      </w:tr>
      <w:tr w:rsidR="006F17DC" w:rsidRPr="001A6EF0" w14:paraId="68152D82" w14:textId="77777777" w:rsidTr="006F17DC">
        <w:trPr>
          <w:trHeight w:val="240"/>
          <w:ins w:id="1836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0D97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3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838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hap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3232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3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40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0,69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A87EC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4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42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47D2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4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44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0,73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490A19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4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46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0,53</w:t>
              </w:r>
            </w:ins>
          </w:p>
        </w:tc>
      </w:tr>
      <w:tr w:rsidR="006F17DC" w:rsidRPr="001A6EF0" w14:paraId="32DF2DB8" w14:textId="77777777" w:rsidTr="006F17DC">
        <w:trPr>
          <w:trHeight w:val="240"/>
          <w:ins w:id="1847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FB88F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4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849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neu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1BE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5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51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7ADEA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5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53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C651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5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55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30093D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5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57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0,83</w:t>
              </w:r>
            </w:ins>
          </w:p>
        </w:tc>
      </w:tr>
      <w:tr w:rsidR="006F17DC" w:rsidRPr="001A6EF0" w14:paraId="4E0B6762" w14:textId="77777777" w:rsidTr="006F17DC">
        <w:trPr>
          <w:trHeight w:val="240"/>
          <w:ins w:id="1858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9CD67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5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860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sad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AEED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6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62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89104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6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64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14E8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6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66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0,53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CEC294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6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68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0,53</w:t>
              </w:r>
            </w:ins>
          </w:p>
        </w:tc>
      </w:tr>
      <w:tr w:rsidR="006F17DC" w:rsidRPr="001A6EF0" w14:paraId="0A0B269A" w14:textId="77777777" w:rsidTr="006F17DC">
        <w:trPr>
          <w:trHeight w:val="240"/>
          <w:ins w:id="1869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9ED40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7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871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sur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7124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7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73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43118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7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75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3657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7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77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9D9286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7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79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0,93</w:t>
              </w:r>
            </w:ins>
          </w:p>
        </w:tc>
      </w:tr>
      <w:tr w:rsidR="006F17DC" w:rsidRPr="001A6EF0" w14:paraId="6990821C" w14:textId="77777777" w:rsidTr="006F17DC">
        <w:trPr>
          <w:trHeight w:val="240"/>
          <w:ins w:id="1880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8D4A89A" w14:textId="77777777" w:rsidR="006F17DC" w:rsidRPr="001A6EF0" w:rsidRDefault="006F17DC" w:rsidP="006F17DC">
            <w:pPr>
              <w:spacing w:after="0" w:line="240" w:lineRule="auto"/>
              <w:jc w:val="center"/>
              <w:rPr>
                <w:ins w:id="188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82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μ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5500CD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8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84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0,62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50C7EAD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8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86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64BA9D" w14:textId="77777777" w:rsidR="006F17DC" w:rsidRPr="001A6EF0" w:rsidRDefault="006F17DC" w:rsidP="006F17DC">
            <w:pPr>
              <w:spacing w:after="0" w:line="240" w:lineRule="auto"/>
              <w:jc w:val="right"/>
              <w:rPr>
                <w:ins w:id="188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88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62581E55" w14:textId="77777777" w:rsidR="006F17DC" w:rsidRPr="001A6EF0" w:rsidRDefault="006F17DC" w:rsidP="006F17DC">
            <w:pPr>
              <w:keepNext/>
              <w:spacing w:after="0" w:line="240" w:lineRule="auto"/>
              <w:jc w:val="right"/>
              <w:rPr>
                <w:ins w:id="188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90" w:author="Artem Ryabinov" w:date="2020-08-31T03:48:00Z">
              <w:r w:rsidRPr="001A6EF0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0,68</w:t>
              </w:r>
            </w:ins>
          </w:p>
        </w:tc>
      </w:tr>
    </w:tbl>
    <w:tbl>
      <w:tblPr>
        <w:tblpPr w:leftFromText="180" w:rightFromText="180" w:vertAnchor="text" w:horzAnchor="margin" w:tblpXSpec="center" w:tblpY="280"/>
        <w:tblW w:w="3926" w:type="dxa"/>
        <w:tblLook w:val="04A0" w:firstRow="1" w:lastRow="0" w:firstColumn="1" w:lastColumn="0" w:noHBand="0" w:noVBand="1"/>
      </w:tblPr>
      <w:tblGrid>
        <w:gridCol w:w="780"/>
        <w:gridCol w:w="959"/>
        <w:gridCol w:w="614"/>
        <w:gridCol w:w="959"/>
        <w:gridCol w:w="975"/>
      </w:tblGrid>
      <w:tr w:rsidR="006F17DC" w:rsidRPr="006F17DC" w14:paraId="10DCF28C" w14:textId="77777777" w:rsidTr="006F17DC">
        <w:trPr>
          <w:trHeight w:val="240"/>
          <w:ins w:id="1891" w:author="Artem Ryabinov" w:date="2020-08-31T03:48:00Z"/>
        </w:trPr>
        <w:tc>
          <w:tcPr>
            <w:tcW w:w="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A237E26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89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commentRangeStart w:id="1893"/>
            <w:ins w:id="1894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Класс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EAB64C0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89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96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k-NN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2044F7A3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89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898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SVM</w:t>
              </w:r>
            </w:ins>
          </w:p>
        </w:tc>
      </w:tr>
      <w:tr w:rsidR="006F17DC" w:rsidRPr="006F17DC" w14:paraId="169252A3" w14:textId="77777777" w:rsidTr="006F17DC">
        <w:trPr>
          <w:trHeight w:val="240"/>
          <w:ins w:id="1899" w:author="Artem Ryabinov" w:date="2020-08-31T03:48:00Z"/>
        </w:trPr>
        <w:tc>
          <w:tcPr>
            <w:tcW w:w="7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19F88" w14:textId="77777777" w:rsidR="006F17DC" w:rsidRPr="006F17DC" w:rsidRDefault="006F17DC" w:rsidP="006F17DC">
            <w:pPr>
              <w:spacing w:after="0" w:line="240" w:lineRule="auto"/>
              <w:rPr>
                <w:ins w:id="190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61E07F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01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902" w:author="Artem Ryabinov" w:date="2020-08-31T03:48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2EE5BE8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03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904" w:author="Artem Ryabinov" w:date="2020-08-31T03:48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4878C0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05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906" w:author="Artem Ryabinov" w:date="2020-08-31T03:48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304D0A56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07" w:author="Artem Ryabinov" w:date="2020-08-31T03:48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1908" w:author="Artem Ryabinov" w:date="2020-08-31T03:48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</w:tr>
      <w:tr w:rsidR="006F17DC" w:rsidRPr="006F17DC" w14:paraId="30A12D06" w14:textId="77777777" w:rsidTr="006F17DC">
        <w:trPr>
          <w:trHeight w:val="240"/>
          <w:ins w:id="1909" w:author="Artem Ryabinov" w:date="2020-08-31T03:48:00Z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8F3CC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1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911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ang</w:t>
              </w:r>
              <w:proofErr w:type="spellEnd"/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A42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1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13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0,95</w:t>
              </w:r>
            </w:ins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3C091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1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15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0,99</w:t>
              </w:r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29BA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1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17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70C777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1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19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</w:tr>
      <w:tr w:rsidR="006F17DC" w:rsidRPr="006F17DC" w14:paraId="3198BFF1" w14:textId="77777777" w:rsidTr="006F17DC">
        <w:trPr>
          <w:trHeight w:val="240"/>
          <w:ins w:id="1920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8FE58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2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922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dis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5487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2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24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1A1BA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2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26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0,95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1884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2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28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873F6A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2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30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</w:p>
        </w:tc>
      </w:tr>
      <w:tr w:rsidR="006F17DC" w:rsidRPr="006F17DC" w14:paraId="5DC55AD4" w14:textId="77777777" w:rsidTr="006F17DC">
        <w:trPr>
          <w:trHeight w:val="240"/>
          <w:ins w:id="1931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852E6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3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933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fea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0CEE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3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35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9FC54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3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37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B5A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3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39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3154F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4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41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0,99</w:t>
              </w:r>
            </w:ins>
          </w:p>
        </w:tc>
      </w:tr>
      <w:tr w:rsidR="006F17DC" w:rsidRPr="006F17DC" w14:paraId="1C638214" w14:textId="77777777" w:rsidTr="006F17DC">
        <w:trPr>
          <w:trHeight w:val="240"/>
          <w:ins w:id="1942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A5CC4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4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944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hap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BEAC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4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46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0,91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07C84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4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48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97FD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4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50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0,99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849C0E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5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52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0,95</w:t>
              </w:r>
            </w:ins>
          </w:p>
        </w:tc>
      </w:tr>
      <w:tr w:rsidR="006F17DC" w:rsidRPr="006F17DC" w14:paraId="359A2200" w14:textId="77777777" w:rsidTr="006F17DC">
        <w:trPr>
          <w:trHeight w:val="240"/>
          <w:ins w:id="1953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20D90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5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955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neu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0E0E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5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57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AE02A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5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59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841F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6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61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978370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6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63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1,00</w:t>
              </w:r>
            </w:ins>
          </w:p>
        </w:tc>
      </w:tr>
      <w:tr w:rsidR="006F17DC" w:rsidRPr="006F17DC" w14:paraId="399BF635" w14:textId="77777777" w:rsidTr="006F17DC">
        <w:trPr>
          <w:trHeight w:val="240"/>
          <w:ins w:id="1964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72A52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6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966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sad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8134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6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68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C73A5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6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70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4CEB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7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72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0,99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FCB441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7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74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</w:p>
        </w:tc>
      </w:tr>
      <w:tr w:rsidR="006F17DC" w:rsidRPr="006F17DC" w14:paraId="50811F8B" w14:textId="77777777" w:rsidTr="006F17DC">
        <w:trPr>
          <w:trHeight w:val="240"/>
          <w:ins w:id="1975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12BDE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76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1977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sur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AA9A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78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79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0,96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9D6AD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80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81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0,90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60B9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82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83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0,95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5463AF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84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85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0,99</w:t>
              </w:r>
            </w:ins>
          </w:p>
        </w:tc>
      </w:tr>
      <w:tr w:rsidR="006F17DC" w:rsidRPr="006F17DC" w14:paraId="56D0D827" w14:textId="77777777" w:rsidTr="006F17DC">
        <w:trPr>
          <w:trHeight w:val="240"/>
          <w:ins w:id="1986" w:author="Artem Ryabinov" w:date="2020-08-31T03:48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4A3F1B7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1987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88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μ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7CA145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89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90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84398D9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91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92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4BB34C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1993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94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672A24C0" w14:textId="77777777" w:rsidR="006F17DC" w:rsidRPr="006F17DC" w:rsidRDefault="006F17DC" w:rsidP="006F17DC">
            <w:pPr>
              <w:keepNext/>
              <w:spacing w:after="0" w:line="240" w:lineRule="auto"/>
              <w:jc w:val="right"/>
              <w:rPr>
                <w:ins w:id="1995" w:author="Artem Ryabinov" w:date="2020-08-31T03:48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1996" w:author="Artem Ryabinov" w:date="2020-08-31T03:48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0,98</w:t>
              </w:r>
            </w:ins>
            <w:commentRangeEnd w:id="1893"/>
            <w:ins w:id="1997" w:author="Artem Ryabinov" w:date="2020-08-31T03:49:00Z">
              <w:r>
                <w:rPr>
                  <w:rStyle w:val="a9"/>
                </w:rPr>
                <w:commentReference w:id="1893"/>
              </w:r>
            </w:ins>
          </w:p>
        </w:tc>
      </w:tr>
    </w:tbl>
    <w:p w14:paraId="183C285B" w14:textId="6AF66A5B" w:rsidR="006F17DC" w:rsidRPr="001A6EF0" w:rsidRDefault="006F17DC" w:rsidP="00D1195C">
      <w:pPr>
        <w:rPr>
          <w:ins w:id="1998" w:author="Artem Ryabinov" w:date="2020-08-31T03:48:00Z"/>
        </w:rPr>
      </w:pPr>
    </w:p>
    <w:p w14:paraId="4F9AA517" w14:textId="002EA352" w:rsidR="006F17DC" w:rsidRPr="001A6EF0" w:rsidRDefault="006F17DC" w:rsidP="00D1195C">
      <w:pPr>
        <w:rPr>
          <w:ins w:id="1999" w:author="Artem Ryabinov" w:date="2020-08-31T03:48:00Z"/>
        </w:rPr>
      </w:pPr>
    </w:p>
    <w:p w14:paraId="4760C7B7" w14:textId="7F8C9770" w:rsidR="006F17DC" w:rsidRPr="001A6EF0" w:rsidRDefault="006F17DC" w:rsidP="00D1195C">
      <w:pPr>
        <w:rPr>
          <w:ins w:id="2000" w:author="Artem Ryabinov" w:date="2020-08-31T03:48:00Z"/>
        </w:rPr>
      </w:pPr>
    </w:p>
    <w:p w14:paraId="0B732042" w14:textId="5E45454E" w:rsidR="00D406B2" w:rsidRPr="00D406B2" w:rsidRDefault="00D406B2" w:rsidP="001A6EF0">
      <w:pPr>
        <w:pStyle w:val="a6"/>
        <w:rPr>
          <w:ins w:id="2001" w:author="Artem Ryabinov" w:date="2020-08-31T03:36:00Z"/>
          <w:rPrChange w:id="2002" w:author="Artem Ryabinov" w:date="2020-08-31T03:37:00Z">
            <w:rPr>
              <w:ins w:id="2003" w:author="Artem Ryabinov" w:date="2020-08-31T03:36:00Z"/>
              <w:lang w:val="en-US"/>
            </w:rPr>
          </w:rPrChange>
        </w:rPr>
      </w:pPr>
    </w:p>
    <w:p w14:paraId="43DEBFF1" w14:textId="45273042" w:rsidR="00D406B2" w:rsidRPr="00D406B2" w:rsidRDefault="00D406B2" w:rsidP="00D1195C">
      <w:pPr>
        <w:rPr>
          <w:ins w:id="2004" w:author="Artem Ryabinov" w:date="2020-08-31T03:36:00Z"/>
          <w:rPrChange w:id="2005" w:author="Artem Ryabinov" w:date="2020-08-31T03:37:00Z">
            <w:rPr>
              <w:ins w:id="2006" w:author="Artem Ryabinov" w:date="2020-08-31T03:36:00Z"/>
              <w:lang w:val="en-US"/>
            </w:rPr>
          </w:rPrChange>
        </w:rPr>
      </w:pPr>
    </w:p>
    <w:p w14:paraId="0698785A" w14:textId="77777777" w:rsidR="001A6EF0" w:rsidRDefault="00D406B2" w:rsidP="00D1195C">
      <w:ins w:id="2007" w:author="Artem Ryabinov" w:date="2020-08-31T03:36:00Z">
        <w:r w:rsidRPr="00D406B2">
          <w:rPr>
            <w:rPrChange w:id="2008" w:author="Artem Ryabinov" w:date="2020-08-31T03:37:00Z">
              <w:rPr>
                <w:lang w:val="en-US"/>
              </w:rPr>
            </w:rPrChange>
          </w:rPr>
          <w:t xml:space="preserve"> </w:t>
        </w:r>
      </w:ins>
      <w:ins w:id="2009" w:author="Artem Ryabinov" w:date="2020-08-31T03:35:00Z">
        <w:r>
          <w:rPr>
            <w:lang w:val="en-US"/>
          </w:rPr>
          <w:fldChar w:fldCharType="begin"/>
        </w:r>
        <w:r w:rsidRPr="00D406B2">
          <w:rPr>
            <w:rPrChange w:id="2010" w:author="Artem Ryabinov" w:date="2020-08-31T03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LINK</w:instrText>
        </w:r>
        <w:r w:rsidRPr="00D406B2">
          <w:rPr>
            <w:rPrChange w:id="2011" w:author="Artem Ryabinov" w:date="2020-08-31T03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Excel</w:instrText>
        </w:r>
        <w:r w:rsidRPr="00D406B2">
          <w:rPr>
            <w:rPrChange w:id="2012" w:author="Artem Ryabinov" w:date="2020-08-31T03:37:00Z">
              <w:rPr>
                <w:lang w:val="en-US"/>
              </w:rPr>
            </w:rPrChange>
          </w:rPr>
          <w:instrText>.</w:instrText>
        </w:r>
        <w:r>
          <w:rPr>
            <w:lang w:val="en-US"/>
          </w:rPr>
          <w:instrText>SheetBinaryMacroEnabled</w:instrText>
        </w:r>
        <w:r w:rsidRPr="00D406B2">
          <w:rPr>
            <w:rPrChange w:id="2013" w:author="Artem Ryabinov" w:date="2020-08-31T03:37:00Z">
              <w:rPr>
                <w:lang w:val="en-US"/>
              </w:rPr>
            </w:rPrChange>
          </w:rPr>
          <w:instrText>.12 "</w:instrText>
        </w:r>
        <w:r>
          <w:rPr>
            <w:lang w:val="en-US"/>
          </w:rPr>
          <w:instrText>E</w:instrText>
        </w:r>
        <w:r w:rsidRPr="00D406B2">
          <w:rPr>
            <w:rPrChange w:id="2014" w:author="Artem Ryabinov" w:date="2020-08-31T03:37:00Z">
              <w:rPr>
                <w:lang w:val="en-US"/>
              </w:rPr>
            </w:rPrChange>
          </w:rPr>
          <w:instrText>:\\</w:instrText>
        </w:r>
        <w:r>
          <w:rPr>
            <w:lang w:val="en-US"/>
          </w:rPr>
          <w:instrText>Projects</w:instrText>
        </w:r>
        <w:r w:rsidRPr="00D406B2">
          <w:rPr>
            <w:rPrChange w:id="2015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emotion</w:instrText>
        </w:r>
        <w:r w:rsidRPr="00D406B2">
          <w:rPr>
            <w:rPrChange w:id="2016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recognition</w:instrText>
        </w:r>
        <w:r w:rsidRPr="00D406B2">
          <w:rPr>
            <w:rPrChange w:id="2017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knn</w:instrText>
        </w:r>
        <w:r w:rsidRPr="00D406B2">
          <w:rPr>
            <w:rPrChange w:id="2018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svm</w:instrText>
        </w:r>
        <w:r w:rsidRPr="00D406B2">
          <w:rPr>
            <w:rPrChange w:id="2019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models</w:instrText>
        </w:r>
        <w:r w:rsidRPr="00D406B2">
          <w:rPr>
            <w:rPrChange w:id="2020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classification</w:instrText>
        </w:r>
        <w:r w:rsidRPr="00D406B2">
          <w:rPr>
            <w:rPrChange w:id="2021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reports</w:instrText>
        </w:r>
        <w:r w:rsidRPr="00D406B2">
          <w:rPr>
            <w:rPrChange w:id="2022" w:author="Artem Ryabinov" w:date="2020-08-31T03:37:00Z">
              <w:rPr>
                <w:lang w:val="en-US"/>
              </w:rPr>
            </w:rPrChange>
          </w:rPr>
          <w:instrText>\\</w:instrText>
        </w:r>
        <w:r>
          <w:rPr>
            <w:lang w:val="en-US"/>
          </w:rPr>
          <w:instrText>knn</w:instrText>
        </w:r>
        <w:r w:rsidRPr="00D406B2">
          <w:rPr>
            <w:rPrChange w:id="2023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classification</w:instrText>
        </w:r>
        <w:r w:rsidRPr="00D406B2">
          <w:rPr>
            <w:rPrChange w:id="2024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reports</w:instrText>
        </w:r>
        <w:r w:rsidRPr="00D406B2">
          <w:rPr>
            <w:rPrChange w:id="2025" w:author="Artem Ryabinov" w:date="2020-08-31T03:37:00Z">
              <w:rPr>
                <w:lang w:val="en-US"/>
              </w:rPr>
            </w:rPrChange>
          </w:rPr>
          <w:instrText>.</w:instrText>
        </w:r>
        <w:r>
          <w:rPr>
            <w:lang w:val="en-US"/>
          </w:rPr>
          <w:instrText>csv</w:instrText>
        </w:r>
        <w:r w:rsidRPr="00D406B2">
          <w:rPr>
            <w:rPrChange w:id="2026" w:author="Artem Ryabinov" w:date="2020-08-31T03:37:00Z">
              <w:rPr>
                <w:lang w:val="en-US"/>
              </w:rPr>
            </w:rPrChange>
          </w:rPr>
          <w:instrText>" "</w:instrText>
        </w:r>
        <w:r>
          <w:rPr>
            <w:lang w:val="en-US"/>
          </w:rPr>
          <w:instrText>knn</w:instrText>
        </w:r>
        <w:r w:rsidRPr="00D406B2">
          <w:rPr>
            <w:rPrChange w:id="2027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classification</w:instrText>
        </w:r>
        <w:r w:rsidRPr="00D406B2">
          <w:rPr>
            <w:rPrChange w:id="2028" w:author="Artem Ryabinov" w:date="2020-08-31T03:37:00Z">
              <w:rPr>
                <w:lang w:val="en-US"/>
              </w:rPr>
            </w:rPrChange>
          </w:rPr>
          <w:instrText>_</w:instrText>
        </w:r>
        <w:r>
          <w:rPr>
            <w:lang w:val="en-US"/>
          </w:rPr>
          <w:instrText>reports</w:instrText>
        </w:r>
        <w:r w:rsidRPr="00D406B2">
          <w:rPr>
            <w:rPrChange w:id="2029" w:author="Artem Ryabinov" w:date="2020-08-31T03:37:00Z">
              <w:rPr>
                <w:lang w:val="en-US"/>
              </w:rPr>
            </w:rPrChange>
          </w:rPr>
          <w:instrText>!</w:instrText>
        </w:r>
        <w:r>
          <w:rPr>
            <w:lang w:val="en-US"/>
          </w:rPr>
          <w:instrText>R</w:instrText>
        </w:r>
        <w:r w:rsidRPr="00D406B2">
          <w:rPr>
            <w:rPrChange w:id="2030" w:author="Artem Ryabinov" w:date="2020-08-31T03:37:00Z">
              <w:rPr>
                <w:lang w:val="en-US"/>
              </w:rPr>
            </w:rPrChange>
          </w:rPr>
          <w:instrText>31</w:instrText>
        </w:r>
        <w:r>
          <w:rPr>
            <w:lang w:val="en-US"/>
          </w:rPr>
          <w:instrText>C</w:instrText>
        </w:r>
        <w:r w:rsidRPr="00D406B2">
          <w:rPr>
            <w:rPrChange w:id="2031" w:author="Artem Ryabinov" w:date="2020-08-31T03:37:00Z">
              <w:rPr>
                <w:lang w:val="en-US"/>
              </w:rPr>
            </w:rPrChange>
          </w:rPr>
          <w:instrText>5:</w:instrText>
        </w:r>
        <w:r>
          <w:rPr>
            <w:lang w:val="en-US"/>
          </w:rPr>
          <w:instrText>R</w:instrText>
        </w:r>
        <w:r w:rsidRPr="00D406B2">
          <w:rPr>
            <w:rPrChange w:id="2032" w:author="Artem Ryabinov" w:date="2020-08-31T03:37:00Z">
              <w:rPr>
                <w:lang w:val="en-US"/>
              </w:rPr>
            </w:rPrChange>
          </w:rPr>
          <w:instrText>39</w:instrText>
        </w:r>
        <w:r>
          <w:rPr>
            <w:lang w:val="en-US"/>
          </w:rPr>
          <w:instrText>C</w:instrText>
        </w:r>
        <w:r w:rsidRPr="00D406B2">
          <w:rPr>
            <w:rPrChange w:id="2033" w:author="Artem Ryabinov" w:date="2020-08-31T03:37:00Z">
              <w:rPr>
                <w:lang w:val="en-US"/>
              </w:rPr>
            </w:rPrChange>
          </w:rPr>
          <w:instrText>9" \</w:instrText>
        </w:r>
        <w:r>
          <w:rPr>
            <w:lang w:val="en-US"/>
          </w:rPr>
          <w:instrText>a</w:instrText>
        </w:r>
        <w:r w:rsidRPr="00D406B2">
          <w:rPr>
            <w:rPrChange w:id="2034" w:author="Artem Ryabinov" w:date="2020-08-31T03:37:00Z">
              <w:rPr>
                <w:lang w:val="en-US"/>
              </w:rPr>
            </w:rPrChange>
          </w:rPr>
          <w:instrText xml:space="preserve"> \</w:instrText>
        </w:r>
        <w:r>
          <w:rPr>
            <w:lang w:val="en-US"/>
          </w:rPr>
          <w:instrText>f</w:instrText>
        </w:r>
        <w:r w:rsidRPr="00D406B2">
          <w:rPr>
            <w:rPrChange w:id="2035" w:author="Artem Ryabinov" w:date="2020-08-31T03:37:00Z">
              <w:rPr>
                <w:lang w:val="en-US"/>
              </w:rPr>
            </w:rPrChange>
          </w:rPr>
          <w:instrText xml:space="preserve"> 4 \</w:instrText>
        </w:r>
        <w:r>
          <w:rPr>
            <w:lang w:val="en-US"/>
          </w:rPr>
          <w:instrText>h</w:instrText>
        </w:r>
        <w:r w:rsidRPr="00D406B2">
          <w:rPr>
            <w:rPrChange w:id="2036" w:author="Artem Ryabinov" w:date="2020-08-31T03:37:00Z">
              <w:rPr>
                <w:lang w:val="en-US"/>
              </w:rPr>
            </w:rPrChange>
          </w:rPr>
          <w:instrText xml:space="preserve"> </w:instrText>
        </w:r>
        <w:r w:rsidR="001A6EF0">
          <w:rPr>
            <w:lang w:val="en-US"/>
          </w:rPr>
          <w:fldChar w:fldCharType="separate"/>
        </w:r>
      </w:ins>
    </w:p>
    <w:p w14:paraId="296566E7" w14:textId="1630F404" w:rsidR="00D406B2" w:rsidDel="001A6EF0" w:rsidRDefault="00D406B2" w:rsidP="001A6EF0">
      <w:pPr>
        <w:rPr>
          <w:del w:id="2037" w:author="Artem Ryabinov" w:date="2020-08-31T03:37:00Z"/>
        </w:rPr>
      </w:pPr>
    </w:p>
    <w:p w14:paraId="4C410F95" w14:textId="11E46D3B" w:rsidR="00171069" w:rsidRPr="009E57BC" w:rsidDel="00D1195C" w:rsidRDefault="00D406B2" w:rsidP="00ED7D23">
      <w:pPr>
        <w:jc w:val="both"/>
        <w:rPr>
          <w:del w:id="2038" w:author="Artem Ryabinov" w:date="2020-08-31T03:16:00Z"/>
          <w:rFonts w:cstheme="minorHAnsi"/>
          <w:color w:val="000000"/>
          <w:shd w:val="clear" w:color="auto" w:fill="FFFFFF"/>
        </w:rPr>
      </w:pPr>
      <w:ins w:id="2039" w:author="Artem Ryabinov" w:date="2020-08-31T03:35:00Z">
        <w:r>
          <w:rPr>
            <w:lang w:val="en-US"/>
          </w:rPr>
          <w:fldChar w:fldCharType="end"/>
        </w:r>
      </w:ins>
      <w:del w:id="2040" w:author="Artem Ryabinov" w:date="2020-08-31T03:16:00Z">
        <w:r w:rsidR="00171069" w:rsidDel="00D1195C">
          <w:rPr>
            <w:noProof/>
            <w:lang w:eastAsia="ru-RU"/>
          </w:rPr>
          <w:drawing>
            <wp:inline distT="0" distB="0" distL="0" distR="0" wp14:anchorId="6A79D348" wp14:editId="7A6F35EF">
              <wp:extent cx="5940425" cy="3329940"/>
              <wp:effectExtent l="0" t="0" r="3175" b="381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332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831B72D" w14:textId="42F82260" w:rsidR="00D1195C" w:rsidRPr="001A6EF0" w:rsidRDefault="009E57BC" w:rsidP="00D1195C">
      <w:pPr>
        <w:pPrChange w:id="2041" w:author="Artem Ryabinov" w:date="2020-08-31T03:16:00Z">
          <w:pPr>
            <w:pStyle w:val="a6"/>
            <w:jc w:val="center"/>
          </w:pPr>
        </w:pPrChange>
      </w:pPr>
      <w:del w:id="2042" w:author="Artem Ryabinov" w:date="2020-08-31T03:16:00Z">
        <w:r w:rsidRPr="009E57BC" w:rsidDel="00D1195C">
          <w:rPr>
            <w:rFonts w:cstheme="minorHAnsi"/>
          </w:rPr>
          <w:delText xml:space="preserve">Таблица </w:delText>
        </w:r>
        <w:r w:rsidR="00A97C9F" w:rsidDel="00D1195C">
          <w:rPr>
            <w:rFonts w:cstheme="minorHAnsi"/>
          </w:rPr>
          <w:fldChar w:fldCharType="begin"/>
        </w:r>
        <w:r w:rsidR="00A97C9F" w:rsidDel="00D1195C">
          <w:rPr>
            <w:rFonts w:cstheme="minorHAnsi"/>
          </w:rPr>
          <w:delInstrText xml:space="preserve"> SEQ Таблица \* ARABIC </w:delInstrText>
        </w:r>
        <w:r w:rsidR="00A97C9F" w:rsidDel="00D1195C">
          <w:rPr>
            <w:rFonts w:cstheme="minorHAnsi"/>
          </w:rPr>
          <w:fldChar w:fldCharType="separate"/>
        </w:r>
        <w:r w:rsidR="00A97C9F" w:rsidDel="00D1195C">
          <w:rPr>
            <w:rFonts w:cstheme="minorHAnsi"/>
            <w:noProof/>
          </w:rPr>
          <w:delText>2</w:delText>
        </w:r>
        <w:r w:rsidR="00A97C9F" w:rsidDel="00D1195C">
          <w:rPr>
            <w:rFonts w:cstheme="minorHAnsi"/>
          </w:rPr>
          <w:fldChar w:fldCharType="end"/>
        </w:r>
        <w:r w:rsidRPr="00D1195C" w:rsidDel="00D1195C">
          <w:rPr>
            <w:rFonts w:cstheme="minorHAnsi"/>
            <w:rPrChange w:id="2043" w:author="Artem Ryabinov" w:date="2020-08-31T03:16:00Z">
              <w:rPr>
                <w:rFonts w:cstheme="minorHAnsi"/>
                <w:sz w:val="22"/>
                <w:szCs w:val="22"/>
                <w:lang w:val="en-US"/>
              </w:rPr>
            </w:rPrChange>
          </w:rPr>
          <w:delText>.</w:delText>
        </w:r>
        <w:r w:rsidRPr="009E57BC" w:rsidDel="00D1195C">
          <w:rPr>
            <w:rFonts w:cstheme="minorHAnsi"/>
          </w:rPr>
          <w:delText xml:space="preserve"> Результаты классификации.</w:delText>
        </w:r>
      </w:del>
    </w:p>
    <w:tbl>
      <w:tblPr>
        <w:tblpPr w:leftFromText="180" w:rightFromText="180" w:vertAnchor="text" w:horzAnchor="margin" w:tblpY="110"/>
        <w:tblW w:w="4287" w:type="dxa"/>
        <w:tblLook w:val="04A0" w:firstRow="1" w:lastRow="0" w:firstColumn="1" w:lastColumn="0" w:noHBand="0" w:noVBand="1"/>
      </w:tblPr>
      <w:tblGrid>
        <w:gridCol w:w="780"/>
        <w:gridCol w:w="959"/>
        <w:gridCol w:w="614"/>
        <w:gridCol w:w="959"/>
        <w:gridCol w:w="975"/>
      </w:tblGrid>
      <w:tr w:rsidR="006F17DC" w:rsidRPr="006F17DC" w14:paraId="037BB04B" w14:textId="77777777" w:rsidTr="006F17DC">
        <w:trPr>
          <w:trHeight w:val="240"/>
          <w:ins w:id="2044" w:author="Artem Ryabinov" w:date="2020-08-31T03:50:00Z"/>
        </w:trPr>
        <w:tc>
          <w:tcPr>
            <w:tcW w:w="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0EAA223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45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commentRangeStart w:id="2046"/>
            <w:ins w:id="2047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Класс</w:t>
              </w:r>
            </w:ins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345AF3FB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48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49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k-NN</w:t>
              </w:r>
            </w:ins>
          </w:p>
        </w:tc>
        <w:tc>
          <w:tcPr>
            <w:tcW w:w="193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center"/>
            <w:hideMark/>
          </w:tcPr>
          <w:p w14:paraId="204EA0CE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50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51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SVM</w:t>
              </w:r>
            </w:ins>
          </w:p>
        </w:tc>
      </w:tr>
      <w:tr w:rsidR="006F17DC" w:rsidRPr="006F17DC" w14:paraId="6C282DF6" w14:textId="77777777" w:rsidTr="006F17DC">
        <w:trPr>
          <w:trHeight w:val="240"/>
          <w:ins w:id="2052" w:author="Artem Ryabinov" w:date="2020-08-31T03:50:00Z"/>
        </w:trPr>
        <w:tc>
          <w:tcPr>
            <w:tcW w:w="780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6DC3A" w14:textId="77777777" w:rsidR="006F17DC" w:rsidRPr="006F17DC" w:rsidRDefault="006F17DC" w:rsidP="006F17DC">
            <w:pPr>
              <w:spacing w:after="0" w:line="240" w:lineRule="auto"/>
              <w:rPr>
                <w:ins w:id="2053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CDB72A3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54" w:author="Artem Ryabinov" w:date="2020-08-31T03:50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2055" w:author="Artem Ryabinov" w:date="2020-08-31T03:50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9C9C1B0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56" w:author="Artem Ryabinov" w:date="2020-08-31T03:50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2057" w:author="Artem Ryabinov" w:date="2020-08-31T03:50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C185B0B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58" w:author="Artem Ryabinov" w:date="2020-08-31T03:50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2059" w:author="Artem Ryabinov" w:date="2020-08-31T03:50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precision</w:t>
              </w:r>
              <w:proofErr w:type="spellEnd"/>
            </w:ins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4D69BA98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60" w:author="Artem Ryabinov" w:date="2020-08-31T03:50:00Z"/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ins w:id="2061" w:author="Artem Ryabinov" w:date="2020-08-31T03:50:00Z">
              <w:r w:rsidRPr="006F17DC">
                <w:rPr>
                  <w:rFonts w:ascii="Calibri" w:eastAsia="Times New Roman" w:hAnsi="Calibri" w:cs="Calibri"/>
                  <w:i/>
                  <w:iCs/>
                  <w:color w:val="000000"/>
                  <w:sz w:val="18"/>
                  <w:szCs w:val="18"/>
                  <w:lang w:eastAsia="ru-RU"/>
                </w:rPr>
                <w:t>recall</w:t>
              </w:r>
              <w:proofErr w:type="spellEnd"/>
            </w:ins>
          </w:p>
        </w:tc>
      </w:tr>
      <w:tr w:rsidR="006F17DC" w:rsidRPr="006F17DC" w14:paraId="3BC5D8F2" w14:textId="77777777" w:rsidTr="006F17DC">
        <w:trPr>
          <w:trHeight w:val="240"/>
          <w:ins w:id="2062" w:author="Artem Ryabinov" w:date="2020-08-31T03:50:00Z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820EA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63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2064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ang</w:t>
              </w:r>
              <w:proofErr w:type="spellEnd"/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963D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65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66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0,69</w:t>
              </w:r>
            </w:ins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764D9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67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68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0,75</w:t>
              </w:r>
            </w:ins>
          </w:p>
        </w:tc>
        <w:tc>
          <w:tcPr>
            <w:tcW w:w="9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A5A3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69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70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0,71</w:t>
              </w:r>
            </w:ins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B318A8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71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72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0,73</w:t>
              </w:r>
            </w:ins>
          </w:p>
        </w:tc>
      </w:tr>
      <w:tr w:rsidR="006F17DC" w:rsidRPr="006F17DC" w14:paraId="5B4811C6" w14:textId="77777777" w:rsidTr="006F17DC">
        <w:trPr>
          <w:trHeight w:val="240"/>
          <w:ins w:id="2073" w:author="Artem Ryabinov" w:date="2020-08-31T03:50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095AE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74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2075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dis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FEE9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76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77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23485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78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79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0,42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A02B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80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81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E60E5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82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83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0,54</w:t>
              </w:r>
            </w:ins>
          </w:p>
        </w:tc>
      </w:tr>
      <w:tr w:rsidR="006F17DC" w:rsidRPr="006F17DC" w14:paraId="02927A23" w14:textId="77777777" w:rsidTr="006F17DC">
        <w:trPr>
          <w:trHeight w:val="240"/>
          <w:ins w:id="2084" w:author="Artem Ryabinov" w:date="2020-08-31T03:50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EB7F0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85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2086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fea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5850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87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88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0,57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FE516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89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90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0,45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1F50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91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92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0,57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D1FAE2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93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94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0,51</w:t>
              </w:r>
            </w:ins>
          </w:p>
        </w:tc>
      </w:tr>
      <w:tr w:rsidR="006F17DC" w:rsidRPr="006F17DC" w14:paraId="34D51E71" w14:textId="77777777" w:rsidTr="006F17DC">
        <w:trPr>
          <w:trHeight w:val="240"/>
          <w:ins w:id="2095" w:author="Artem Ryabinov" w:date="2020-08-31T03:50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42F83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096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2097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hap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812B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098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099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B3187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00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01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0,38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D8E5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02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03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487C4A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04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05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0,37</w:t>
              </w:r>
            </w:ins>
          </w:p>
        </w:tc>
      </w:tr>
      <w:tr w:rsidR="006F17DC" w:rsidRPr="006F17DC" w14:paraId="77D91C04" w14:textId="77777777" w:rsidTr="006F17DC">
        <w:trPr>
          <w:trHeight w:val="240"/>
          <w:ins w:id="2106" w:author="Artem Ryabinov" w:date="2020-08-31T03:50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D9CAE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107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2108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neu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B1EE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09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10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0,55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6AE89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11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12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0,71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84A6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13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14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E7CE11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15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16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0,72</w:t>
              </w:r>
            </w:ins>
          </w:p>
        </w:tc>
      </w:tr>
      <w:tr w:rsidR="006F17DC" w:rsidRPr="006F17DC" w14:paraId="79E57A0C" w14:textId="77777777" w:rsidTr="006F17DC">
        <w:trPr>
          <w:trHeight w:val="240"/>
          <w:ins w:id="2117" w:author="Artem Ryabinov" w:date="2020-08-31T03:50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CE58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118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ins w:id="2119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sad</w:t>
              </w:r>
              <w:proofErr w:type="spellEnd"/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00C7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20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21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0,58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3A0F9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22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23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0,67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194C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24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25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0,62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FE2BDC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26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27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0,68</w:t>
              </w:r>
            </w:ins>
          </w:p>
        </w:tc>
      </w:tr>
      <w:tr w:rsidR="006F17DC" w:rsidRPr="006F17DC" w14:paraId="26C38D62" w14:textId="77777777" w:rsidTr="006F17DC">
        <w:trPr>
          <w:trHeight w:val="240"/>
          <w:ins w:id="2128" w:author="Artem Ryabinov" w:date="2020-08-31T03:50:00Z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3882A79" w14:textId="77777777" w:rsidR="006F17DC" w:rsidRPr="006F17DC" w:rsidRDefault="006F17DC" w:rsidP="006F17DC">
            <w:pPr>
              <w:spacing w:after="0" w:line="240" w:lineRule="auto"/>
              <w:jc w:val="center"/>
              <w:rPr>
                <w:ins w:id="2129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30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μ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D25792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31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32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</w:ins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576605F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33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34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0,56</w:t>
              </w:r>
            </w:ins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BD84E" w14:textId="77777777" w:rsidR="006F17DC" w:rsidRPr="006F17DC" w:rsidRDefault="006F17DC" w:rsidP="006F17DC">
            <w:pPr>
              <w:spacing w:after="0" w:line="240" w:lineRule="auto"/>
              <w:jc w:val="right"/>
              <w:rPr>
                <w:ins w:id="2135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36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0,60</w:t>
              </w:r>
            </w:ins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6386003A" w14:textId="77777777" w:rsidR="006F17DC" w:rsidRPr="006F17DC" w:rsidRDefault="006F17DC" w:rsidP="006F17DC">
            <w:pPr>
              <w:keepNext/>
              <w:spacing w:after="0" w:line="240" w:lineRule="auto"/>
              <w:jc w:val="right"/>
              <w:rPr>
                <w:ins w:id="2137" w:author="Artem Ryabinov" w:date="2020-08-31T03:50:00Z"/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ins w:id="2138" w:author="Artem Ryabinov" w:date="2020-08-31T03:50:00Z">
              <w:r w:rsidRPr="006F17DC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ru-RU"/>
                </w:rPr>
                <w:t>0,59</w:t>
              </w:r>
              <w:commentRangeEnd w:id="2046"/>
              <w:r>
                <w:rPr>
                  <w:rStyle w:val="a9"/>
                </w:rPr>
                <w:commentReference w:id="2046"/>
              </w:r>
            </w:ins>
          </w:p>
        </w:tc>
      </w:tr>
    </w:tbl>
    <w:p w14:paraId="69B82FD7" w14:textId="6BADFC0F" w:rsidR="00171069" w:rsidRDefault="00171069" w:rsidP="00171069">
      <w:pPr>
        <w:rPr>
          <w:ins w:id="2139" w:author="Artem Ryabinov" w:date="2020-08-31T03:20:00Z"/>
        </w:rPr>
      </w:pPr>
    </w:p>
    <w:p w14:paraId="68705672" w14:textId="38B131E6" w:rsidR="00D1195C" w:rsidRDefault="00D1195C" w:rsidP="00171069">
      <w:pPr>
        <w:rPr>
          <w:ins w:id="2140" w:author="Artem Ryabinov" w:date="2020-08-31T03:20:00Z"/>
        </w:rPr>
      </w:pPr>
    </w:p>
    <w:p w14:paraId="00D42045" w14:textId="42F50B50" w:rsidR="00D1195C" w:rsidRDefault="00D1195C" w:rsidP="006F17DC">
      <w:pPr>
        <w:pStyle w:val="a6"/>
        <w:rPr>
          <w:ins w:id="2141" w:author="Artem Ryabinov" w:date="2020-08-31T03:20:00Z"/>
        </w:rPr>
      </w:pPr>
    </w:p>
    <w:p w14:paraId="020C5272" w14:textId="2DC39C1B" w:rsidR="00D1195C" w:rsidRDefault="00D1195C" w:rsidP="00171069">
      <w:pPr>
        <w:rPr>
          <w:ins w:id="2142" w:author="Artem Ryabinov" w:date="2020-08-31T03:20:00Z"/>
        </w:rPr>
      </w:pPr>
    </w:p>
    <w:p w14:paraId="44489698" w14:textId="4AA822AE" w:rsidR="00D1195C" w:rsidRDefault="00D1195C" w:rsidP="00171069">
      <w:pPr>
        <w:rPr>
          <w:ins w:id="2143" w:author="Artem Ryabinov" w:date="2020-08-31T03:51:00Z"/>
        </w:rPr>
      </w:pPr>
    </w:p>
    <w:p w14:paraId="2F4757AF" w14:textId="194853F8" w:rsidR="006F17DC" w:rsidRDefault="006F17DC" w:rsidP="00171069">
      <w:pPr>
        <w:rPr>
          <w:ins w:id="2144" w:author="Artem Ryabinov" w:date="2020-08-31T03:51:00Z"/>
        </w:rPr>
      </w:pPr>
    </w:p>
    <w:p w14:paraId="06CA1030" w14:textId="77777777" w:rsidR="006F17DC" w:rsidRDefault="006F17DC" w:rsidP="00171069">
      <w:pPr>
        <w:rPr>
          <w:ins w:id="2145" w:author="Artem Ryabinov" w:date="2020-08-31T03:20:00Z"/>
        </w:rPr>
      </w:pPr>
    </w:p>
    <w:p w14:paraId="60CA3B4A" w14:textId="49516DA9" w:rsidR="00D1195C" w:rsidRDefault="00D1195C" w:rsidP="00171069">
      <w:pPr>
        <w:rPr>
          <w:ins w:id="2146" w:author="Artem Ryabinov" w:date="2020-08-31T03:20:00Z"/>
        </w:rPr>
      </w:pPr>
    </w:p>
    <w:p w14:paraId="53E8B5D3" w14:textId="77777777" w:rsidR="00D1195C" w:rsidRPr="00171069" w:rsidRDefault="00D1195C" w:rsidP="00171069"/>
    <w:p w14:paraId="359F3F57" w14:textId="320B043A" w:rsidR="009E57BC" w:rsidRPr="00282B14" w:rsidDel="00D1195C" w:rsidRDefault="009E57BC" w:rsidP="00ED7D23">
      <w:pPr>
        <w:jc w:val="both"/>
        <w:rPr>
          <w:del w:id="2147" w:author="Artem Ryabinov" w:date="2020-08-31T03:20:00Z"/>
        </w:rPr>
      </w:pPr>
      <w:del w:id="2148" w:author="Artem Ryabinov" w:date="2020-08-31T03:20:00Z">
        <w:r w:rsidDel="00D1195C">
          <w:delText xml:space="preserve">Также для облегчения интерпретации результата классификации и визуализаций распределения, на каждом наборе данных были построены </w:delText>
        </w:r>
        <w:commentRangeStart w:id="2149"/>
        <w:r w:rsidDel="00D1195C">
          <w:delText>матрицы ошибок</w:delText>
        </w:r>
        <w:commentRangeEnd w:id="2149"/>
        <w:r w:rsidR="00C07AED" w:rsidDel="00D1195C">
          <w:rPr>
            <w:rStyle w:val="a9"/>
          </w:rPr>
          <w:commentReference w:id="2149"/>
        </w:r>
        <w:r w:rsidDel="00D1195C">
          <w:delText xml:space="preserve"> лучшего классификатора. Они представлены на рисунках. </w:delText>
        </w:r>
      </w:del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commentRangeStart w:id="2150"/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2151" w:author="mokhail" w:date="2020-08-12T00:35:00Z">
        <w:r w:rsidDel="00B8699E">
          <w:delText xml:space="preserve">выявлением </w:delText>
        </w:r>
      </w:del>
      <w:ins w:id="2152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2153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2154" w:author="mokhail" w:date="2020-08-12T00:35:00Z">
        <w:r w:rsidR="00E4793F" w:rsidDel="00B8699E">
          <w:delText>мы можем</w:delText>
        </w:r>
      </w:del>
      <w:ins w:id="2155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</w:t>
      </w:r>
      <w:r w:rsidR="001933DA">
        <w:lastRenderedPageBreak/>
        <w:t>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2156"/>
      <w:r w:rsidR="009E57BC">
        <w:t xml:space="preserve"> </w:t>
      </w:r>
      <w:commentRangeEnd w:id="2156"/>
      <w:r w:rsidR="00AC04AA">
        <w:rPr>
          <w:rStyle w:val="a9"/>
        </w:rPr>
        <w:commentReference w:id="2156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  <w:commentRangeEnd w:id="2150"/>
      <w:r w:rsidR="00C07AED">
        <w:rPr>
          <w:rStyle w:val="a9"/>
        </w:rPr>
        <w:commentReference w:id="2150"/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commentRangeStart w:id="2157"/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  <w:commentRangeEnd w:id="2157"/>
      <w:r w:rsidR="00C07AED">
        <w:rPr>
          <w:rStyle w:val="a9"/>
        </w:rPr>
        <w:commentReference w:id="2157"/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rtem Ryabinov" w:date="2020-08-19T23:22:00Z" w:initials="AR">
    <w:p w14:paraId="33912BA1" w14:textId="32EB025D" w:rsidR="00D1195C" w:rsidRPr="008C55B7" w:rsidRDefault="00D1195C" w:rsidP="008E0DA2">
      <w:pPr>
        <w:jc w:val="both"/>
        <w:rPr>
          <w:rFonts w:cstheme="minorHAnsi"/>
          <w:b/>
          <w:bCs/>
          <w:sz w:val="28"/>
          <w:szCs w:val="28"/>
        </w:rPr>
      </w:pPr>
      <w:r>
        <w:rPr>
          <w:rStyle w:val="a9"/>
        </w:rPr>
        <w:annotationRef/>
      </w:r>
      <w:r w:rsidRPr="008E0DA2">
        <w:rPr>
          <w:noProof/>
        </w:rPr>
        <w:t>"</w:t>
      </w:r>
      <w:r w:rsidRPr="008E0DA2">
        <w:rPr>
          <w:rFonts w:cstheme="minorHAnsi"/>
          <w:b/>
          <w:bCs/>
          <w:sz w:val="28"/>
          <w:szCs w:val="28"/>
          <w:highlight w:val="red"/>
        </w:rPr>
        <w:t xml:space="preserve"> </w:t>
      </w:r>
      <w:r w:rsidRPr="00A5796C">
        <w:rPr>
          <w:rFonts w:cstheme="minorHAnsi"/>
          <w:b/>
          <w:bCs/>
          <w:sz w:val="28"/>
          <w:szCs w:val="28"/>
          <w:highlight w:val="red"/>
        </w:rPr>
        <w:t>Обрати внимание на цель, которая сформулирована в конце введения</w:t>
      </w:r>
      <w:r w:rsidRPr="006E634A">
        <w:rPr>
          <w:rFonts w:cstheme="minorHAnsi"/>
          <w:b/>
          <w:bCs/>
          <w:sz w:val="28"/>
          <w:szCs w:val="28"/>
        </w:rPr>
        <w:t xml:space="preserve">. На ее основании нужно </w:t>
      </w:r>
      <w:r>
        <w:rPr>
          <w:rFonts w:cstheme="minorHAnsi"/>
          <w:b/>
          <w:bCs/>
          <w:sz w:val="28"/>
          <w:szCs w:val="28"/>
        </w:rPr>
        <w:t>с</w:t>
      </w:r>
      <w:r w:rsidRPr="006E634A">
        <w:rPr>
          <w:rFonts w:cstheme="minorHAnsi"/>
          <w:b/>
          <w:bCs/>
          <w:sz w:val="28"/>
          <w:szCs w:val="28"/>
        </w:rPr>
        <w:t>делать выводы и обобщения по результатам экспериментов – надо построить визуализации и для</w:t>
      </w:r>
      <w:r>
        <w:rPr>
          <w:rFonts w:cstheme="minorHAnsi"/>
          <w:b/>
          <w:bCs/>
          <w:sz w:val="28"/>
          <w:szCs w:val="28"/>
        </w:rPr>
        <w:t xml:space="preserve"> разбиения </w:t>
      </w:r>
      <w:proofErr w:type="spellStart"/>
      <w:r>
        <w:rPr>
          <w:rFonts w:cstheme="minorHAnsi"/>
          <w:b/>
          <w:bCs/>
          <w:sz w:val="28"/>
          <w:szCs w:val="28"/>
        </w:rPr>
        <w:t>датасета</w:t>
      </w:r>
      <w:proofErr w:type="spellEnd"/>
      <w:r w:rsidRPr="006E634A">
        <w:rPr>
          <w:rFonts w:cstheme="minorHAnsi"/>
          <w:b/>
          <w:bCs/>
          <w:sz w:val="28"/>
          <w:szCs w:val="28"/>
        </w:rPr>
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</w:r>
      <w:r>
        <w:rPr>
          <w:rFonts w:cstheme="minorHAnsi"/>
          <w:b/>
          <w:bCs/>
          <w:sz w:val="28"/>
          <w:szCs w:val="28"/>
        </w:rPr>
        <w:t>лассам, или</w:t>
      </w:r>
      <w:r w:rsidRPr="006E634A">
        <w:rPr>
          <w:rFonts w:cstheme="minorHAnsi"/>
          <w:b/>
          <w:bCs/>
          <w:sz w:val="28"/>
          <w:szCs w:val="28"/>
        </w:rPr>
        <w:t xml:space="preserve"> группируются в одну большую группу, </w:t>
      </w:r>
      <w:r>
        <w:rPr>
          <w:rFonts w:cstheme="minorHAnsi"/>
          <w:b/>
          <w:bCs/>
          <w:sz w:val="28"/>
          <w:szCs w:val="28"/>
        </w:rPr>
        <w:t xml:space="preserve">или </w:t>
      </w:r>
      <w:r w:rsidRPr="006E634A">
        <w:rPr>
          <w:rFonts w:cstheme="minorHAnsi"/>
          <w:b/>
          <w:bCs/>
          <w:sz w:val="28"/>
          <w:szCs w:val="28"/>
        </w:rPr>
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  <w:p w14:paraId="0E43C669" w14:textId="69B83AAD" w:rsidR="00D1195C" w:rsidRPr="00BE1926" w:rsidRDefault="00D1195C">
      <w:pPr>
        <w:pStyle w:val="aa"/>
      </w:pPr>
      <w:r w:rsidRPr="00BE1926">
        <w:rPr>
          <w:noProof/>
        </w:rPr>
        <w:t>"</w:t>
      </w:r>
    </w:p>
  </w:comment>
  <w:comment w:id="281" w:author="mokhail" w:date="2020-08-14T17:14:00Z" w:initials="m">
    <w:p w14:paraId="0F1F659F" w14:textId="3DD0F39E" w:rsidR="00D1195C" w:rsidRPr="00B66A5C" w:rsidRDefault="00D1195C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>, у которых различаются наборы классов эмоций.</w:t>
      </w:r>
    </w:p>
  </w:comment>
  <w:comment w:id="282" w:author="Artem Ryabinov" w:date="2020-08-14T18:28:00Z" w:initials="AR">
    <w:p w14:paraId="79B85894" w14:textId="7B9DD9F1" w:rsidR="00D1195C" w:rsidRDefault="00D1195C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83" w:author="Artem Ryabinov" w:date="2020-08-14T18:37:00Z" w:initials="AR">
    <w:p w14:paraId="0ABD9707" w14:textId="26579121" w:rsidR="00D1195C" w:rsidRDefault="00D1195C">
      <w:pPr>
        <w:pStyle w:val="aa"/>
      </w:pPr>
      <w:r>
        <w:rPr>
          <w:rStyle w:val="a9"/>
        </w:rPr>
        <w:annotationRef/>
      </w:r>
    </w:p>
  </w:comment>
  <w:comment w:id="313" w:author="mokhail" w:date="2020-08-14T17:24:00Z" w:initials="m">
    <w:p w14:paraId="49AAFC83" w14:textId="4AEB240F" w:rsidR="00D1195C" w:rsidRPr="00EB5667" w:rsidRDefault="00D1195C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53" w:author="mokhail" w:date="2020-08-14T17:54:00Z" w:initials="m">
    <w:p w14:paraId="60DEC307" w14:textId="2C74378D" w:rsidR="00D1195C" w:rsidRDefault="00D1195C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54" w:author="Artem Ryabinov" w:date="2020-08-14T18:30:00Z" w:initials="AR">
    <w:p w14:paraId="71BEF91F" w14:textId="6C998937" w:rsidR="00D1195C" w:rsidRPr="007231D1" w:rsidRDefault="00D1195C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55" w:author="Artem Ryabinov" w:date="2020-08-14T18:30:00Z" w:initials="AR">
    <w:p w14:paraId="5931F3D2" w14:textId="6C63AE68" w:rsidR="00D1195C" w:rsidRDefault="00D1195C">
      <w:pPr>
        <w:pStyle w:val="aa"/>
      </w:pPr>
      <w:r>
        <w:rPr>
          <w:rStyle w:val="a9"/>
        </w:rPr>
        <w:annotationRef/>
      </w:r>
    </w:p>
  </w:comment>
  <w:comment w:id="356" w:author="mokhail" w:date="2020-08-14T19:09:00Z" w:initials="m">
    <w:p w14:paraId="0FEDCCF0" w14:textId="6730E61F" w:rsidR="00D1195C" w:rsidRPr="003D7CE8" w:rsidRDefault="00D1195C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>)</w:t>
      </w:r>
      <w:proofErr w:type="gramStart"/>
      <w:r w:rsidRPr="003D7CE8">
        <w:t>)</w:t>
      </w:r>
      <w:proofErr w:type="gramEnd"/>
      <w:r w:rsidRPr="003D7CE8">
        <w:t xml:space="preserve"> Но </w:t>
      </w:r>
      <w:r>
        <w:t>тезис пока что поправил.</w:t>
      </w:r>
    </w:p>
  </w:comment>
  <w:comment w:id="448" w:author="Artem Ryabinov" w:date="2020-08-19T23:00:00Z" w:initials="AR">
    <w:p w14:paraId="26B22C50" w14:textId="77777777" w:rsidR="00D1195C" w:rsidRDefault="00D1195C">
      <w:pPr>
        <w:pStyle w:val="aa"/>
      </w:pPr>
      <w:r>
        <w:rPr>
          <w:rStyle w:val="a9"/>
        </w:rPr>
        <w:annotationRef/>
      </w:r>
      <w:r>
        <w:t xml:space="preserve">Пришлось полностью переписать раздел. </w:t>
      </w:r>
    </w:p>
    <w:p w14:paraId="089A8F9D" w14:textId="5348B740" w:rsidR="00D1195C" w:rsidRDefault="00D1195C">
      <w:pPr>
        <w:pStyle w:val="aa"/>
      </w:pPr>
      <w:r>
        <w:t xml:space="preserve">Так мне нравится гораздо больше, единственное, что недостатки каждого подхода пришлось притягивать за уши, в итоге даже не знаю, насколько убедительно получилось и получилось ли вообще. </w:t>
      </w:r>
    </w:p>
  </w:comment>
  <w:comment w:id="450" w:author="mokhail" w:date="2020-08-14T16:50:00Z" w:initials="m">
    <w:p w14:paraId="69DF4E8F" w14:textId="188C17CC" w:rsidR="00D1195C" w:rsidRDefault="00D1195C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51" w:author="Artem Ryabinov" w:date="2020-08-14T18:38:00Z" w:initials="AR">
    <w:p w14:paraId="6C6EBDA9" w14:textId="6F6EE9A3" w:rsidR="00D1195C" w:rsidRDefault="00D1195C">
      <w:pPr>
        <w:pStyle w:val="aa"/>
      </w:pPr>
      <w:r>
        <w:rPr>
          <w:rStyle w:val="a9"/>
        </w:rPr>
        <w:annotationRef/>
      </w:r>
    </w:p>
  </w:comment>
  <w:comment w:id="1116" w:author="mokhail" w:date="2020-08-12T02:37:00Z" w:initials="m">
    <w:p w14:paraId="15D5FF22" w14:textId="1806AE89" w:rsidR="00D1195C" w:rsidRDefault="00D1195C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1181" w:author="Artem Ryabinov" w:date="2020-08-19T23:24:00Z" w:initials="AR">
    <w:p w14:paraId="657212FD" w14:textId="70E2B937" w:rsidR="00D1195C" w:rsidRPr="008E0DA2" w:rsidRDefault="00D1195C">
      <w:pPr>
        <w:pStyle w:val="aa"/>
      </w:pPr>
      <w:r>
        <w:rPr>
          <w:rStyle w:val="a9"/>
        </w:rPr>
        <w:annotationRef/>
      </w:r>
      <w:r>
        <w:t xml:space="preserve">Сказал а, говори и б: придется делать выводы о превосходстве стандартизации над нормализацией. А вот почему оно так – я так до сих пор и не понял. Ну или просто уберу эту формулировку про сравнение влияния. </w:t>
      </w:r>
    </w:p>
  </w:comment>
  <w:comment w:id="1206" w:author="Artem Ryabinov" w:date="2020-08-18T00:10:00Z" w:initials="AR">
    <w:p w14:paraId="30C44D7E" w14:textId="24DDA5F6" w:rsidR="00D1195C" w:rsidRDefault="00D1195C">
      <w:pPr>
        <w:pStyle w:val="aa"/>
      </w:pPr>
      <w:r>
        <w:rPr>
          <w:rStyle w:val="a9"/>
        </w:rPr>
        <w:annotationRef/>
      </w:r>
      <w:r w:rsidRPr="00A27806">
        <w:t>где и кем собран, количество дикторов, их половозрастной состав, тип произносимого – фиксированные фразы/диалоги, если возможно, среднюю продолжительность фразы,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1209" w:author="Artem" w:date="2020-08-18T15:20:00Z" w:initials="A">
    <w:p w14:paraId="6B04EF4F" w14:textId="3D86EC4E" w:rsidR="00D1195C" w:rsidRDefault="00D1195C">
      <w:pPr>
        <w:pStyle w:val="aa"/>
      </w:pPr>
      <w:r>
        <w:rPr>
          <w:rStyle w:val="a9"/>
        </w:rPr>
        <w:annotationRef/>
      </w:r>
      <w:r>
        <w:t xml:space="preserve">Сначала делал такой текст, потом </w:t>
      </w:r>
      <w:proofErr w:type="gramStart"/>
      <w:r>
        <w:t>понял</w:t>
      </w:r>
      <w:proofErr w:type="gramEnd"/>
      <w:r>
        <w:t xml:space="preserve"> что это достаточно громоздко и отнимает достаточно много </w:t>
      </w:r>
      <w:proofErr w:type="spellStart"/>
      <w:r>
        <w:t>врмени</w:t>
      </w:r>
      <w:proofErr w:type="spellEnd"/>
      <w:r>
        <w:t xml:space="preserve">. Решил все засунуть в таблицу. Если нужно растечься мыслью по древу (текстом по статье), в принципе, могу и подобным текстом сделать, просто сейчас не </w:t>
      </w:r>
      <w:proofErr w:type="gramStart"/>
      <w:r>
        <w:t>знаю</w:t>
      </w:r>
      <w:proofErr w:type="gramEnd"/>
      <w:r>
        <w:t xml:space="preserve"> насколько это целесообразно </w:t>
      </w:r>
    </w:p>
  </w:comment>
  <w:comment w:id="1208" w:author="Artem" w:date="2020-08-18T15:22:00Z" w:initials="A">
    <w:p w14:paraId="27C07178" w14:textId="7F9817B8" w:rsidR="00D1195C" w:rsidRDefault="00D1195C">
      <w:pPr>
        <w:pStyle w:val="aa"/>
      </w:pPr>
      <w:r>
        <w:rPr>
          <w:rStyle w:val="a9"/>
        </w:rPr>
        <w:annotationRef/>
      </w:r>
      <w:r>
        <w:t>Эти ссылки нужно будет вставить таблицу</w:t>
      </w:r>
    </w:p>
  </w:comment>
  <w:comment w:id="1229" w:author="Artem Ryabinov" w:date="2020-08-19T23:05:00Z" w:initials="AR">
    <w:p w14:paraId="035BD07A" w14:textId="596E5BC5" w:rsidR="00D1195C" w:rsidRDefault="00D1195C">
      <w:pPr>
        <w:pStyle w:val="aa"/>
      </w:pPr>
      <w:r>
        <w:rPr>
          <w:rStyle w:val="a9"/>
        </w:rPr>
        <w:annotationRef/>
      </w:r>
      <w:r>
        <w:t xml:space="preserve">Вот тут вышел </w:t>
      </w:r>
      <w:proofErr w:type="spellStart"/>
      <w:r>
        <w:t>факап</w:t>
      </w:r>
      <w:proofErr w:type="spellEnd"/>
      <w:r>
        <w:t xml:space="preserve"> в коде, который я обнаружил слишком поздно. Причем как с визуализациями, так и с результатами классификации. Почему-то, у меня в этот самый </w:t>
      </w:r>
      <w:r>
        <w:rPr>
          <w:lang w:val="en-US"/>
        </w:rPr>
        <w:t>English</w:t>
      </w:r>
      <w:r w:rsidRPr="00040C1E">
        <w:t xml:space="preserve"> </w:t>
      </w:r>
      <w:r>
        <w:rPr>
          <w:lang w:val="en-US"/>
        </w:rPr>
        <w:t>Assembly</w:t>
      </w:r>
      <w:r w:rsidRPr="00040C1E">
        <w:t xml:space="preserve"> </w:t>
      </w:r>
      <w:r>
        <w:t xml:space="preserve">попали вообще все эмоциональные категории, а не шесть. </w:t>
      </w:r>
    </w:p>
    <w:p w14:paraId="5484328F" w14:textId="5663E843" w:rsidR="00D1195C" w:rsidRPr="00040C1E" w:rsidRDefault="00D1195C">
      <w:pPr>
        <w:pStyle w:val="aa"/>
      </w:pPr>
      <w:r>
        <w:t xml:space="preserve">Я это </w:t>
      </w:r>
      <w:proofErr w:type="spellStart"/>
      <w:r>
        <w:t>пофикшу</w:t>
      </w:r>
      <w:proofErr w:type="spellEnd"/>
      <w:r>
        <w:t xml:space="preserve"> в ближайшее время. Пока этот раздел придется оставить пустым. Но по тексту, я примерно знаю, что туда написать можно, потому что примерно представляю себе, как будут выглядеть визуализации.</w:t>
      </w:r>
    </w:p>
  </w:comment>
  <w:comment w:id="1251" w:author="Artem Ryabinov" w:date="2020-08-20T20:43:00Z" w:initials="AR">
    <w:p w14:paraId="723E7095" w14:textId="5631CB14" w:rsidR="00D1195C" w:rsidRPr="007227B1" w:rsidRDefault="00D1195C">
      <w:pPr>
        <w:pStyle w:val="aa"/>
      </w:pPr>
      <w:r>
        <w:rPr>
          <w:rStyle w:val="a9"/>
        </w:rPr>
        <w:annotationRef/>
      </w:r>
      <w:r>
        <w:t xml:space="preserve">Не знаю, что еще сюда написать, точнее, не могу нормально сформулировать одну достаточно слабую мысль, надеюсь, ты сможешь помочь. Есть предположение, что данные ЧАСТИЧНО сгруппировались по </w:t>
      </w:r>
      <w:proofErr w:type="spellStart"/>
      <w:r>
        <w:t>датасетам</w:t>
      </w:r>
      <w:proofErr w:type="spellEnd"/>
      <w:r>
        <w:t xml:space="preserve">, ЧАСТИЧНО - хотя бы потому, что группа с самого левого края не содержит представителей класса «гнев», что очень любопытно. Практически весь гнев как будто сосредоточился в двух больших группах сверху и справа. Есть еще представители гнева на «архипелаге» внизу справа, но я почти уверен, что это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TESS</w:t>
      </w:r>
      <w:r w:rsidRPr="007227B1">
        <w:t xml:space="preserve"> </w:t>
      </w:r>
      <w:r>
        <w:t xml:space="preserve">там так расположился, а он в плохом смысле выдающийся. </w:t>
      </w:r>
      <w:r>
        <w:br/>
        <w:t xml:space="preserve">В общем, смотрю в книгу, вижу фигу. Что-то есть, а нормальным научным языком сформулировать увиденное не могу. </w:t>
      </w:r>
    </w:p>
  </w:comment>
  <w:comment w:id="1254" w:author="Artem Ryabinov" w:date="2020-08-19T23:09:00Z" w:initials="AR">
    <w:p w14:paraId="51D2419C" w14:textId="2951165F" w:rsidR="00D1195C" w:rsidRDefault="00D1195C">
      <w:pPr>
        <w:pStyle w:val="aa"/>
      </w:pPr>
      <w:r>
        <w:rPr>
          <w:rStyle w:val="a9"/>
        </w:rPr>
        <w:annotationRef/>
      </w:r>
      <w:r>
        <w:t xml:space="preserve">Жду от тебя решения по тому, как мы будем интерпретировать результаты. На самом деле, хорошей идеей будет все-таки построить матрицы ошибок, или хотя бы указать метрику производительности при распознавании каждого класса. Потому что эти результаты очень хорошо </w:t>
      </w:r>
      <w:proofErr w:type="spellStart"/>
      <w:r>
        <w:t>кореллируют</w:t>
      </w:r>
      <w:proofErr w:type="spellEnd"/>
      <w:r>
        <w:t xml:space="preserve"> с визуализациями </w:t>
      </w:r>
      <w:proofErr w:type="spellStart"/>
      <w:r>
        <w:t>тсне</w:t>
      </w:r>
      <w:proofErr w:type="spellEnd"/>
      <w:r>
        <w:t xml:space="preserve">: классы, экземпляры которых на визуализациях получились сгруппированными или более локализованными в определенных областях пространства, имеют больший шанс правильного распознавания. Больший простор для интерпретации результатов. </w:t>
      </w:r>
    </w:p>
  </w:comment>
  <w:comment w:id="1256" w:author="Artem Ryabinov" w:date="2020-08-19T23:12:00Z" w:initials="AR">
    <w:p w14:paraId="26D3F0FD" w14:textId="3376D021" w:rsidR="00D1195C" w:rsidRDefault="00D1195C">
      <w:pPr>
        <w:pStyle w:val="aa"/>
      </w:pPr>
      <w:r>
        <w:rPr>
          <w:rStyle w:val="a9"/>
        </w:rPr>
        <w:annotationRef/>
      </w:r>
      <w:r>
        <w:t xml:space="preserve">Также хотел бы услышать твое мнение об этих визуализациях: нужны они или нет? По ним можно делать выводы разве что о превосходстве стандартизации над нормализацией, не более. В таком случае, достаточно, наверное, будет ограничиться одной визуализацией и добавить, что на всех остальных наборах данных стандартизация так же уделала нормализацию? В общем, тут нужен твой свежий взгляд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263" w:author="Artem Ryabinov" w:date="2020-08-31T03:45:00Z" w:initials="AR">
    <w:p w14:paraId="52247CED" w14:textId="2B88FC70" w:rsidR="001A6EF0" w:rsidRPr="001A6EF0" w:rsidRDefault="001A6EF0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Crema-D</w:t>
      </w:r>
    </w:p>
  </w:comment>
  <w:comment w:id="1409" w:author="Artem Ryabinov" w:date="2020-08-31T03:46:00Z" w:initials="AR">
    <w:p w14:paraId="269A6DBC" w14:textId="6CA11465" w:rsidR="001A6EF0" w:rsidRPr="001A6EF0" w:rsidRDefault="001A6EF0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Emo-DB</w:t>
      </w:r>
    </w:p>
  </w:comment>
  <w:comment w:id="1518" w:author="Artem Ryabinov" w:date="2020-08-31T03:47:00Z" w:initials="AR">
    <w:p w14:paraId="16ADF8A3" w14:textId="4BFB0B2C" w:rsidR="001A6EF0" w:rsidRPr="001A6EF0" w:rsidRDefault="001A6EF0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RAVDESS</w:t>
      </w:r>
    </w:p>
  </w:comment>
  <w:comment w:id="1641" w:author="Artem Ryabinov" w:date="2020-08-31T03:47:00Z" w:initials="AR">
    <w:p w14:paraId="72E717E4" w14:textId="76DB9DBD" w:rsidR="001A6EF0" w:rsidRPr="001A6EF0" w:rsidRDefault="001A6EF0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IEMOCAP</w:t>
      </w:r>
    </w:p>
  </w:comment>
  <w:comment w:id="1783" w:author="Artem Ryabinov" w:date="2020-08-31T03:47:00Z" w:initials="AR">
    <w:p w14:paraId="053B0784" w14:textId="1F48D7AC" w:rsidR="006F17DC" w:rsidRPr="006F17DC" w:rsidRDefault="006F17DC">
      <w:pPr>
        <w:pStyle w:val="aa"/>
      </w:pPr>
      <w:r>
        <w:rPr>
          <w:rStyle w:val="a9"/>
        </w:rPr>
        <w:annotationRef/>
      </w:r>
      <w:r>
        <w:rPr>
          <w:lang w:val="en-US"/>
        </w:rPr>
        <w:t>SAVEE</w:t>
      </w:r>
    </w:p>
  </w:comment>
  <w:comment w:id="1893" w:author="Artem Ryabinov" w:date="2020-08-31T03:49:00Z" w:initials="AR">
    <w:p w14:paraId="0BF16291" w14:textId="0F6D5FCE" w:rsidR="006F17DC" w:rsidRPr="006F17DC" w:rsidRDefault="006F17DC">
      <w:pPr>
        <w:pStyle w:val="aa"/>
      </w:pPr>
      <w:r>
        <w:rPr>
          <w:rStyle w:val="a9"/>
        </w:rPr>
        <w:annotationRef/>
      </w:r>
      <w:r>
        <w:rPr>
          <w:lang w:val="en-US"/>
        </w:rPr>
        <w:t>TESS</w:t>
      </w:r>
    </w:p>
  </w:comment>
  <w:comment w:id="2046" w:author="Artem Ryabinov" w:date="2020-08-31T03:49:00Z" w:initials="AR">
    <w:p w14:paraId="3713BA0D" w14:textId="77777777" w:rsidR="006F17DC" w:rsidRPr="006F17DC" w:rsidRDefault="006F17DC" w:rsidP="006F17DC">
      <w:pPr>
        <w:pStyle w:val="aa"/>
      </w:pPr>
      <w:r>
        <w:rPr>
          <w:rStyle w:val="a9"/>
        </w:rPr>
        <w:annotationRef/>
      </w:r>
      <w:r>
        <w:rPr>
          <w:lang w:val="en-US"/>
        </w:rPr>
        <w:t>English</w:t>
      </w:r>
      <w:r w:rsidRPr="006F17DC">
        <w:t xml:space="preserve"> </w:t>
      </w:r>
      <w:r>
        <w:rPr>
          <w:lang w:val="en-US"/>
        </w:rPr>
        <w:t>Assembly</w:t>
      </w:r>
      <w:r w:rsidRPr="006F17DC">
        <w:t xml:space="preserve"> </w:t>
      </w:r>
      <w:r>
        <w:rPr>
          <w:lang w:val="en-US"/>
        </w:rPr>
        <w:t>Six</w:t>
      </w:r>
    </w:p>
  </w:comment>
  <w:comment w:id="2149" w:author="Artem Ryabinov" w:date="2020-08-19T23:14:00Z" w:initials="AR">
    <w:p w14:paraId="3127C1A6" w14:textId="579426F7" w:rsidR="00D1195C" w:rsidRDefault="00D1195C">
      <w:pPr>
        <w:pStyle w:val="aa"/>
      </w:pPr>
      <w:r>
        <w:rPr>
          <w:rStyle w:val="a9"/>
        </w:rPr>
        <w:annotationRef/>
      </w:r>
      <w:r>
        <w:t xml:space="preserve">Возвращаясь на два примечания назад. Все-таки, я думаю, что построить </w:t>
      </w:r>
      <w:proofErr w:type="gramStart"/>
      <w:r>
        <w:t>матрицы ошибок это</w:t>
      </w:r>
      <w:proofErr w:type="gramEnd"/>
      <w:r>
        <w:t xml:space="preserve"> хорошая идея. Вопрос только в том, как их оформить, куда пихать, их ведь семь штук. </w:t>
      </w:r>
    </w:p>
  </w:comment>
  <w:comment w:id="2156" w:author="mokhail" w:date="2020-08-12T02:21:00Z" w:initials="m">
    <w:p w14:paraId="2330F91B" w14:textId="1068670A" w:rsidR="00D1195C" w:rsidRPr="00AC04AA" w:rsidRDefault="00D1195C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  <w:comment w:id="2150" w:author="Artem Ryabinov" w:date="2020-08-19T23:16:00Z" w:initials="AR">
    <w:p w14:paraId="69A7AFC3" w14:textId="78AA2D0E" w:rsidR="00D1195C" w:rsidRPr="00C07AED" w:rsidRDefault="00D1195C">
      <w:pPr>
        <w:pStyle w:val="aa"/>
      </w:pPr>
      <w:r>
        <w:rPr>
          <w:rStyle w:val="a9"/>
        </w:rPr>
        <w:annotationRef/>
      </w:r>
      <w:r>
        <w:t xml:space="preserve"> </w:t>
      </w:r>
      <w:proofErr w:type="gramStart"/>
      <w:r>
        <w:t>Возможно</w:t>
      </w:r>
      <w:proofErr w:type="gramEnd"/>
      <w:r>
        <w:t xml:space="preserve"> тот текст, который у меня написан под рисунками 1 и 2, нужно зафигачить сюда, а не прямо там. Как думаешь? Сюда же пойдет и сравнительный анализ результатов классификации и визуализации. </w:t>
      </w:r>
      <w:r>
        <w:br/>
        <w:t xml:space="preserve">Вообще, этот раздел я тоже планирую значительно расширить, когда будет ясно, как мы будем интерпретировать результаты классификации, решим ли мы тренировать </w:t>
      </w:r>
      <w:r>
        <w:rPr>
          <w:lang w:val="en-US"/>
        </w:rPr>
        <w:t>SVM</w:t>
      </w:r>
      <w:r w:rsidRPr="00C07AED">
        <w:t xml:space="preserve">, </w:t>
      </w:r>
      <w:r>
        <w:t xml:space="preserve">и еще пара мелочей. А это все, в свою очередь, зависит от сроков. В общем, жду указаний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157" w:author="Artem Ryabinov" w:date="2020-08-19T23:20:00Z" w:initials="AR">
    <w:p w14:paraId="7C244665" w14:textId="491968A0" w:rsidR="00D1195C" w:rsidRDefault="00D1195C">
      <w:pPr>
        <w:pStyle w:val="aa"/>
      </w:pPr>
      <w:r>
        <w:rPr>
          <w:rStyle w:val="a9"/>
        </w:rPr>
        <w:annotationRef/>
      </w:r>
      <w:r>
        <w:t xml:space="preserve">Тоже перепишу в соответствии с целью, когда будет готов раздел с интерпретацией результатов. На самом деле, я уже сейчас могу сказать, что можно утверждать по результатам работы, что алгоритм т-сне можно использовать для проверки данных на </w:t>
      </w:r>
      <w:proofErr w:type="spellStart"/>
      <w:r>
        <w:t>классифицируемость</w:t>
      </w:r>
      <w:proofErr w:type="spellEnd"/>
      <w:r>
        <w:t xml:space="preserve"> линейными методами. Как ты думаешь?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3C669" w15:done="0"/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089A8F9D" w15:done="0"/>
  <w15:commentEx w15:paraId="69DF4E8F" w15:done="1"/>
  <w15:commentEx w15:paraId="6C6EBDA9" w15:paraIdParent="69DF4E8F" w15:done="1"/>
  <w15:commentEx w15:paraId="15D5FF22" w15:done="1"/>
  <w15:commentEx w15:paraId="657212FD" w15:done="0"/>
  <w15:commentEx w15:paraId="30C44D7E" w15:done="1"/>
  <w15:commentEx w15:paraId="6B04EF4F" w15:done="0"/>
  <w15:commentEx w15:paraId="27C07178" w15:done="0"/>
  <w15:commentEx w15:paraId="5484328F" w15:done="1"/>
  <w15:commentEx w15:paraId="723E7095" w15:done="0"/>
  <w15:commentEx w15:paraId="51D2419C" w15:done="0"/>
  <w15:commentEx w15:paraId="26D3F0FD" w15:done="0"/>
  <w15:commentEx w15:paraId="52247CED" w15:done="0"/>
  <w15:commentEx w15:paraId="269A6DBC" w15:done="0"/>
  <w15:commentEx w15:paraId="16ADF8A3" w15:done="0"/>
  <w15:commentEx w15:paraId="72E717E4" w15:done="0"/>
  <w15:commentEx w15:paraId="053B0784" w15:done="0"/>
  <w15:commentEx w15:paraId="0BF16291" w15:done="0"/>
  <w15:commentEx w15:paraId="3713BA0D" w15:done="0"/>
  <w15:commentEx w15:paraId="3127C1A6" w15:done="0"/>
  <w15:commentEx w15:paraId="2330F91B" w15:done="1"/>
  <w15:commentEx w15:paraId="69A7AFC3" w15:done="0"/>
  <w15:commentEx w15:paraId="7C2446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32C1" w16cex:dateUtc="2020-08-19T20:22:00Z"/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82D8B" w16cex:dateUtc="2020-08-19T20:00:00Z"/>
  <w16cex:commentExtensible w16cex:durableId="22E1589C" w16cex:dateUtc="2020-08-14T15:38:00Z"/>
  <w16cex:commentExtensible w16cex:durableId="22E8331E" w16cex:dateUtc="2020-08-19T20:24:00Z"/>
  <w16cex:commentExtensible w16cex:durableId="22E59B13" w16cex:dateUtc="2020-08-17T21:10:00Z"/>
  <w16cex:commentExtensible w16cex:durableId="22E82EB8" w16cex:dateUtc="2020-08-19T20:05:00Z"/>
  <w16cex:commentExtensible w16cex:durableId="22E95EF0" w16cex:dateUtc="2020-08-20T17:43:00Z"/>
  <w16cex:commentExtensible w16cex:durableId="22E82F95" w16cex:dateUtc="2020-08-19T20:09:00Z"/>
  <w16cex:commentExtensible w16cex:durableId="22E8306C" w16cex:dateUtc="2020-08-19T20:12:00Z"/>
  <w16cex:commentExtensible w16cex:durableId="22F6F0ED" w16cex:dateUtc="2020-08-31T00:45:00Z"/>
  <w16cex:commentExtensible w16cex:durableId="22F6F12A" w16cex:dateUtc="2020-08-31T00:46:00Z"/>
  <w16cex:commentExtensible w16cex:durableId="22F6F146" w16cex:dateUtc="2020-08-31T00:47:00Z"/>
  <w16cex:commentExtensible w16cex:durableId="22F6F13E" w16cex:dateUtc="2020-08-31T00:47:00Z"/>
  <w16cex:commentExtensible w16cex:durableId="22F6F169" w16cex:dateUtc="2020-08-31T00:47:00Z"/>
  <w16cex:commentExtensible w16cex:durableId="22F6F1AE" w16cex:dateUtc="2020-08-31T00:49:00Z"/>
  <w16cex:commentExtensible w16cex:durableId="22F6F1D2" w16cex:dateUtc="2020-08-31T00:49:00Z"/>
  <w16cex:commentExtensible w16cex:durableId="22E830E0" w16cex:dateUtc="2020-08-19T20:14:00Z"/>
  <w16cex:commentExtensible w16cex:durableId="22E83133" w16cex:dateUtc="2020-08-19T20:16:00Z"/>
  <w16cex:commentExtensible w16cex:durableId="22E83254" w16cex:dateUtc="2020-08-19T2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3C669" w16cid:durableId="22E832C1"/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089A8F9D" w16cid:durableId="22E82D8B"/>
  <w16cid:commentId w16cid:paraId="69DF4E8F" w16cid:durableId="22E1563C"/>
  <w16cid:commentId w16cid:paraId="6C6EBDA9" w16cid:durableId="22E1589C"/>
  <w16cid:commentId w16cid:paraId="15D5FF22" w16cid:durableId="22E1563D"/>
  <w16cid:commentId w16cid:paraId="657212FD" w16cid:durableId="22E8331E"/>
  <w16cid:commentId w16cid:paraId="30C44D7E" w16cid:durableId="22E59B13"/>
  <w16cid:commentId w16cid:paraId="6B04EF4F" w16cid:durableId="22E6702D"/>
  <w16cid:commentId w16cid:paraId="27C07178" w16cid:durableId="22E670AE"/>
  <w16cid:commentId w16cid:paraId="5484328F" w16cid:durableId="22E82EB8"/>
  <w16cid:commentId w16cid:paraId="723E7095" w16cid:durableId="22E95EF0"/>
  <w16cid:commentId w16cid:paraId="51D2419C" w16cid:durableId="22E82F95"/>
  <w16cid:commentId w16cid:paraId="26D3F0FD" w16cid:durableId="22E8306C"/>
  <w16cid:commentId w16cid:paraId="52247CED" w16cid:durableId="22F6F0ED"/>
  <w16cid:commentId w16cid:paraId="269A6DBC" w16cid:durableId="22F6F12A"/>
  <w16cid:commentId w16cid:paraId="16ADF8A3" w16cid:durableId="22F6F146"/>
  <w16cid:commentId w16cid:paraId="72E717E4" w16cid:durableId="22F6F13E"/>
  <w16cid:commentId w16cid:paraId="053B0784" w16cid:durableId="22F6F169"/>
  <w16cid:commentId w16cid:paraId="0BF16291" w16cid:durableId="22F6F1AE"/>
  <w16cid:commentId w16cid:paraId="3713BA0D" w16cid:durableId="22F6F1D2"/>
  <w16cid:commentId w16cid:paraId="3127C1A6" w16cid:durableId="22E830E0"/>
  <w16cid:commentId w16cid:paraId="2330F91B" w16cid:durableId="22E15644"/>
  <w16cid:commentId w16cid:paraId="69A7AFC3" w16cid:durableId="22E83133"/>
  <w16cid:commentId w16cid:paraId="7C244665" w16cid:durableId="22E832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074C12AC"/>
    <w:multiLevelType w:val="hybridMultilevel"/>
    <w:tmpl w:val="F6A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5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9" w15:restartNumberingAfterBreak="0">
    <w:nsid w:val="39940FEA"/>
    <w:multiLevelType w:val="hybridMultilevel"/>
    <w:tmpl w:val="5B10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6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9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18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  <w15:person w15:author="Artem">
    <w15:presenceInfo w15:providerId="None" w15:userId="Ar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40C1E"/>
    <w:rsid w:val="00082271"/>
    <w:rsid w:val="000A267C"/>
    <w:rsid w:val="000A7529"/>
    <w:rsid w:val="000C1D69"/>
    <w:rsid w:val="000E35BC"/>
    <w:rsid w:val="000E509F"/>
    <w:rsid w:val="00124FDE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1A1FE1"/>
    <w:rsid w:val="001A6EF0"/>
    <w:rsid w:val="001D15CC"/>
    <w:rsid w:val="00205A4D"/>
    <w:rsid w:val="00222610"/>
    <w:rsid w:val="002271A3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2F407D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3F4507"/>
    <w:rsid w:val="00424237"/>
    <w:rsid w:val="004678B7"/>
    <w:rsid w:val="00482FE9"/>
    <w:rsid w:val="00492EE3"/>
    <w:rsid w:val="00497989"/>
    <w:rsid w:val="004D599C"/>
    <w:rsid w:val="004E4B34"/>
    <w:rsid w:val="004F1339"/>
    <w:rsid w:val="00502835"/>
    <w:rsid w:val="00511A5E"/>
    <w:rsid w:val="005347F7"/>
    <w:rsid w:val="00540E30"/>
    <w:rsid w:val="005674FD"/>
    <w:rsid w:val="00584C0D"/>
    <w:rsid w:val="005B4EE8"/>
    <w:rsid w:val="005B5E03"/>
    <w:rsid w:val="00654F6C"/>
    <w:rsid w:val="00655FA9"/>
    <w:rsid w:val="00674AAD"/>
    <w:rsid w:val="0068140A"/>
    <w:rsid w:val="006C1569"/>
    <w:rsid w:val="006E634A"/>
    <w:rsid w:val="006F127C"/>
    <w:rsid w:val="006F17DC"/>
    <w:rsid w:val="007227B1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0164F"/>
    <w:rsid w:val="00805016"/>
    <w:rsid w:val="0085163D"/>
    <w:rsid w:val="00870B68"/>
    <w:rsid w:val="00891B52"/>
    <w:rsid w:val="0089714A"/>
    <w:rsid w:val="00897D0F"/>
    <w:rsid w:val="008C55B7"/>
    <w:rsid w:val="008E0DA2"/>
    <w:rsid w:val="0091659A"/>
    <w:rsid w:val="00923BD1"/>
    <w:rsid w:val="00926143"/>
    <w:rsid w:val="00981C4C"/>
    <w:rsid w:val="009A0F34"/>
    <w:rsid w:val="009E57BC"/>
    <w:rsid w:val="009F6A03"/>
    <w:rsid w:val="00A27806"/>
    <w:rsid w:val="00A41243"/>
    <w:rsid w:val="00A74166"/>
    <w:rsid w:val="00A9050A"/>
    <w:rsid w:val="00A97C9F"/>
    <w:rsid w:val="00AA090B"/>
    <w:rsid w:val="00AC04AA"/>
    <w:rsid w:val="00AD5128"/>
    <w:rsid w:val="00AE5BA6"/>
    <w:rsid w:val="00AF7FE4"/>
    <w:rsid w:val="00B417B6"/>
    <w:rsid w:val="00B51934"/>
    <w:rsid w:val="00B66A5C"/>
    <w:rsid w:val="00B8699E"/>
    <w:rsid w:val="00B92E8E"/>
    <w:rsid w:val="00B95F25"/>
    <w:rsid w:val="00BD0D28"/>
    <w:rsid w:val="00BD3D4F"/>
    <w:rsid w:val="00BE1926"/>
    <w:rsid w:val="00BE3402"/>
    <w:rsid w:val="00C04234"/>
    <w:rsid w:val="00C07AED"/>
    <w:rsid w:val="00C2035B"/>
    <w:rsid w:val="00C26545"/>
    <w:rsid w:val="00C40F4D"/>
    <w:rsid w:val="00C45228"/>
    <w:rsid w:val="00C653C9"/>
    <w:rsid w:val="00C71D41"/>
    <w:rsid w:val="00C71F01"/>
    <w:rsid w:val="00CA1813"/>
    <w:rsid w:val="00CE1648"/>
    <w:rsid w:val="00D024E2"/>
    <w:rsid w:val="00D04FAA"/>
    <w:rsid w:val="00D1195C"/>
    <w:rsid w:val="00D17491"/>
    <w:rsid w:val="00D24CE0"/>
    <w:rsid w:val="00D24FF7"/>
    <w:rsid w:val="00D26169"/>
    <w:rsid w:val="00D31EAA"/>
    <w:rsid w:val="00D3780C"/>
    <w:rsid w:val="00D37A82"/>
    <w:rsid w:val="00D406B2"/>
    <w:rsid w:val="00D439F3"/>
    <w:rsid w:val="00D55734"/>
    <w:rsid w:val="00D8779F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717AE"/>
    <w:rsid w:val="00E95E4F"/>
    <w:rsid w:val="00EA3177"/>
    <w:rsid w:val="00EB5667"/>
    <w:rsid w:val="00EB5FF5"/>
    <w:rsid w:val="00ED0F90"/>
    <w:rsid w:val="00ED7D23"/>
    <w:rsid w:val="00EF05B8"/>
    <w:rsid w:val="00F032B3"/>
    <w:rsid w:val="00F06D09"/>
    <w:rsid w:val="00F153C6"/>
    <w:rsid w:val="00F328E8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oleObject" Target="embeddings/oleObject1.bin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7B5D-1AFE-4C4B-A312-9CE691F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6647</Words>
  <Characters>37894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 Ryabinov</cp:lastModifiedBy>
  <cp:revision>4</cp:revision>
  <dcterms:created xsi:type="dcterms:W3CDTF">2020-08-31T00:16:00Z</dcterms:created>
  <dcterms:modified xsi:type="dcterms:W3CDTF">2020-08-31T00:52:00Z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