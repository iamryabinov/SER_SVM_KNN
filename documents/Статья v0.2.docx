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0F4631B3" w14:textId="77777777" w:rsidR="009A0F34" w:rsidRP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2ED3055F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ins w:id="0" w:author="Artem Ryabinov" w:date="2020-08-01T15:36:00Z">
        <w:r w:rsidR="00282B14">
          <w:t xml:space="preserve"> </w:t>
        </w:r>
      </w:ins>
      <w:del w:id="1" w:author="Artem Ryabinov" w:date="2020-08-01T15:36:00Z">
        <w:r w:rsidRPr="009A0F34" w:rsidDel="00282B14">
          <w:delText xml:space="preserve"> алгоритм k-NN, </w:delText>
        </w:r>
      </w:del>
      <w:r w:rsidRPr="009A0F34">
        <w:t>визуализация многомерных данных</w:t>
      </w:r>
      <w:del w:id="2" w:author="Artem Ryabinov" w:date="2020-08-01T15:36:00Z">
        <w:r w:rsidRPr="009A0F34" w:rsidDel="00282B14">
          <w:delText>, алгоритм t-SNE</w:delText>
        </w:r>
      </w:del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384DBE69" w14:textId="77777777" w:rsidR="0091659A" w:rsidRPr="009E57BC" w:rsidRDefault="00D93BEE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Эмоции </w:t>
      </w:r>
      <w:r w:rsidR="00F80AFF" w:rsidRPr="009E57BC">
        <w:rPr>
          <w:rFonts w:cstheme="minorHAnsi"/>
        </w:rPr>
        <w:t xml:space="preserve">играют одну из ключевых ролей в человеческих отношениях, мотивациях и поступках. Способность распознавания эмоций во взаимодействии человек-компьютер – важный шаг в сторону </w:t>
      </w:r>
      <w:r w:rsidRPr="009E57BC">
        <w:rPr>
          <w:rFonts w:cstheme="minorHAnsi"/>
        </w:rPr>
        <w:t xml:space="preserve">улучшения </w:t>
      </w:r>
      <w:r w:rsidR="00F80AFF" w:rsidRPr="009E57BC">
        <w:rPr>
          <w:rFonts w:cstheme="minorHAnsi"/>
        </w:rPr>
        <w:t>цифрового окружения</w:t>
      </w:r>
      <w:r w:rsidRPr="009E57BC">
        <w:rPr>
          <w:rFonts w:cstheme="minorHAnsi"/>
        </w:rPr>
        <w:t>. Область знаний, отвечающая за и</w:t>
      </w:r>
      <w:r w:rsidR="00145B36" w:rsidRPr="009E57BC">
        <w:rPr>
          <w:rFonts w:cstheme="minorHAnsi"/>
        </w:rPr>
        <w:t>зучение и разработк</w:t>
      </w:r>
      <w:r w:rsidRPr="009E57BC">
        <w:rPr>
          <w:rFonts w:cstheme="minorHAnsi"/>
        </w:rPr>
        <w:t>у</w:t>
      </w:r>
      <w:r w:rsidR="00145B36" w:rsidRPr="009E57BC">
        <w:rPr>
          <w:rFonts w:cstheme="minorHAnsi"/>
        </w:rPr>
        <w:t xml:space="preserve"> систем и устройств, которые могут распознавать, интерпретировать</w:t>
      </w:r>
      <w:r w:rsidRPr="009E57BC">
        <w:rPr>
          <w:rFonts w:cstheme="minorHAnsi"/>
        </w:rPr>
        <w:t xml:space="preserve"> и</w:t>
      </w:r>
      <w:r w:rsidR="00145B36" w:rsidRPr="009E57BC">
        <w:rPr>
          <w:rFonts w:cstheme="minorHAnsi"/>
        </w:rPr>
        <w:t xml:space="preserve"> моделировать человеческие эмоции и состояния </w:t>
      </w:r>
      <w:r w:rsidRPr="009E57BC">
        <w:rPr>
          <w:rFonts w:cstheme="minorHAnsi"/>
        </w:rPr>
        <w:t xml:space="preserve">называется Эмоциональные Вычисления и </w:t>
      </w:r>
      <w:r w:rsidR="00145B36" w:rsidRPr="009E57BC">
        <w:rPr>
          <w:rFonts w:cstheme="minorHAnsi"/>
        </w:rPr>
        <w:t xml:space="preserve">является одной из активно развивающихся </w:t>
      </w:r>
      <w:r w:rsidRPr="009E57BC">
        <w:rPr>
          <w:rFonts w:cstheme="minorHAnsi"/>
        </w:rPr>
        <w:t xml:space="preserve">междисциплинарных </w:t>
      </w:r>
      <w:r w:rsidR="00145B36" w:rsidRPr="009E57BC">
        <w:rPr>
          <w:rFonts w:cstheme="minorHAnsi"/>
        </w:rPr>
        <w:t>областей</w:t>
      </w:r>
      <w:r w:rsidRPr="009E57BC">
        <w:rPr>
          <w:rFonts w:cstheme="minorHAnsi"/>
        </w:rPr>
        <w:t xml:space="preserve">, </w:t>
      </w:r>
      <w:r w:rsidR="00145B36" w:rsidRPr="009E57BC">
        <w:rPr>
          <w:rFonts w:cstheme="minorHAnsi"/>
        </w:rPr>
        <w:t>охватывающ</w:t>
      </w:r>
      <w:r w:rsidRPr="009E57BC">
        <w:rPr>
          <w:rFonts w:cstheme="minorHAnsi"/>
        </w:rPr>
        <w:t>ей</w:t>
      </w:r>
      <w:r w:rsidR="00145B36" w:rsidRPr="009E57BC">
        <w:rPr>
          <w:rFonts w:cstheme="minorHAnsi"/>
        </w:rPr>
        <w:t xml:space="preserve"> информатику, психологию</w:t>
      </w:r>
      <w:r w:rsidR="00F80AFF" w:rsidRPr="009E57BC">
        <w:rPr>
          <w:rFonts w:cstheme="minorHAnsi"/>
        </w:rPr>
        <w:t xml:space="preserve"> и когнитивистику.</w:t>
      </w:r>
      <w:r w:rsidRPr="009E57BC">
        <w:rPr>
          <w:rFonts w:cstheme="minorHAnsi"/>
        </w:rPr>
        <w:t xml:space="preserve"> </w:t>
      </w:r>
    </w:p>
    <w:p w14:paraId="1E56AD9D" w14:textId="52F50723" w:rsidR="0091659A" w:rsidRPr="009E57BC" w:rsidRDefault="0091659A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В настоящий момент не существует единого подхода к </w:t>
      </w:r>
      <w:ins w:id="3" w:author="Artem Ryabinov" w:date="2020-08-01T15:37:00Z">
        <w:r w:rsidR="00282B14">
          <w:rPr>
            <w:rFonts w:cstheme="minorHAnsi"/>
          </w:rPr>
          <w:t xml:space="preserve">определению и измерению </w:t>
        </w:r>
      </w:ins>
      <w:del w:id="4" w:author="Artem Ryabinov" w:date="2020-08-01T15:37:00Z">
        <w:r w:rsidRPr="009E57BC" w:rsidDel="00282B14">
          <w:rPr>
            <w:rFonts w:cstheme="minorHAnsi"/>
          </w:rPr>
          <w:delText xml:space="preserve">измерению и определению </w:delText>
        </w:r>
      </w:del>
      <w:r w:rsidRPr="009E57BC">
        <w:rPr>
          <w:rFonts w:cstheme="minorHAnsi"/>
        </w:rPr>
        <w:t>эмоции. В когнитивистике существуют модели</w:t>
      </w:r>
      <w:del w:id="5" w:author="Artem Ryabinov" w:date="2020-08-01T15:38:00Z">
        <w:r w:rsidRPr="009E57BC" w:rsidDel="00282B14">
          <w:rPr>
            <w:rFonts w:cstheme="minorHAnsi"/>
          </w:rPr>
          <w:delText xml:space="preserve"> эмоций</w:delText>
        </w:r>
      </w:del>
      <w:r w:rsidRPr="009E57BC">
        <w:rPr>
          <w:rFonts w:cstheme="minorHAnsi"/>
        </w:rPr>
        <w:t xml:space="preserve">, позволяющие произвести некоторую формализацию эмоциональных </w:t>
      </w:r>
      <w:proofErr w:type="gramStart"/>
      <w:r w:rsidRPr="009E57BC">
        <w:rPr>
          <w:rFonts w:cstheme="minorHAnsi"/>
        </w:rPr>
        <w:t>данных</w:t>
      </w:r>
      <w:r w:rsidR="00732632" w:rsidRPr="00732632">
        <w:rPr>
          <w:rFonts w:cstheme="minorHAnsi"/>
        </w:rPr>
        <w:t>[</w:t>
      </w:r>
      <w:proofErr w:type="gramEnd"/>
      <w:r w:rsidR="00732632" w:rsidRPr="00732632">
        <w:rPr>
          <w:rFonts w:cstheme="minorHAnsi"/>
        </w:rPr>
        <w:t>1</w:t>
      </w:r>
      <w:r w:rsidRPr="009E57BC">
        <w:rPr>
          <w:rFonts w:cstheme="minorHAnsi"/>
        </w:rPr>
        <w:t xml:space="preserve">]. Две наиболее распространенные модели – дискретная, предполагающая существование нескольких «базовых» эмоциональных </w:t>
      </w:r>
      <w:proofErr w:type="gramStart"/>
      <w:r w:rsidRPr="009E57BC">
        <w:rPr>
          <w:rFonts w:cstheme="minorHAnsi"/>
        </w:rPr>
        <w:t>состояний[</w:t>
      </w:r>
      <w:proofErr w:type="gramEnd"/>
      <w:r w:rsidR="00732632" w:rsidRPr="00732632">
        <w:rPr>
          <w:rFonts w:cstheme="minorHAnsi"/>
        </w:rPr>
        <w:t>2]</w:t>
      </w:r>
      <w:r w:rsidR="00A74166" w:rsidRPr="00A74166">
        <w:rPr>
          <w:rFonts w:cstheme="minorHAnsi"/>
        </w:rPr>
        <w:t>,</w:t>
      </w:r>
      <w:r w:rsidR="00732632" w:rsidRPr="00732632">
        <w:rPr>
          <w:rFonts w:cstheme="minorHAnsi"/>
        </w:rPr>
        <w:t xml:space="preserve"> </w:t>
      </w:r>
      <w:r w:rsidRPr="009E57BC">
        <w:rPr>
          <w:rFonts w:cstheme="minorHAnsi"/>
        </w:rPr>
        <w:t>и непрерывная, в которой эмоция рассматривается в качестве «</w:t>
      </w:r>
      <w:ins w:id="6" w:author="Artem Ryabinov" w:date="2020-08-01T15:38:00Z">
        <w:r w:rsidR="00282B14">
          <w:rPr>
            <w:rFonts w:cstheme="minorHAnsi"/>
          </w:rPr>
          <w:t>базиса</w:t>
        </w:r>
      </w:ins>
      <w:del w:id="7" w:author="Artem Ryabinov" w:date="2020-08-01T15:38:00Z">
        <w:r w:rsidRPr="009E57BC" w:rsidDel="00282B14">
          <w:rPr>
            <w:rFonts w:cstheme="minorHAnsi"/>
          </w:rPr>
          <w:delText>точки</w:delText>
        </w:r>
      </w:del>
      <w:r w:rsidRPr="009E57BC">
        <w:rPr>
          <w:rFonts w:cstheme="minorHAnsi"/>
        </w:rPr>
        <w:t>» в некоем эмоциональном пространстве[</w:t>
      </w:r>
      <w:r w:rsidR="00A74166" w:rsidRPr="00A74166">
        <w:rPr>
          <w:rFonts w:cstheme="minorHAnsi"/>
        </w:rPr>
        <w:t>3</w:t>
      </w:r>
      <w:r w:rsidRPr="009E57BC">
        <w:rPr>
          <w:rFonts w:cstheme="minorHAnsi"/>
        </w:rPr>
        <w:t xml:space="preserve">]. </w:t>
      </w:r>
      <w:r w:rsidR="00037DFA" w:rsidRPr="009E57BC">
        <w:rPr>
          <w:rFonts w:cstheme="minorHAnsi"/>
        </w:rPr>
        <w:t>Тем не менее</w:t>
      </w:r>
      <w:r w:rsidRPr="009E57BC">
        <w:rPr>
          <w:rFonts w:cstheme="minorHAnsi"/>
        </w:rPr>
        <w: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t>
      </w:r>
      <w:r w:rsidR="00262129" w:rsidRPr="009E57BC">
        <w:rPr>
          <w:rFonts w:cstheme="minorHAnsi"/>
        </w:rPr>
        <w:t xml:space="preserve"> и, соответственно, задача классификации.</w:t>
      </w:r>
    </w:p>
    <w:p w14:paraId="6EDBEC37" w14:textId="14EA8E9F" w:rsidR="00D04FAA" w:rsidRPr="009E57BC" w:rsidRDefault="00D04FAA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t>
      </w:r>
    </w:p>
    <w:p w14:paraId="3760AA17" w14:textId="5953BDF1" w:rsidR="00D3780C" w:rsidRDefault="0091659A" w:rsidP="00282B14">
      <w:pPr>
        <w:ind w:firstLine="708"/>
        <w:jc w:val="both"/>
        <w:rPr>
          <w:rFonts w:cstheme="minorHAnsi"/>
        </w:rPr>
        <w:pPrChange w:id="8" w:author="Artem Ryabinov" w:date="2020-08-01T15:40:00Z">
          <w:pPr>
            <w:jc w:val="both"/>
          </w:pPr>
        </w:pPrChange>
      </w:pPr>
      <w:r w:rsidRPr="009E57BC">
        <w:rPr>
          <w:rFonts w:cstheme="minorHAnsi"/>
        </w:rPr>
        <w:t>Однако, далеко не вся информация является классифицируемой</w:t>
      </w:r>
      <w:r w:rsidR="00262129" w:rsidRPr="009E57BC">
        <w:rPr>
          <w:rFonts w:cstheme="minorHAnsi"/>
        </w:rPr>
        <w:t xml:space="preserve">, поэтому первым шагом в данном исследовании является </w:t>
      </w:r>
      <w:r w:rsidR="00AD5128" w:rsidRPr="009E57BC">
        <w:rPr>
          <w:rFonts w:cstheme="minorHAnsi"/>
        </w:rPr>
        <w:t xml:space="preserve">визуализация </w:t>
      </w:r>
      <w:del w:id="9" w:author="Artem Ryabinov" w:date="2020-08-01T15:40:00Z">
        <w:r w:rsidR="00AD5128" w:rsidRPr="009E57BC" w:rsidDel="00282B14">
          <w:rPr>
            <w:rFonts w:cstheme="minorHAnsi"/>
          </w:rPr>
          <w:delText>распределения</w:delText>
        </w:r>
        <w:r w:rsidR="00262129" w:rsidRPr="009E57BC" w:rsidDel="00282B14">
          <w:rPr>
            <w:rFonts w:cstheme="minorHAnsi"/>
          </w:rPr>
          <w:delText xml:space="preserve"> </w:delText>
        </w:r>
      </w:del>
      <w:r w:rsidR="00262129" w:rsidRPr="009E57BC">
        <w:rPr>
          <w:rFonts w:cstheme="minorHAnsi"/>
        </w:rPr>
        <w:t>имеющихся данных</w:t>
      </w:r>
      <w:r w:rsidR="00282B14">
        <w:rPr>
          <w:rFonts w:cstheme="minorHAnsi"/>
        </w:rPr>
        <w:t xml:space="preserve"> </w:t>
      </w:r>
      <w:ins w:id="10" w:author="Artem Ryabinov" w:date="2020-08-01T15:41:00Z">
        <w:r w:rsidR="00282B14">
          <w:rPr>
            <w:rFonts w:cstheme="minorHAnsi"/>
          </w:rPr>
          <w:t>с целью оценить их распределение</w:t>
        </w:r>
      </w:ins>
      <w:r w:rsidR="00262129" w:rsidRPr="009E57BC">
        <w:rPr>
          <w:rFonts w:cstheme="minorHAnsi"/>
        </w:rPr>
        <w:t xml:space="preserve"> </w:t>
      </w:r>
      <w:r w:rsidR="00D3780C" w:rsidRPr="009F6A03">
        <w:rPr>
          <w:rFonts w:cstheme="minorHAnsi"/>
          <w:color w:val="00B050"/>
        </w:rPr>
        <w:t>[</w:t>
      </w:r>
      <w:r w:rsidR="00D3780C" w:rsidRPr="009F6A03">
        <w:rPr>
          <w:rFonts w:cstheme="minorHAnsi"/>
          <w:color w:val="00B050"/>
        </w:rPr>
        <w:t xml:space="preserve">Нужно что-то наплести про необходимость визуализации многомерных данных и </w:t>
      </w:r>
      <w:proofErr w:type="spellStart"/>
      <w:r w:rsidR="00D3780C" w:rsidRPr="009F6A03">
        <w:rPr>
          <w:rFonts w:cstheme="minorHAnsi"/>
          <w:color w:val="00B050"/>
        </w:rPr>
        <w:t>тд</w:t>
      </w:r>
      <w:proofErr w:type="spellEnd"/>
      <w:r w:rsidR="00D3780C" w:rsidRPr="009F6A03">
        <w:rPr>
          <w:rFonts w:cstheme="minorHAnsi"/>
          <w:color w:val="00B050"/>
        </w:rPr>
        <w:t xml:space="preserve">, но в голову вообще ничего не лезет, не знаю как </w:t>
      </w:r>
      <w:r w:rsidR="00282B14" w:rsidRPr="009F6A03">
        <w:rPr>
          <w:rFonts w:cstheme="minorHAnsi"/>
          <w:color w:val="00B050"/>
        </w:rPr>
        <w:t xml:space="preserve">это более грамотно </w:t>
      </w:r>
      <w:r w:rsidR="00D3780C" w:rsidRPr="009F6A03">
        <w:rPr>
          <w:rFonts w:cstheme="minorHAnsi"/>
          <w:color w:val="00B050"/>
        </w:rPr>
        <w:t>приплести сюда</w:t>
      </w:r>
      <w:r w:rsidR="00282B14" w:rsidRPr="009F6A03">
        <w:rPr>
          <w:rFonts w:cstheme="minorHAnsi"/>
          <w:color w:val="00B050"/>
        </w:rPr>
        <w:t>, первое предложение этого абзаца звучит очень притянуто за уши</w:t>
      </w:r>
      <w:r w:rsidR="00D3780C" w:rsidRPr="009F6A03">
        <w:rPr>
          <w:rFonts w:cstheme="minorHAnsi"/>
          <w:color w:val="00B050"/>
        </w:rPr>
        <w:t>]</w:t>
      </w:r>
      <w:r w:rsidR="00037DFA" w:rsidRPr="009E57BC">
        <w:rPr>
          <w:rFonts w:cstheme="minorHAnsi"/>
        </w:rPr>
        <w:t xml:space="preserve">. </w:t>
      </w:r>
      <w:r w:rsidR="00262129" w:rsidRPr="009E57BC">
        <w:rPr>
          <w:rFonts w:cstheme="minorHAnsi"/>
        </w:rPr>
        <w: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t>
      </w:r>
      <w:r w:rsidR="00AD5128" w:rsidRPr="009E57BC">
        <w:rPr>
          <w:rFonts w:cstheme="minorHAnsi"/>
        </w:rPr>
        <w:t>распределения данных в многомерном признаковом пространстве</w:t>
      </w:r>
      <w:r w:rsidR="00E4347C">
        <w:rPr>
          <w:rFonts w:cstheme="minorHAnsi"/>
        </w:rPr>
        <w:t>.</w:t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79669C48" w:rsidR="00262129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lastRenderedPageBreak/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49FBC6A5" w14:textId="77777777" w:rsidR="00A74166" w:rsidRDefault="00C653C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tab/>
        <w:t xml:space="preserve">Решение любой задачи машинного обучения подразумевает определение некоторого набора признаков, извлекаемого из объектов классификации. В данном случае объектом классификации является звуковая запись человеческой речи. </w:t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A74166">
        <w:rPr>
          <w:rFonts w:cstheme="minorHAnsi"/>
        </w:rPr>
        <w:t>4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5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A74166">
        <w:rPr>
          <w:rFonts w:cstheme="minorHAnsi"/>
        </w:rPr>
        <w:t>-</w:t>
      </w:r>
      <w:proofErr w:type="spellStart"/>
      <w:r w:rsidR="00FD6498" w:rsidRPr="009E57BC">
        <w:rPr>
          <w:rFonts w:cstheme="minorHAnsi"/>
        </w:rPr>
        <w:t>кепстральные</w:t>
      </w:r>
      <w:proofErr w:type="spellEnd"/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A74166">
        <w:rPr>
          <w:rFonts w:cstheme="minorHAnsi"/>
        </w:rPr>
        <w:t>) [</w:t>
      </w:r>
      <w:r w:rsidR="00A74166" w:rsidRPr="00A74166">
        <w:rPr>
          <w:rFonts w:cstheme="minorHAnsi"/>
        </w:rPr>
        <w:t>6</w:t>
      </w:r>
      <w:r w:rsidR="00FD6498" w:rsidRPr="00A74166">
        <w:rPr>
          <w:rFonts w:cstheme="minorHAnsi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A74166">
        <w:rPr>
          <w:rFonts w:cstheme="minorHAnsi"/>
        </w:rPr>
        <w:t xml:space="preserve"> </w:t>
      </w:r>
      <w:r w:rsidR="00D04FAA" w:rsidRPr="00A74166">
        <w:rPr>
          <w:rFonts w:cstheme="minorHAnsi"/>
        </w:rPr>
        <w:t>(</w:t>
      </w:r>
      <w:r w:rsidR="00D04FAA" w:rsidRPr="009E57BC">
        <w:rPr>
          <w:rFonts w:cstheme="minorHAnsi"/>
          <w:lang w:val="en-US"/>
        </w:rPr>
        <w:t>LPC</w:t>
      </w:r>
      <w:proofErr w:type="gramStart"/>
      <w:r w:rsidR="00D04FAA" w:rsidRPr="00A74166">
        <w:rPr>
          <w:rFonts w:cstheme="minorHAnsi"/>
        </w:rPr>
        <w:t>)</w:t>
      </w:r>
      <w:r w:rsidR="00FD6498" w:rsidRPr="00A74166">
        <w:rPr>
          <w:rFonts w:cstheme="minorHAnsi"/>
        </w:rPr>
        <w:t>[</w:t>
      </w:r>
      <w:proofErr w:type="gramEnd"/>
      <w:r w:rsidR="00A74166" w:rsidRPr="00A74166">
        <w:rPr>
          <w:rFonts w:cstheme="minorHAnsi"/>
        </w:rPr>
        <w:t>7</w:t>
      </w:r>
      <w:r w:rsidR="00FD6498" w:rsidRPr="00A74166">
        <w:rPr>
          <w:rFonts w:cstheme="minorHAnsi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A74166">
        <w:rPr>
          <w:rFonts w:cstheme="minorHAnsi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A74166">
        <w:rPr>
          <w:rFonts w:cstheme="minorHAnsi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A74166">
        <w:rPr>
          <w:rFonts w:cstheme="minorHAnsi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8</w:t>
      </w:r>
      <w:r w:rsidR="00FD6498" w:rsidRPr="00A74166">
        <w:rPr>
          <w:rFonts w:cstheme="minorHAnsi"/>
        </w:rPr>
        <w:t>]</w:t>
      </w:r>
      <w:r w:rsidR="00D439F3" w:rsidRPr="00A74166">
        <w:rPr>
          <w:rFonts w:cstheme="minorHAnsi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75E6C734" w14:textId="4EC992C0" w:rsidR="00D439F3" w:rsidRPr="00A74166" w:rsidRDefault="00D439F3" w:rsidP="00ED7D23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>Результатом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работы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авторов</w:t>
      </w:r>
      <w:r w:rsidRPr="00A74166">
        <w:rPr>
          <w:rFonts w:cstheme="minorHAnsi"/>
        </w:rPr>
        <w:t xml:space="preserve"> </w:t>
      </w:r>
      <w:r w:rsidR="00C71F01" w:rsidRPr="00A74166">
        <w:rPr>
          <w:rFonts w:cstheme="minorHAnsi"/>
        </w:rPr>
        <w:t>[</w:t>
      </w:r>
      <w:r w:rsidR="00A74166" w:rsidRPr="00A74166">
        <w:rPr>
          <w:rFonts w:cstheme="minorHAnsi"/>
        </w:rPr>
        <w:t>9</w:t>
      </w:r>
      <w:r w:rsidR="00C71F01" w:rsidRPr="00A74166">
        <w:rPr>
          <w:rFonts w:cstheme="minorHAnsi"/>
        </w:rPr>
        <w:t>]</w:t>
      </w:r>
      <w:r w:rsidRPr="00A74166">
        <w:rPr>
          <w:rFonts w:cstheme="minorHAnsi"/>
        </w:rPr>
        <w:t>[</w:t>
      </w:r>
      <w:r w:rsidR="00A74166" w:rsidRPr="00A74166">
        <w:rPr>
          <w:rFonts w:cstheme="minorHAnsi"/>
        </w:rPr>
        <w:t>10</w:t>
      </w:r>
      <w:r w:rsidRPr="00A74166">
        <w:rPr>
          <w:rFonts w:cstheme="minorHAnsi"/>
        </w:rPr>
        <w:t xml:space="preserve">] </w:t>
      </w:r>
      <w:r w:rsidRPr="009E57BC">
        <w:rPr>
          <w:rFonts w:cstheme="minorHAnsi"/>
        </w:rPr>
        <w:t>стал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инструмент</w:t>
      </w:r>
      <w:r w:rsidR="00C71F01" w:rsidRPr="00A74166">
        <w:rPr>
          <w:rFonts w:cstheme="minorHAnsi"/>
        </w:rPr>
        <w:t xml:space="preserve"> </w:t>
      </w:r>
      <w:proofErr w:type="spellStart"/>
      <w:r w:rsidR="00C71F01" w:rsidRPr="009E57BC">
        <w:rPr>
          <w:rFonts w:cstheme="minorHAnsi"/>
          <w:lang w:val="en-US"/>
        </w:rPr>
        <w:t>OpenSMILE</w:t>
      </w:r>
      <w:proofErr w:type="spellEnd"/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позволяющий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извлекать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широкий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спектр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параметров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звукового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сигнала</w:t>
      </w:r>
      <w:r w:rsidRPr="00A74166">
        <w:rPr>
          <w:rFonts w:cstheme="minorHAnsi"/>
        </w:rPr>
        <w:t xml:space="preserve">, </w:t>
      </w:r>
      <w:r w:rsidRPr="009E57BC">
        <w:rPr>
          <w:rFonts w:cstheme="minorHAnsi"/>
        </w:rPr>
        <w:t>а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также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применять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различные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функции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к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этим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параметрам</w:t>
      </w:r>
      <w:r w:rsidRPr="00A74166">
        <w:rPr>
          <w:rFonts w:cstheme="minorHAnsi"/>
        </w:rPr>
        <w:t xml:space="preserve">. </w:t>
      </w:r>
      <w:r w:rsidRPr="009E57BC">
        <w:rPr>
          <w:rFonts w:cstheme="minorHAnsi"/>
        </w:rPr>
        <w:t>Благодаря этому, появились наборы п</w:t>
      </w:r>
      <w:r w:rsidR="002B1509" w:rsidRPr="009E57BC">
        <w:rPr>
          <w:rFonts w:cstheme="minorHAnsi"/>
        </w:rPr>
        <w:t>араметров</w:t>
      </w:r>
      <w:r w:rsidRPr="009E57BC">
        <w:rPr>
          <w:rFonts w:cstheme="minorHAnsi"/>
        </w:rPr>
        <w:t xml:space="preserve">, которые могут быть легко извлечены с помощью этого инструмента. К этим наборам относятся как очень большие, как, например, стандартные </w:t>
      </w:r>
      <w:r w:rsidR="002B1509" w:rsidRPr="009E57BC">
        <w:rPr>
          <w:rFonts w:cstheme="minorHAnsi"/>
        </w:rPr>
        <w:t>наборы признаков</w:t>
      </w:r>
      <w:r w:rsidRPr="009E57BC">
        <w:rPr>
          <w:rFonts w:cstheme="minorHAnsi"/>
        </w:rPr>
        <w:t xml:space="preserve">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</w:t>
      </w:r>
      <w:r w:rsidR="002B1509" w:rsidRPr="009E57BC">
        <w:rPr>
          <w:rFonts w:cstheme="minorHAnsi"/>
        </w:rPr>
        <w:t>е более 5000 элементов [</w:t>
      </w:r>
      <w:r w:rsidR="00A74166" w:rsidRPr="00A74166">
        <w:rPr>
          <w:rFonts w:cstheme="minorHAnsi"/>
        </w:rPr>
        <w:t>11</w:t>
      </w:r>
      <w:r w:rsidR="002B1509" w:rsidRPr="00A74166">
        <w:rPr>
          <w:rFonts w:cstheme="minorHAnsi"/>
        </w:rPr>
        <w:t xml:space="preserve">], </w:t>
      </w:r>
      <w:r w:rsidR="002B1509" w:rsidRPr="009E57BC">
        <w:rPr>
          <w:rFonts w:cstheme="minorHAnsi"/>
        </w:rPr>
        <w:t>так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попытки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унифицировать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признаковое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пространство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для</w:t>
      </w:r>
      <w:r w:rsidR="002B1509" w:rsidRPr="00A74166">
        <w:rPr>
          <w:rFonts w:cstheme="minorHAnsi"/>
        </w:rPr>
        <w:t xml:space="preserve"> </w:t>
      </w:r>
      <w:r w:rsidR="002B1509" w:rsidRPr="009E57BC">
        <w:rPr>
          <w:rFonts w:cstheme="minorHAnsi"/>
        </w:rPr>
        <w:t>задач</w:t>
      </w:r>
      <w:r w:rsidR="00A74166" w:rsidRPr="00A74166">
        <w:rPr>
          <w:rFonts w:cstheme="minorHAnsi"/>
        </w:rPr>
        <w:t xml:space="preserve"> </w:t>
      </w:r>
      <w:r w:rsidR="00A74166">
        <w:rPr>
          <w:rFonts w:cstheme="minorHAnsi"/>
        </w:rPr>
        <w:t>аффект</w:t>
      </w:r>
      <w:r w:rsidR="00ED7D23">
        <w:rPr>
          <w:rFonts w:cstheme="minorHAnsi"/>
        </w:rPr>
        <w:t>и</w:t>
      </w:r>
      <w:r w:rsidR="00A74166">
        <w:rPr>
          <w:rFonts w:cstheme="minorHAnsi"/>
        </w:rPr>
        <w:t>вных вычислений</w:t>
      </w:r>
      <w:r w:rsidR="002B1509" w:rsidRPr="00A74166">
        <w:rPr>
          <w:rFonts w:cstheme="minorHAnsi"/>
        </w:rPr>
        <w:t xml:space="preserve"> </w:t>
      </w:r>
      <w:r w:rsidR="003D4578" w:rsidRPr="00A74166">
        <w:rPr>
          <w:rFonts w:cstheme="minorHAnsi"/>
        </w:rPr>
        <w:t>[</w:t>
      </w:r>
      <w:r w:rsidR="00A74166">
        <w:rPr>
          <w:rFonts w:cstheme="minorHAnsi"/>
        </w:rPr>
        <w:t>12</w:t>
      </w:r>
      <w:r w:rsidR="003D4578" w:rsidRPr="00A74166">
        <w:rPr>
          <w:rFonts w:cstheme="minorHAnsi"/>
        </w:rPr>
        <w:t>]</w:t>
      </w:r>
      <w:r w:rsidR="00A74166">
        <w:rPr>
          <w:rFonts w:cstheme="minorHAnsi"/>
        </w:rPr>
        <w:t>.</w:t>
      </w:r>
    </w:p>
    <w:p w14:paraId="4631CDB1" w14:textId="5DEC1495" w:rsidR="002B1509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 w:rsidRPr="009E57BC">
        <w:rPr>
          <w:rFonts w:cstheme="minorHAnsi"/>
        </w:rPr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r w:rsidR="00A74166" w:rsidRPr="00A74166">
        <w:rPr>
          <w:rFonts w:cstheme="minorHAnsi"/>
        </w:rPr>
        <w:t>13</w:t>
      </w:r>
      <w:r w:rsidRPr="00A74166">
        <w:rPr>
          <w:rFonts w:cstheme="minorHAnsi"/>
        </w:rPr>
        <w:t xml:space="preserve">], </w:t>
      </w:r>
      <w:r w:rsidRPr="009E57BC">
        <w:rPr>
          <w:rFonts w:cstheme="minorHAnsi"/>
        </w:rPr>
        <w:t>алгоритм</w:t>
      </w:r>
      <w:r w:rsidRPr="00A74166">
        <w:rPr>
          <w:rFonts w:cstheme="minorHAnsi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ближайших</w:t>
      </w:r>
      <w:r w:rsidRPr="00A74166">
        <w:rPr>
          <w:rFonts w:cstheme="minorHAnsi"/>
        </w:rPr>
        <w:t xml:space="preserve"> </w:t>
      </w:r>
      <w:r w:rsidRPr="009E57BC">
        <w:rPr>
          <w:rFonts w:cstheme="minorHAnsi"/>
        </w:rPr>
        <w:t>соседей</w:t>
      </w:r>
      <w:r w:rsidRPr="00A74166">
        <w:rPr>
          <w:rFonts w:cstheme="minorHAnsi"/>
        </w:rPr>
        <w:t xml:space="preserve"> [</w:t>
      </w:r>
      <w:r w:rsidR="00A74166" w:rsidRPr="00A74166">
        <w:rPr>
          <w:rFonts w:cstheme="minorHAnsi"/>
        </w:rPr>
        <w:t>14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>15</w:t>
      </w:r>
      <w:r w:rsidRPr="00A74166">
        <w:rPr>
          <w:rFonts w:cstheme="minorHAnsi"/>
          <w:color w:val="333333"/>
          <w:spacing w:val="4"/>
          <w:shd w:val="clear" w:color="auto" w:fill="FCFCFC"/>
        </w:rPr>
        <w:t>]</w:t>
      </w:r>
      <w:r w:rsidR="00A74166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 xml:space="preserve">или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[</w:t>
      </w:r>
      <w:r w:rsidR="00A74166">
        <w:rPr>
          <w:rFonts w:cstheme="minorHAnsi"/>
          <w:color w:val="333333"/>
          <w:spacing w:val="4"/>
          <w:shd w:val="clear" w:color="auto" w:fill="FCFCFC"/>
        </w:rPr>
        <w:t>16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]. </w:t>
      </w:r>
    </w:p>
    <w:p w14:paraId="44DE8B72" w14:textId="06E24967" w:rsidR="00E52357" w:rsidRPr="00E52357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</w:t>
      </w:r>
      <w:proofErr w:type="gramStart"/>
      <w:r>
        <w:rPr>
          <w:rFonts w:cstheme="minorHAnsi"/>
          <w:color w:val="333333"/>
          <w:spacing w:val="4"/>
          <w:shd w:val="clear" w:color="auto" w:fill="FCFCFC"/>
        </w:rPr>
        <w:t>сети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proofErr w:type="gramEnd"/>
      <w:r w:rsidR="00AA090B" w:rsidRPr="00AA090B">
        <w:rPr>
          <w:rFonts w:cstheme="minorHAnsi"/>
          <w:color w:val="333333"/>
          <w:spacing w:val="4"/>
          <w:shd w:val="clear" w:color="auto" w:fill="FCFCFC"/>
        </w:rPr>
        <w:t>17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трансферное обучение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18</w:t>
      </w:r>
      <w:r w:rsidRPr="00E52357">
        <w:rPr>
          <w:rFonts w:cstheme="minorHAnsi"/>
          <w:color w:val="333333"/>
          <w:spacing w:val="4"/>
          <w:shd w:val="clear" w:color="auto" w:fill="FCFCFC"/>
        </w:rPr>
        <w:t>]</w:t>
      </w:r>
      <w:r>
        <w:rPr>
          <w:rFonts w:cstheme="minorHAnsi"/>
          <w:color w:val="333333"/>
          <w:spacing w:val="4"/>
          <w:shd w:val="clear" w:color="auto" w:fill="FCFCFC"/>
        </w:rPr>
        <w:t>, сети долгой краткосрочной памяти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 xml:space="preserve"> (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LSTM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)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19</w:t>
      </w:r>
      <w:r w:rsidRPr="00E52357">
        <w:rPr>
          <w:rFonts w:cstheme="minorHAnsi"/>
          <w:color w:val="333333"/>
          <w:spacing w:val="4"/>
          <w:shd w:val="clear" w:color="auto" w:fill="FCFCFC"/>
        </w:rPr>
        <w:t>].</w:t>
      </w:r>
    </w:p>
    <w:p w14:paraId="69A6B04C" w14:textId="6E20128F" w:rsidR="000A7529" w:rsidRPr="00ED7D23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r w:rsidR="00AA090B" w:rsidRPr="00AA090B">
        <w:rPr>
          <w:rFonts w:cstheme="minorHAnsi"/>
          <w:color w:val="333333"/>
          <w:spacing w:val="4"/>
          <w:shd w:val="clear" w:color="auto" w:fill="FCFCFC"/>
        </w:rPr>
        <w:t>20</w:t>
      </w:r>
      <w:r w:rsidRPr="00A74166">
        <w:rPr>
          <w:rFonts w:cstheme="minorHAnsi"/>
          <w:color w:val="222222"/>
          <w:shd w:val="clear" w:color="auto" w:fill="FFFFFF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[</w:t>
      </w:r>
      <w:r w:rsidR="00AA090B" w:rsidRPr="00AA090B">
        <w:rPr>
          <w:rFonts w:cstheme="minorHAnsi"/>
          <w:color w:val="222222"/>
          <w:shd w:val="clear" w:color="auto" w:fill="FFFFFF"/>
        </w:rPr>
        <w:t>21</w:t>
      </w:r>
      <w:r w:rsidR="00AD5128" w:rsidRPr="00A74166">
        <w:rPr>
          <w:rFonts w:cstheme="minorHAnsi"/>
          <w:color w:val="222222"/>
          <w:shd w:val="clear" w:color="auto" w:fill="FFFFFF"/>
        </w:rPr>
        <w:t>]</w:t>
      </w:r>
      <w:r w:rsidR="00E4347C">
        <w:rPr>
          <w:rFonts w:cstheme="minorHAnsi"/>
          <w:color w:val="222222"/>
          <w:shd w:val="clear" w:color="auto" w:fill="FFFFFF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A74166">
        <w:rPr>
          <w:rFonts w:cstheme="minorHAnsi"/>
          <w:color w:val="222222"/>
          <w:shd w:val="clear" w:color="auto" w:fill="FFFFFF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A74166">
        <w:rPr>
          <w:rFonts w:cstheme="minorHAnsi"/>
          <w:color w:val="222222"/>
          <w:shd w:val="clear" w:color="auto" w:fill="FFFFFF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A74166">
        <w:rPr>
          <w:rFonts w:cstheme="minorHAnsi"/>
          <w:color w:val="222222"/>
          <w:shd w:val="clear" w:color="auto" w:fill="FFFFFF"/>
        </w:rPr>
        <w:t>)[</w:t>
      </w:r>
      <w:proofErr w:type="gramEnd"/>
      <w:r w:rsidR="00AA090B" w:rsidRPr="00AA090B">
        <w:rPr>
          <w:rFonts w:cstheme="minorHAnsi"/>
          <w:color w:val="222222"/>
          <w:shd w:val="clear" w:color="auto" w:fill="FFFFFF"/>
        </w:rPr>
        <w:t>22</w:t>
      </w:r>
      <w:r w:rsidR="00AD5128" w:rsidRPr="00ED7D23">
        <w:rPr>
          <w:rFonts w:cstheme="minorHAnsi"/>
          <w:color w:val="222222"/>
          <w:shd w:val="clear" w:color="auto" w:fill="FFFFFF"/>
        </w:rPr>
        <w:t>]</w:t>
      </w:r>
      <w:r w:rsidR="00ED7D23" w:rsidRPr="00ED7D23">
        <w:rPr>
          <w:rFonts w:cstheme="minorHAnsi"/>
          <w:color w:val="222222"/>
          <w:shd w:val="clear" w:color="auto" w:fill="FFFFFF"/>
        </w:rPr>
        <w:t>.</w:t>
      </w:r>
    </w:p>
    <w:p w14:paraId="2C8CCB22" w14:textId="30599611" w:rsidR="00037DFA" w:rsidRPr="00ED7D23" w:rsidRDefault="00037DFA" w:rsidP="00ED7D23">
      <w:pPr>
        <w:jc w:val="both"/>
        <w:rPr>
          <w:rFonts w:cstheme="minorHAnsi"/>
          <w:color w:val="222222"/>
          <w:shd w:val="clear" w:color="auto" w:fill="FFFFFF"/>
        </w:rPr>
      </w:pPr>
    </w:p>
    <w:p w14:paraId="2C32A0C8" w14:textId="77777777" w:rsidR="00353565" w:rsidRPr="009E57BC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  <w:b/>
          <w:bCs/>
          <w:color w:val="222222"/>
          <w:shd w:val="clear" w:color="auto" w:fill="FFFFFF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35B2ECC9" w:rsidR="00C71F01" w:rsidRPr="009E57BC" w:rsidRDefault="00353565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</w:rPr>
      </w:pPr>
      <w:r w:rsidRPr="009E57BC">
        <w:rPr>
          <w:rFonts w:cstheme="minorHAnsi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9E57BC">
        <w:rPr>
          <w:rFonts w:cstheme="minorHAnsi"/>
        </w:rPr>
        <w:t xml:space="preserve"> признак</w:t>
      </w:r>
      <w:r w:rsidR="00C71F01" w:rsidRPr="009E57BC">
        <w:rPr>
          <w:rFonts w:cstheme="minorHAnsi"/>
        </w:rPr>
        <w:t>и</w:t>
      </w:r>
    </w:p>
    <w:p w14:paraId="1746B5F3" w14:textId="3CF11409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Нами выбран набор признаков </w:t>
      </w:r>
      <w:r w:rsidRPr="009E57BC">
        <w:rPr>
          <w:rFonts w:cstheme="minorHAnsi"/>
          <w:lang w:val="en-US"/>
        </w:rPr>
        <w:t>Extended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>
        <w:rPr>
          <w:rFonts w:cstheme="minorHAnsi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>)</w:t>
      </w:r>
      <w:r w:rsidRPr="009E57BC">
        <w:rPr>
          <w:rFonts w:cstheme="minorHAnsi"/>
        </w:rPr>
        <w:t>,</w:t>
      </w:r>
      <w:r w:rsidR="009A0F34">
        <w:rPr>
          <w:rFonts w:cstheme="minorHAnsi"/>
        </w:rPr>
        <w:t xml:space="preserve"> поскольку данный набор -</w:t>
      </w:r>
      <w:r w:rsidRPr="009E57BC">
        <w:rPr>
          <w:rFonts w:cstheme="minorHAnsi"/>
        </w:rPr>
        <w:t xml:space="preserve"> попытка стандартизации параметров, используемых в эмоциональных вычислениях</w:t>
      </w:r>
      <w:r w:rsidR="003D4578" w:rsidRPr="00ED7D23">
        <w:rPr>
          <w:rFonts w:cstheme="minorHAnsi"/>
        </w:rPr>
        <w:t>[</w:t>
      </w:r>
      <w:r w:rsidR="00ED7D23" w:rsidRPr="00ED7D23">
        <w:rPr>
          <w:rFonts w:cstheme="minorHAnsi"/>
        </w:rPr>
        <w:t>12</w:t>
      </w:r>
      <w:r w:rsidR="003D4578" w:rsidRPr="00ED7D23">
        <w:rPr>
          <w:rFonts w:cstheme="minorHAnsi"/>
        </w:rPr>
        <w:t>]</w:t>
      </w:r>
      <w:r w:rsidR="00ED7D23" w:rsidRPr="00ED7D23">
        <w:rPr>
          <w:rFonts w:cstheme="minorHAnsi"/>
        </w:rPr>
        <w:t>.</w:t>
      </w:r>
      <w:r w:rsidRPr="00ED7D23">
        <w:rPr>
          <w:rFonts w:cstheme="minorHAnsi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 xml:space="preserve">одержит 88 параметров </w:t>
      </w:r>
      <w:r w:rsidR="00D04FAA" w:rsidRPr="009E57BC">
        <w:rPr>
          <w:rFonts w:cstheme="minorHAnsi"/>
        </w:rPr>
        <w:t xml:space="preserve">звукового </w:t>
      </w:r>
      <w:r w:rsidR="003D4578" w:rsidRPr="009E57BC">
        <w:rPr>
          <w:rFonts w:cstheme="minorHAnsi"/>
        </w:rPr>
        <w:t xml:space="preserve">сигнала, </w:t>
      </w:r>
      <w:r w:rsidR="00E4347C">
        <w:rPr>
          <w:rFonts w:cstheme="minorHAnsi"/>
        </w:rPr>
        <w:t>среди которых:</w:t>
      </w:r>
      <w:r w:rsidR="00ED7D23" w:rsidRPr="009E57BC">
        <w:rPr>
          <w:rFonts w:cstheme="minorHAnsi"/>
        </w:rPr>
        <w:t xml:space="preserve"> статистические функции от основной частоты и амплитуды, мел-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9E57BC">
        <w:rPr>
          <w:rFonts w:cstheme="minorHAnsi"/>
        </w:rPr>
        <w:t xml:space="preserve"> коэффициенты</w:t>
      </w:r>
      <w:r w:rsidR="009A0F34">
        <w:rPr>
          <w:rFonts w:cstheme="minorHAnsi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9A0F34">
        <w:rPr>
          <w:rFonts w:cstheme="minorHAnsi"/>
        </w:rPr>
        <w:t>)</w:t>
      </w:r>
      <w:r w:rsidR="00ED7D23" w:rsidRPr="009E57BC">
        <w:rPr>
          <w:rFonts w:cstheme="minorHAnsi"/>
        </w:rPr>
        <w:t xml:space="preserve"> 1-4,  приближенная оценка количества слов в секунду</w:t>
      </w:r>
      <w:r w:rsidR="00ED7D23" w:rsidRPr="00ED7D23">
        <w:rPr>
          <w:rFonts w:cstheme="minorHAnsi"/>
        </w:rPr>
        <w:t>.</w:t>
      </w:r>
      <w:r w:rsidR="00ED7D23">
        <w:rPr>
          <w:rFonts w:cstheme="minorHAnsi"/>
        </w:rPr>
        <w:t xml:space="preserve"> Эти параметры </w:t>
      </w:r>
      <w:r w:rsidR="00E4563B" w:rsidRPr="009E57BC">
        <w:rPr>
          <w:rFonts w:cstheme="minorHAnsi"/>
        </w:rPr>
        <w:t>наиболее полно отражаю</w:t>
      </w:r>
      <w:r w:rsidR="00ED7D23">
        <w:rPr>
          <w:rFonts w:cstheme="minorHAnsi"/>
        </w:rPr>
        <w:t>т</w:t>
      </w:r>
      <w:r w:rsidR="00E4563B" w:rsidRPr="009E57BC">
        <w:rPr>
          <w:rFonts w:cstheme="minorHAnsi"/>
        </w:rPr>
        <w:t xml:space="preserve"> основные акустические признаки эмоций</w:t>
      </w:r>
      <w:r w:rsidR="003D4578" w:rsidRPr="009E57BC">
        <w:rPr>
          <w:rFonts w:cstheme="minorHAnsi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lastRenderedPageBreak/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4F7D06EB" w:rsidR="00E4563B" w:rsidRPr="009E57BC" w:rsidRDefault="00C71F01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</w:t>
      </w:r>
      <w:proofErr w:type="spellStart"/>
      <w:r w:rsidRPr="009E57BC">
        <w:rPr>
          <w:rFonts w:cstheme="minorHAnsi"/>
        </w:rPr>
        <w:t>kNN</w:t>
      </w:r>
      <w:proofErr w:type="spellEnd"/>
      <w:r w:rsidRPr="009E57BC">
        <w:rPr>
          <w:rFonts w:cstheme="minorHAnsi"/>
        </w:rPr>
        <w:t xml:space="preserve">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r w:rsidR="00AA090B" w:rsidRPr="00AA090B">
        <w:rPr>
          <w:rFonts w:cstheme="minorHAnsi"/>
        </w:rPr>
        <w:t>23</w:t>
      </w:r>
      <w:r w:rsidR="00171705" w:rsidRPr="009E57BC">
        <w:rPr>
          <w:rFonts w:cstheme="minorHAnsi"/>
          <w:color w:val="222222"/>
          <w:shd w:val="clear" w:color="auto" w:fill="FFFFFF"/>
        </w:rPr>
        <w:t>]</w:t>
      </w:r>
      <w:r w:rsidRPr="009E57BC">
        <w:rPr>
          <w:rFonts w:cstheme="minorHAnsi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69E9635A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>Выбранный алгоритм классификации работает с евклидовыми расстояниями между векторами признаков, поэтому требует симметричного и унимодального распределения данных. В связи с этим, все векторы признаков были подвергнуты нормализации по двум методам</w:t>
      </w:r>
      <w:r w:rsidR="009A0F34" w:rsidRPr="009A0F34">
        <w:rPr>
          <w:rFonts w:cstheme="minorHAnsi"/>
        </w:rPr>
        <w:t xml:space="preserve"> </w:t>
      </w:r>
      <w:r w:rsidR="009A0F34">
        <w:rPr>
          <w:rFonts w:cstheme="minorHAnsi"/>
        </w:rPr>
        <w:t>с целью сравнения влияния на качество классификации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Z-показателю: масштабирование данных на основе среднего значения и стандартного отклонения.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25D15458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данных, который позволяет группировать их в пространствах малой размерности</w:t>
      </w:r>
      <w:r w:rsidRPr="009E57BC">
        <w:rPr>
          <w:rFonts w:cstheme="minorHAnsi"/>
        </w:rPr>
        <w:t xml:space="preserve"> и тем самым получ</w:t>
      </w:r>
      <w:r w:rsidR="009A0F34">
        <w:rPr>
          <w:rFonts w:cstheme="minorHAnsi"/>
        </w:rPr>
        <w:t>а</w:t>
      </w:r>
      <w:r w:rsidRPr="009E57BC">
        <w:rPr>
          <w:rFonts w:cstheme="minorHAnsi"/>
        </w:rPr>
        <w:t>ть визуализаци</w:t>
      </w:r>
      <w:r w:rsidR="009A0F34">
        <w:rPr>
          <w:rFonts w:cstheme="minorHAnsi"/>
        </w:rPr>
        <w:t>и</w:t>
      </w:r>
      <w:r w:rsidRPr="009E57BC">
        <w:rPr>
          <w:rFonts w:cstheme="minorHAnsi"/>
        </w:rPr>
        <w:t>, по котор</w:t>
      </w:r>
      <w:r w:rsidR="009A0F34">
        <w:rPr>
          <w:rFonts w:cstheme="minorHAnsi"/>
        </w:rPr>
        <w:t>ым</w:t>
      </w:r>
      <w:r w:rsidRPr="009E57BC">
        <w:rPr>
          <w:rFonts w:cstheme="minorHAnsi"/>
        </w:rPr>
        <w:t xml:space="preserve"> можно делать выводы о возможности и целесообразности классификации представленных данных. </w:t>
      </w:r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014D5027" w:rsidR="00353565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9F6A03">
        <w:rPr>
          <w:rFonts w:cstheme="minorHAnsi"/>
          <w:color w:val="000000"/>
          <w:shd w:val="clear" w:color="auto" w:fill="FFFFFF"/>
          <w:lang w:val="en-US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65C4BB0A" w14:textId="40C216AC" w:rsidR="00981C4C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7866" w:type="dxa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1275"/>
        <w:gridCol w:w="1067"/>
      </w:tblGrid>
      <w:tr w:rsidR="00D17491" w:rsidRPr="009E57BC" w14:paraId="20E615BB" w14:textId="77777777" w:rsidTr="009E57BC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9C9F1" w14:textId="465764A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Название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4F14C" w14:textId="37539C78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Базовые эмоции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9ED24" w14:textId="6EAE8799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 xml:space="preserve">N записей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B5393" w14:textId="1601F35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Язык</w:t>
            </w:r>
          </w:p>
        </w:tc>
      </w:tr>
      <w:tr w:rsidR="00D17491" w:rsidRPr="009E57BC" w14:paraId="1BE246F2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5F6E" w14:textId="19D24E3D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IE</w:t>
            </w:r>
            <w:proofErr w:type="spellStart"/>
            <w:r w:rsidR="003C44E5">
              <w:rPr>
                <w:rFonts w:eastAsia="Times New Roman" w:cstheme="minorHAnsi"/>
                <w:lang w:val="en-US" w:eastAsia="ru-RU"/>
              </w:rPr>
              <w:t>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C</w:t>
            </w:r>
            <w:r w:rsidR="003C44E5">
              <w:rPr>
                <w:rFonts w:eastAsia="Times New Roman" w:cstheme="minorHAnsi"/>
                <w:lang w:val="en-US" w:eastAsia="ru-RU"/>
              </w:rPr>
              <w:t>ap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24]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D72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EXC, FRU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C4FE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7304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053C" w14:textId="26DDFFAD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EEFB91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D9" w14:textId="319A1262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CREMA-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25]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40DD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5CEA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7442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55F3" w14:textId="1C05D58B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60D9058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367" w14:textId="4BD72E2A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spellStart"/>
            <w:r w:rsidRPr="009E57BC">
              <w:rPr>
                <w:rFonts w:eastAsia="Times New Roman" w:cstheme="minorHAnsi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DB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26]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6C6F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BOR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51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535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B174" w14:textId="386529E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Нем.</w:t>
            </w:r>
          </w:p>
        </w:tc>
      </w:tr>
      <w:tr w:rsidR="00D17491" w:rsidRPr="009E57BC" w14:paraId="512EABF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D64D" w14:textId="165E7B65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RAVDESS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27]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FBA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SUR, CAL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DC11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1440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A4D" w14:textId="45A725E2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19F81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EA37" w14:textId="40040829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SAVEE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28]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FE6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E4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480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78C7" w14:textId="0DB34283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7292D79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CAA" w14:textId="23FB6596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TESS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29]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53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DFC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2798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7E" w14:textId="3769103F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</w:tbl>
    <w:p w14:paraId="3FAE867A" w14:textId="6BFD70A5" w:rsidR="00981C4C" w:rsidRPr="009E57BC" w:rsidRDefault="00981C4C" w:rsidP="00ED7D23">
      <w:pPr>
        <w:pStyle w:val="a7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="009E57BC" w:rsidRPr="009E57BC">
        <w:rPr>
          <w:rFonts w:cstheme="minorHAnsi"/>
          <w:noProof/>
          <w:sz w:val="22"/>
          <w:szCs w:val="22"/>
        </w:rPr>
        <w:t>1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</w:rPr>
        <w:t>. Наборы данных, подлежащие исследованию.</w:t>
      </w:r>
    </w:p>
    <w:p w14:paraId="1CDEF9BE" w14:textId="77777777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Находящиеся в открытом и полуоткрытом доступе </w:t>
      </w:r>
      <w:proofErr w:type="spellStart"/>
      <w:r w:rsidRPr="009E57BC">
        <w:rPr>
          <w:rFonts w:cstheme="minorHAnsi"/>
          <w:color w:val="000000"/>
          <w:shd w:val="clear" w:color="auto" w:fill="FFFFFF"/>
        </w:rPr>
        <w:t>датасеты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774F8A91" w14:textId="084A1ABC" w:rsidR="00E4347C" w:rsidRPr="009F6A03" w:rsidRDefault="009F6A03" w:rsidP="009F6A0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ins w:id="11" w:author="Artem Ryabinov" w:date="2020-08-01T16:15:00Z">
        <w:r>
          <w:rPr>
            <w:rFonts w:cstheme="minorHAnsi"/>
            <w:color w:val="000000"/>
            <w:shd w:val="clear" w:color="auto" w:fill="FFFFFF"/>
          </w:rPr>
          <w:lastRenderedPageBreak/>
          <w:t>Для каждого набора данных провести бинарную классификацию</w:t>
        </w:r>
      </w:ins>
      <w:ins w:id="12" w:author="Artem Ryabinov" w:date="2020-08-01T16:16:00Z">
        <w:r>
          <w:rPr>
            <w:rFonts w:cstheme="minorHAnsi"/>
            <w:color w:val="000000"/>
            <w:shd w:val="clear" w:color="auto" w:fill="FFFFFF"/>
          </w:rPr>
          <w:t xml:space="preserve"> негативной эмоциональной окраски по стратегии «один против </w:t>
        </w:r>
      </w:ins>
      <w:ins w:id="13" w:author="Artem Ryabinov" w:date="2020-08-01T16:18:00Z">
        <w:r>
          <w:rPr>
            <w:rFonts w:cstheme="minorHAnsi"/>
            <w:color w:val="000000"/>
            <w:shd w:val="clear" w:color="auto" w:fill="FFFFFF"/>
          </w:rPr>
          <w:t>остальных</w:t>
        </w:r>
      </w:ins>
      <w:ins w:id="14" w:author="Artem Ryabinov" w:date="2020-08-01T16:16:00Z">
        <w:r>
          <w:rPr>
            <w:rFonts w:cstheme="minorHAnsi"/>
            <w:color w:val="000000"/>
            <w:shd w:val="clear" w:color="auto" w:fill="FFFFFF"/>
          </w:rPr>
          <w:t>». Для этог</w:t>
        </w:r>
      </w:ins>
      <w:ins w:id="15" w:author="Artem Ryabinov" w:date="2020-08-01T16:17:00Z">
        <w:r>
          <w:rPr>
            <w:rFonts w:cstheme="minorHAnsi"/>
            <w:color w:val="000000"/>
            <w:shd w:val="clear" w:color="auto" w:fill="FFFFFF"/>
          </w:rPr>
          <w:t>о</w:t>
        </w:r>
      </w:ins>
      <w:ins w:id="16" w:author="Artem Ryabinov" w:date="2020-08-01T16:18:00Z">
        <w:r>
          <w:rPr>
            <w:rFonts w:cstheme="minorHAnsi"/>
            <w:color w:val="000000"/>
            <w:shd w:val="clear" w:color="auto" w:fill="FFFFFF"/>
          </w:rPr>
          <w:t xml:space="preserve"> д</w:t>
        </w:r>
      </w:ins>
      <w:del w:id="17" w:author="Artem Ryabinov" w:date="2020-08-01T16:18:00Z">
        <w:r w:rsidDel="009F6A03">
          <w:rPr>
            <w:rFonts w:cstheme="minorHAnsi"/>
            <w:color w:val="000000"/>
            <w:shd w:val="clear" w:color="auto" w:fill="FFFFFF"/>
          </w:rPr>
          <w:delText>Д</w:delText>
        </w:r>
      </w:del>
      <w:r>
        <w:rPr>
          <w:rFonts w:cstheme="minorHAnsi"/>
          <w:color w:val="000000"/>
          <w:shd w:val="clear" w:color="auto" w:fill="FFFFFF"/>
        </w:rPr>
        <w:t xml:space="preserve">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del w:id="18" w:author="Artem Ryabinov" w:date="2020-08-01T16:18:00Z">
        <w:r w:rsidR="00B92E8E" w:rsidRPr="009F6A03" w:rsidDel="009F6A03">
          <w:rPr>
            <w:shd w:val="clear" w:color="auto" w:fill="FFFFFF"/>
            <w:lang w:val="en-US"/>
          </w:rPr>
          <w:delText>POS</w:delText>
        </w:r>
        <w:r w:rsidR="00B92E8E" w:rsidRPr="009F6A03" w:rsidDel="009F6A03">
          <w:rPr>
            <w:shd w:val="clear" w:color="auto" w:fill="FFFFFF"/>
          </w:rPr>
          <w:delText xml:space="preserve"> (</w:delText>
        </w:r>
        <w:r w:rsidR="00B92E8E" w:rsidRPr="009F6A03" w:rsidDel="009F6A03">
          <w:rPr>
            <w:shd w:val="clear" w:color="auto" w:fill="FFFFFF"/>
            <w:lang w:val="en-US"/>
          </w:rPr>
          <w:delText>Positive</w:delText>
        </w:r>
        <w:r w:rsidR="00B92E8E" w:rsidRPr="009F6A03" w:rsidDel="009F6A03">
          <w:rPr>
            <w:shd w:val="clear" w:color="auto" w:fill="FFFFFF"/>
          </w:rPr>
          <w:delText xml:space="preserve">) – Позитивная эмоция; </w:delText>
        </w:r>
      </w:del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ins w:id="19" w:author="Artem Ryabinov" w:date="2020-08-01T16:18:00Z">
        <w:r>
          <w:rPr>
            <w:shd w:val="clear" w:color="auto" w:fill="FFFFFF"/>
          </w:rPr>
          <w:t>,</w:t>
        </w:r>
      </w:ins>
      <w:ins w:id="20" w:author="Artem Ryabinov" w:date="2020-08-01T16:19:00Z">
        <w:r>
          <w:rPr>
            <w:shd w:val="clear" w:color="auto" w:fill="FFFFFF"/>
          </w:rPr>
          <w:t xml:space="preserve"> </w:t>
        </w:r>
        <w:r>
          <w:rPr>
            <w:shd w:val="clear" w:color="auto" w:fill="FFFFFF"/>
            <w:lang w:val="en-US"/>
          </w:rPr>
          <w:t>REST</w:t>
        </w:r>
        <w:r>
          <w:rPr>
            <w:shd w:val="clear" w:color="auto" w:fill="FFFFFF"/>
          </w:rPr>
          <w:t xml:space="preserve"> – остальные эмоциональные состояния.</w:t>
        </w:r>
      </w:ins>
      <w:r w:rsidR="00B92E8E" w:rsidRPr="009F6A03">
        <w:rPr>
          <w:shd w:val="clear" w:color="auto" w:fill="FFFFFF"/>
        </w:rPr>
        <w:t xml:space="preserve"> Категории </w:t>
      </w:r>
      <w:ins w:id="21" w:author="Artem Ryabinov" w:date="2020-08-01T16:19:00Z">
        <w:r w:rsidRPr="009F6A03">
          <w:rPr>
            <w:shd w:val="clear" w:color="auto" w:fill="FFFFFF"/>
            <w:lang w:val="en-US"/>
          </w:rPr>
          <w:t>ANG</w:t>
        </w:r>
        <w:r w:rsidRPr="009F6A03">
          <w:rPr>
            <w:shd w:val="clear" w:color="auto" w:fill="FFFFFF"/>
          </w:rPr>
          <w:t xml:space="preserve">, </w:t>
        </w:r>
        <w:r w:rsidRPr="009F6A03">
          <w:rPr>
            <w:shd w:val="clear" w:color="auto" w:fill="FFFFFF"/>
            <w:lang w:val="en-US"/>
          </w:rPr>
          <w:t>SAD</w:t>
        </w:r>
        <w:r w:rsidRPr="009F6A03">
          <w:rPr>
            <w:shd w:val="clear" w:color="auto" w:fill="FFFFFF"/>
          </w:rPr>
          <w:t xml:space="preserve">, </w:t>
        </w:r>
        <w:r w:rsidRPr="009F6A03">
          <w:rPr>
            <w:shd w:val="clear" w:color="auto" w:fill="FFFFFF"/>
            <w:lang w:val="en-US"/>
          </w:rPr>
          <w:t>FRU</w:t>
        </w:r>
        <w:r w:rsidRPr="009F6A03">
          <w:rPr>
            <w:shd w:val="clear" w:color="auto" w:fill="FFFFFF"/>
          </w:rPr>
          <w:t xml:space="preserve">, </w:t>
        </w:r>
        <w:r w:rsidRPr="009F6A03">
          <w:rPr>
            <w:shd w:val="clear" w:color="auto" w:fill="FFFFFF"/>
            <w:lang w:val="en-US"/>
          </w:rPr>
          <w:t>DIS</w:t>
        </w:r>
        <w:r w:rsidRPr="009F6A03">
          <w:rPr>
            <w:shd w:val="clear" w:color="auto" w:fill="FFFFFF"/>
          </w:rPr>
          <w:t xml:space="preserve">, </w:t>
        </w:r>
        <w:r w:rsidRPr="009F6A03">
          <w:rPr>
            <w:shd w:val="clear" w:color="auto" w:fill="FFFFFF"/>
            <w:lang w:val="en-US"/>
          </w:rPr>
          <w:t>FEA</w:t>
        </w:r>
        <w:r w:rsidRPr="009F6A03">
          <w:rPr>
            <w:shd w:val="clear" w:color="auto" w:fill="FFFFFF"/>
          </w:rPr>
          <w:t xml:space="preserve"> </w:t>
        </w:r>
        <w:r>
          <w:rPr>
            <w:shd w:val="clear" w:color="auto" w:fill="FFFFFF"/>
          </w:rPr>
          <w:t>отн</w:t>
        </w:r>
      </w:ins>
      <w:ins w:id="22" w:author="Artem Ryabinov" w:date="2020-08-01T16:20:00Z">
        <w:r>
          <w:rPr>
            <w:shd w:val="clear" w:color="auto" w:fill="FFFFFF"/>
          </w:rPr>
          <w:t>ести</w:t>
        </w:r>
      </w:ins>
      <w:ins w:id="23" w:author="Artem Ryabinov" w:date="2020-08-01T16:19:00Z">
        <w:r w:rsidRPr="009F6A03">
          <w:rPr>
            <w:shd w:val="clear" w:color="auto" w:fill="FFFFFF"/>
          </w:rPr>
          <w:t xml:space="preserve"> к негативным</w:t>
        </w:r>
      </w:ins>
      <w:ins w:id="24" w:author="Artem Ryabinov" w:date="2020-08-01T16:20:00Z">
        <w:r>
          <w:rPr>
            <w:shd w:val="clear" w:color="auto" w:fill="FFFFFF"/>
          </w:rPr>
          <w:t xml:space="preserve"> эмоциям, </w:t>
        </w:r>
      </w:ins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ins w:id="25" w:author="Artem Ryabinov" w:date="2020-08-01T16:20:00Z">
        <w:r>
          <w:rPr>
            <w:shd w:val="clear" w:color="auto" w:fill="FFFFFF"/>
          </w:rPr>
          <w:t xml:space="preserve"> – к остальным.</w:t>
        </w:r>
      </w:ins>
      <w:del w:id="26" w:author="Artem Ryabinov" w:date="2020-08-01T16:20:00Z">
        <w:r w:rsidR="00B92E8E" w:rsidRPr="009F6A03" w:rsidDel="009F6A03">
          <w:rPr>
            <w:shd w:val="clear" w:color="auto" w:fill="FFFFFF"/>
          </w:rPr>
          <w:delText xml:space="preserve"> отнести к позитивным эмоциям</w:delText>
        </w:r>
      </w:del>
      <w:r w:rsidR="00B92E8E" w:rsidRPr="009F6A03">
        <w:rPr>
          <w:shd w:val="clear" w:color="auto" w:fill="FFFFFF"/>
        </w:rPr>
        <w:t xml:space="preserve">; </w:t>
      </w:r>
      <w:del w:id="27" w:author="Artem Ryabinov" w:date="2020-08-01T16:19:00Z">
        <w:r w:rsidR="00B92E8E" w:rsidRPr="009F6A03" w:rsidDel="009F6A03">
          <w:rPr>
            <w:shd w:val="clear" w:color="auto" w:fill="FFFFFF"/>
            <w:lang w:val="en-US"/>
          </w:rPr>
          <w:delText>ANG</w:delText>
        </w:r>
        <w:r w:rsidR="00B92E8E" w:rsidRPr="009F6A03" w:rsidDel="009F6A03">
          <w:rPr>
            <w:shd w:val="clear" w:color="auto" w:fill="FFFFFF"/>
          </w:rPr>
          <w:delText xml:space="preserve">, </w:delText>
        </w:r>
        <w:r w:rsidR="00B92E8E" w:rsidRPr="009F6A03" w:rsidDel="009F6A03">
          <w:rPr>
            <w:shd w:val="clear" w:color="auto" w:fill="FFFFFF"/>
            <w:lang w:val="en-US"/>
          </w:rPr>
          <w:delText>SAD</w:delText>
        </w:r>
        <w:r w:rsidR="00B92E8E" w:rsidRPr="009F6A03" w:rsidDel="009F6A03">
          <w:rPr>
            <w:shd w:val="clear" w:color="auto" w:fill="FFFFFF"/>
          </w:rPr>
          <w:delText xml:space="preserve">, </w:delText>
        </w:r>
        <w:r w:rsidR="00B92E8E" w:rsidRPr="009F6A03" w:rsidDel="009F6A03">
          <w:rPr>
            <w:shd w:val="clear" w:color="auto" w:fill="FFFFFF"/>
            <w:lang w:val="en-US"/>
          </w:rPr>
          <w:delText>FRU</w:delText>
        </w:r>
        <w:r w:rsidR="00B92E8E" w:rsidRPr="009F6A03" w:rsidDel="009F6A03">
          <w:rPr>
            <w:shd w:val="clear" w:color="auto" w:fill="FFFFFF"/>
          </w:rPr>
          <w:delText xml:space="preserve">, </w:delText>
        </w:r>
        <w:r w:rsidR="00B92E8E" w:rsidRPr="009F6A03" w:rsidDel="009F6A03">
          <w:rPr>
            <w:shd w:val="clear" w:color="auto" w:fill="FFFFFF"/>
            <w:lang w:val="en-US"/>
          </w:rPr>
          <w:delText>DIS</w:delText>
        </w:r>
        <w:r w:rsidR="00B92E8E" w:rsidRPr="009F6A03" w:rsidDel="009F6A03">
          <w:rPr>
            <w:shd w:val="clear" w:color="auto" w:fill="FFFFFF"/>
          </w:rPr>
          <w:delText xml:space="preserve">, </w:delText>
        </w:r>
        <w:r w:rsidR="00B92E8E" w:rsidRPr="009F6A03" w:rsidDel="009F6A03">
          <w:rPr>
            <w:shd w:val="clear" w:color="auto" w:fill="FFFFFF"/>
            <w:lang w:val="en-US"/>
          </w:rPr>
          <w:delText>FEA</w:delText>
        </w:r>
        <w:r w:rsidR="00B92E8E" w:rsidRPr="009F6A03" w:rsidDel="009F6A03">
          <w:rPr>
            <w:shd w:val="clear" w:color="auto" w:fill="FFFFFF"/>
          </w:rPr>
          <w:delText xml:space="preserve"> – к негативным.</w:delText>
        </w:r>
      </w:del>
      <w:r w:rsidR="00B92E8E" w:rsidRPr="009F6A03">
        <w:rPr>
          <w:rFonts w:cstheme="minorHAnsi"/>
          <w:color w:val="00B050"/>
          <w:shd w:val="clear" w:color="auto" w:fill="FFFFFF"/>
        </w:rPr>
        <w:t>[</w:t>
      </w:r>
      <w:r w:rsidR="00D3780C" w:rsidRPr="009F6A03">
        <w:rPr>
          <w:rFonts w:cstheme="minorHAnsi"/>
          <w:color w:val="00B050"/>
        </w:rPr>
        <w:t xml:space="preserve">Тут и вылезает моя изначальная формулировка: негативные – </w:t>
      </w:r>
      <w:proofErr w:type="spellStart"/>
      <w:r w:rsidR="00D3780C" w:rsidRPr="009F6A03">
        <w:rPr>
          <w:rFonts w:cstheme="minorHAnsi"/>
          <w:color w:val="00B050"/>
        </w:rPr>
        <w:t>НЕнегативные</w:t>
      </w:r>
      <w:proofErr w:type="spellEnd"/>
      <w:r w:rsidR="00D3780C" w:rsidRPr="009F6A03">
        <w:rPr>
          <w:rFonts w:cstheme="minorHAnsi"/>
          <w:color w:val="00B050"/>
        </w:rPr>
        <w:t xml:space="preserve">. Поскольку категории Нейтральная, скука, спокойствие не являются ни негативными, ни позитивными. Относятся скорее к нейтральным. Я пробовал и такую, </w:t>
      </w:r>
      <w:proofErr w:type="spellStart"/>
      <w:r w:rsidR="00D3780C" w:rsidRPr="009F6A03">
        <w:rPr>
          <w:rFonts w:cstheme="minorHAnsi"/>
          <w:color w:val="00B050"/>
        </w:rPr>
        <w:t>трехклассовую</w:t>
      </w:r>
      <w:proofErr w:type="spellEnd"/>
      <w:r w:rsidR="00D3780C" w:rsidRPr="009F6A03">
        <w:rPr>
          <w:rFonts w:cstheme="minorHAnsi"/>
          <w:color w:val="00B050"/>
        </w:rPr>
        <w:t xml:space="preserve"> разметку. Но в таком случае, во первых, получается явный </w:t>
      </w:r>
      <w:proofErr w:type="spellStart"/>
      <w:r w:rsidR="00D3780C" w:rsidRPr="009F6A03">
        <w:rPr>
          <w:rFonts w:cstheme="minorHAnsi"/>
          <w:color w:val="00B050"/>
        </w:rPr>
        <w:t>дизбаланс</w:t>
      </w:r>
      <w:proofErr w:type="spellEnd"/>
      <w:r w:rsidR="00D3780C" w:rsidRPr="009F6A03">
        <w:rPr>
          <w:rFonts w:cstheme="minorHAnsi"/>
          <w:color w:val="00B050"/>
        </w:rPr>
        <w:t xml:space="preserve"> распределения </w:t>
      </w:r>
      <w:proofErr w:type="spellStart"/>
      <w:r w:rsidR="00D3780C" w:rsidRPr="009F6A03">
        <w:rPr>
          <w:rFonts w:cstheme="minorHAnsi"/>
          <w:color w:val="00B050"/>
        </w:rPr>
        <w:t>сэмплов</w:t>
      </w:r>
      <w:proofErr w:type="spellEnd"/>
      <w:r w:rsidR="00D3780C" w:rsidRPr="009F6A03">
        <w:rPr>
          <w:rFonts w:cstheme="minorHAnsi"/>
          <w:color w:val="00B050"/>
        </w:rPr>
        <w:t xml:space="preserve"> по категориям: примерно 2:1:1 </w:t>
      </w:r>
      <w:proofErr w:type="spellStart"/>
      <w:proofErr w:type="gramStart"/>
      <w:r w:rsidR="00D3780C" w:rsidRPr="009F6A03">
        <w:rPr>
          <w:rFonts w:cstheme="minorHAnsi"/>
          <w:color w:val="00B050"/>
        </w:rPr>
        <w:t>негативная:нейтральная</w:t>
      </w:r>
      <w:proofErr w:type="gramEnd"/>
      <w:r w:rsidR="00D3780C" w:rsidRPr="009F6A03">
        <w:rPr>
          <w:rFonts w:cstheme="minorHAnsi"/>
          <w:color w:val="00B050"/>
        </w:rPr>
        <w:t>:позитивная</w:t>
      </w:r>
      <w:proofErr w:type="spellEnd"/>
      <w:r w:rsidR="00D3780C" w:rsidRPr="009F6A03">
        <w:rPr>
          <w:rFonts w:cstheme="minorHAnsi"/>
          <w:color w:val="00B050"/>
        </w:rPr>
        <w:t xml:space="preserve">, во-вторых, результаты у классификации получаются еще более плачевные чем для бинарной разметки: нейтральная категория практически не распознаваема, путается и с негативными, и с позитивными. Поэтому и было принято решение категории нейтральная и позитивная объединить в категорию </w:t>
      </w:r>
      <w:proofErr w:type="spellStart"/>
      <w:r w:rsidR="00D3780C" w:rsidRPr="009F6A03">
        <w:rPr>
          <w:rFonts w:cstheme="minorHAnsi"/>
          <w:color w:val="00B050"/>
        </w:rPr>
        <w:t>НЕнегативная</w:t>
      </w:r>
      <w:proofErr w:type="spellEnd"/>
      <w:r w:rsidR="00D3780C" w:rsidRPr="009F6A03">
        <w:rPr>
          <w:rFonts w:cstheme="minorHAnsi"/>
          <w:color w:val="00B050"/>
        </w:rPr>
        <w:t>. В общем, нужно как-то вылезать, а как – не соображу.</w:t>
      </w:r>
      <w:r w:rsidRPr="009F6A03">
        <w:rPr>
          <w:rFonts w:cstheme="minorHAnsi"/>
          <w:color w:val="00B050"/>
        </w:rPr>
        <w:t xml:space="preserve"> </w:t>
      </w:r>
      <w:r>
        <w:rPr>
          <w:rFonts w:cstheme="minorHAnsi"/>
          <w:color w:val="00B050"/>
          <w:lang w:val="en-US"/>
        </w:rPr>
        <w:t>UPD</w:t>
      </w:r>
      <w:r w:rsidRPr="009F6A03">
        <w:rPr>
          <w:rFonts w:cstheme="minorHAnsi"/>
          <w:color w:val="00B050"/>
        </w:rPr>
        <w:t xml:space="preserve">: </w:t>
      </w:r>
      <w:r>
        <w:rPr>
          <w:rFonts w:cstheme="minorHAnsi"/>
          <w:color w:val="00B050"/>
        </w:rPr>
        <w:t>вроде, сообразил, см. в исправлениях в режиме рецензирования.</w:t>
      </w:r>
      <w:r w:rsidR="00B92E8E" w:rsidRPr="009F6A03">
        <w:rPr>
          <w:rFonts w:cstheme="minorHAnsi"/>
          <w:color w:val="FF0000"/>
          <w:shd w:val="clear" w:color="auto" w:fill="FFFFFF"/>
          <w:lang w:val="en-US"/>
        </w:rPr>
        <w:t>]</w:t>
      </w:r>
      <w:r w:rsidR="0080099A" w:rsidRPr="009F6A03">
        <w:rPr>
          <w:rFonts w:cstheme="minorHAnsi"/>
          <w:color w:val="00B050"/>
          <w:shd w:val="clear" w:color="auto" w:fill="FFFFFF"/>
        </w:rPr>
        <w:t xml:space="preserve"> </w:t>
      </w:r>
      <w:r w:rsidR="0080099A" w:rsidRPr="009F6A03">
        <w:rPr>
          <w:shd w:val="clear" w:color="auto" w:fill="FFFFFF"/>
        </w:rPr>
        <w:t>Проанализировать результаты бинарной классификации</w:t>
      </w:r>
      <w:ins w:id="28" w:author="Artem Ryabinov" w:date="2020-08-01T16:20:00Z">
        <w:r>
          <w:rPr>
            <w:shd w:val="clear" w:color="auto" w:fill="FFFFFF"/>
          </w:rPr>
          <w:t>, сопоставить с визуализациями</w:t>
        </w:r>
      </w:ins>
      <w:r>
        <w:rPr>
          <w:shd w:val="clear" w:color="auto" w:fill="FFFFFF"/>
        </w:rPr>
        <w:t>.</w:t>
      </w:r>
    </w:p>
    <w:p w14:paraId="161F6076" w14:textId="77777777" w:rsidR="00E4347C" w:rsidRPr="009E57BC" w:rsidRDefault="00E4347C" w:rsidP="00E4347C">
      <w:pPr>
        <w:pStyle w:val="a5"/>
        <w:ind w:left="1440"/>
        <w:jc w:val="both"/>
        <w:rPr>
          <w:rFonts w:cstheme="minorHAnsi"/>
          <w:color w:val="000000"/>
          <w:shd w:val="clear" w:color="auto" w:fill="FFFFFF"/>
        </w:rPr>
      </w:pPr>
    </w:p>
    <w:p w14:paraId="0122F2F8" w14:textId="74F27F94" w:rsidR="00D17491" w:rsidRPr="009E57BC" w:rsidRDefault="00D17491" w:rsidP="00ED7D23">
      <w:pPr>
        <w:pStyle w:val="a5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</w:t>
      </w:r>
      <w:proofErr w:type="gramStart"/>
      <w:r w:rsidR="0080099A" w:rsidRPr="009E57BC">
        <w:rPr>
          <w:rFonts w:cstheme="minorHAnsi"/>
          <w:color w:val="000000"/>
          <w:shd w:val="clear" w:color="auto" w:fill="FFFFFF"/>
        </w:rPr>
        <w:t xml:space="preserve">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603B97E2" w14:textId="2A6106B7" w:rsidR="00353565" w:rsidRPr="009E57BC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ScikitLearn</w:t>
      </w:r>
      <w:proofErr w:type="spellEnd"/>
      <w:r w:rsidR="00ED7D23"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ED7D23">
        <w:rPr>
          <w:rFonts w:cstheme="minorHAnsi"/>
          <w:color w:val="000000"/>
          <w:shd w:val="clear" w:color="auto" w:fill="FFFFFF"/>
        </w:rPr>
        <w:t>[</w:t>
      </w:r>
      <w:r w:rsidR="00E4347C" w:rsidRPr="00E4347C">
        <w:rPr>
          <w:rFonts w:cstheme="minorHAnsi"/>
          <w:color w:val="000000"/>
          <w:shd w:val="clear" w:color="auto" w:fill="FFFFFF"/>
        </w:rPr>
        <w:t>30</w:t>
      </w:r>
      <w:r w:rsidRPr="00ED7D23">
        <w:rPr>
          <w:rFonts w:cstheme="minorHAnsi"/>
          <w:color w:val="222222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ED7D23">
        <w:rPr>
          <w:rFonts w:cstheme="minorHAnsi"/>
          <w:color w:val="000000"/>
          <w:shd w:val="clear" w:color="auto" w:fill="FFFFFF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1000 образцов с сохранением пропорций распределения эмоциональных классов.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r w:rsidR="00E4347C" w:rsidRPr="00E4347C">
        <w:rPr>
          <w:rFonts w:cstheme="minorHAnsi"/>
          <w:color w:val="000000"/>
          <w:shd w:val="clear" w:color="auto" w:fill="FFFFFF"/>
        </w:rPr>
        <w:t>31</w:t>
      </w:r>
      <w:r w:rsidR="00222610" w:rsidRPr="00ED7D23">
        <w:rPr>
          <w:rFonts w:cstheme="minorHAnsi"/>
          <w:color w:val="000000"/>
          <w:shd w:val="clear" w:color="auto" w:fill="FFFFFF"/>
        </w:rPr>
        <w:t>]</w:t>
      </w:r>
      <w:r w:rsidRPr="00ED7D23">
        <w:rPr>
          <w:rFonts w:cstheme="minorHAnsi"/>
          <w:color w:val="000000"/>
          <w:shd w:val="clear" w:color="auto" w:fill="FFFFFF"/>
        </w:rPr>
        <w:t xml:space="preserve">: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n</w:t>
      </w:r>
      <w:r w:rsidR="00222610" w:rsidRPr="00ED7D23">
        <w:rPr>
          <w:rFonts w:cstheme="minorHAnsi"/>
          <w:color w:val="000000"/>
          <w:shd w:val="clear" w:color="auto" w:fill="FFFFFF"/>
        </w:rPr>
        <w:t>_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components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=2,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n</w:t>
      </w:r>
      <w:r w:rsidRPr="00ED7D23">
        <w:rPr>
          <w:rFonts w:cstheme="minorHAnsi"/>
          <w:color w:val="000000"/>
          <w:shd w:val="clear" w:color="auto" w:fill="FFFFFF"/>
        </w:rPr>
        <w:t>_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iter</w:t>
      </w:r>
      <w:proofErr w:type="spellEnd"/>
      <w:r w:rsidRPr="00ED7D23">
        <w:rPr>
          <w:rFonts w:cstheme="minorHAnsi"/>
          <w:color w:val="000000"/>
          <w:shd w:val="clear" w:color="auto" w:fill="FFFFFF"/>
        </w:rPr>
        <w:t>=</w:t>
      </w:r>
      <w:r w:rsidR="00CE1648" w:rsidRPr="00ED7D23">
        <w:rPr>
          <w:rFonts w:cstheme="minorHAnsi"/>
          <w:color w:val="000000"/>
          <w:shd w:val="clear" w:color="auto" w:fill="FFFFFF"/>
        </w:rPr>
        <w:t>5</w:t>
      </w:r>
      <w:r w:rsidRPr="00ED7D23">
        <w:rPr>
          <w:rFonts w:cstheme="minorHAnsi"/>
          <w:color w:val="000000"/>
          <w:shd w:val="clear" w:color="auto" w:fill="FFFFFF"/>
        </w:rPr>
        <w:t xml:space="preserve">000; </w:t>
      </w:r>
      <w:r w:rsidRPr="009E57BC">
        <w:rPr>
          <w:rFonts w:cstheme="minorHAnsi"/>
          <w:color w:val="000000"/>
          <w:shd w:val="clear" w:color="auto" w:fill="FFFFFF"/>
          <w:lang w:val="en-US"/>
        </w:rPr>
        <w:t>learning</w:t>
      </w:r>
      <w:r w:rsidRPr="00ED7D23">
        <w:rPr>
          <w:rFonts w:cstheme="minorHAnsi"/>
          <w:color w:val="000000"/>
          <w:shd w:val="clear" w:color="auto" w:fill="FFFFFF"/>
        </w:rPr>
        <w:t>_</w:t>
      </w:r>
      <w:r w:rsidRPr="009E57BC">
        <w:rPr>
          <w:rFonts w:cstheme="minorHAnsi"/>
          <w:color w:val="000000"/>
          <w:shd w:val="clear" w:color="auto" w:fill="FFFFFF"/>
          <w:lang w:val="en-US"/>
        </w:rPr>
        <w:t>rate</w:t>
      </w:r>
      <w:r w:rsidRPr="00ED7D23">
        <w:rPr>
          <w:rFonts w:cstheme="minorHAnsi"/>
          <w:color w:val="000000"/>
          <w:shd w:val="clear" w:color="auto" w:fill="FFFFFF"/>
        </w:rPr>
        <w:t>=0.1</w:t>
      </w:r>
      <w:r w:rsidR="00222610" w:rsidRPr="00ED7D23">
        <w:rPr>
          <w:rFonts w:cstheme="minorHAnsi"/>
          <w:color w:val="000000"/>
          <w:shd w:val="clear" w:color="auto" w:fill="FFFFFF"/>
        </w:rPr>
        <w:t>;</w:t>
      </w:r>
      <w:r w:rsidRPr="00ED7D23">
        <w:rPr>
          <w:rFonts w:cstheme="minorHAnsi"/>
          <w:color w:val="000000"/>
          <w:shd w:val="clear" w:color="auto" w:fill="FFFFFF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early</w:t>
      </w:r>
      <w:r w:rsidR="00222610" w:rsidRPr="00ED7D23">
        <w:rPr>
          <w:rFonts w:cstheme="minorHAnsi"/>
          <w:color w:val="000000"/>
          <w:shd w:val="clear" w:color="auto" w:fill="FFFFFF"/>
        </w:rPr>
        <w:t>_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exaggeration</w:t>
      </w:r>
      <w:r w:rsidR="00222610" w:rsidRPr="00ED7D23">
        <w:rPr>
          <w:rFonts w:cstheme="minorHAnsi"/>
          <w:color w:val="000000"/>
          <w:shd w:val="clear" w:color="auto" w:fill="FFFFFF"/>
        </w:rPr>
        <w:t xml:space="preserve">=2.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Эти визуализации представлены на рисунках.</w:t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4.3. Классификация.</w:t>
      </w:r>
    </w:p>
    <w:p w14:paraId="393F0687" w14:textId="0EE7862E" w:rsidR="00222610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</w:t>
      </w:r>
      <w:r w:rsidR="002A0D81" w:rsidRPr="009E57BC">
        <w:rPr>
          <w:rFonts w:cstheme="minorHAnsi"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метрики качества классификации </w:t>
      </w:r>
      <w:proofErr w:type="gramStart"/>
      <w:r w:rsidR="006F127C" w:rsidRPr="009E57BC">
        <w:rPr>
          <w:rFonts w:cstheme="minorHAnsi"/>
          <w:color w:val="000000"/>
          <w:shd w:val="clear" w:color="auto" w:fill="FFFFFF"/>
        </w:rPr>
        <w:t xml:space="preserve">выбрана 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β</w:t>
      </w:r>
      <w:proofErr w:type="gramEnd"/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2A0D81" w:rsidRPr="00ED7D23">
        <w:rPr>
          <w:rFonts w:cstheme="minorHAnsi"/>
          <w:color w:val="FF0000"/>
          <w:shd w:val="clear" w:color="auto" w:fill="FFFFFF"/>
        </w:rPr>
        <w:t>[</w:t>
      </w:r>
      <w:r w:rsidR="00282B14" w:rsidRPr="00282B14">
        <w:rPr>
          <w:rFonts w:cstheme="minorHAnsi"/>
          <w:color w:val="FF0000"/>
        </w:rPr>
        <w:t>Каким символом или сокращением обозвать?</w:t>
      </w:r>
      <w:r w:rsidR="002A0D81" w:rsidRPr="00ED7D23">
        <w:rPr>
          <w:rFonts w:cstheme="minorHAnsi"/>
          <w:color w:val="FF0000"/>
          <w:shd w:val="clear" w:color="auto" w:fill="FFFFFF"/>
        </w:rPr>
        <w:t>]</w:t>
      </w:r>
      <w:r w:rsidR="006F127C" w:rsidRPr="009E57BC">
        <w:rPr>
          <w:rFonts w:cstheme="minorHAnsi"/>
          <w:color w:val="000000"/>
          <w:shd w:val="clear" w:color="auto" w:fill="FFFFFF"/>
        </w:rPr>
        <w:t>. На рисунках изображены зависимости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β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2A0D81" w:rsidRPr="009E57BC">
        <w:rPr>
          <w:rFonts w:cstheme="minorHAnsi"/>
          <w:color w:val="000000"/>
          <w:shd w:val="clear" w:color="auto" w:fill="FFFFFF"/>
          <w:lang w:val="en-US"/>
        </w:rPr>
        <w:t>k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9E57BC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Мультиклассовая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9E57BC" w14:paraId="60CED8F6" w14:textId="77777777" w:rsidTr="009E57BC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2B9B98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A0FB2C8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β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74A7FB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012804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β</w: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proofErr w:type="spellEnd"/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Crema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lastRenderedPageBreak/>
              <w:t>Emo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proofErr w:type="spellEnd"/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4E2D2989" w:rsidR="00E4563B" w:rsidRDefault="009E57BC" w:rsidP="00ED7D23">
      <w:pPr>
        <w:pStyle w:val="a7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Pr="009E57BC">
        <w:rPr>
          <w:rFonts w:cstheme="minorHAnsi"/>
          <w:noProof/>
          <w:sz w:val="22"/>
          <w:szCs w:val="22"/>
        </w:rPr>
        <w:t>2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359F3F57" w14:textId="7714ACB5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  <w:r w:rsidRPr="003C44E5">
        <w:rPr>
          <w:color w:val="00B050"/>
        </w:rPr>
        <w:t>[</w:t>
      </w:r>
      <w:r w:rsidR="00282B14" w:rsidRPr="003C44E5">
        <w:rPr>
          <w:color w:val="00B050"/>
        </w:rPr>
        <w:t>Как оформлять рисунки?</w:t>
      </w:r>
      <w:r w:rsidRPr="003C44E5">
        <w:rPr>
          <w:color w:val="00B050"/>
        </w:rPr>
        <w:t>]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677ED644" w:rsidR="00E4793F" w:rsidRDefault="009E57BC" w:rsidP="00ED7D23">
      <w:pPr>
        <w:ind w:firstLine="708"/>
        <w:jc w:val="both"/>
      </w:pPr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выявлением 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proofErr w:type="gramStart"/>
      <w:r w:rsidR="001933DA">
        <w:rPr>
          <w:lang w:val="en-US"/>
        </w:rPr>
        <w:t>SNE</w:t>
      </w:r>
      <w:r w:rsidR="001933DA" w:rsidRPr="001933DA">
        <w:t xml:space="preserve">, </w:t>
      </w:r>
      <w:r>
        <w:t xml:space="preserve"> </w:t>
      </w:r>
      <w:r w:rsidR="001933DA">
        <w:t>где</w:t>
      </w:r>
      <w:proofErr w:type="gramEnd"/>
      <w:r w:rsidR="001933DA">
        <w:t xml:space="preserve"> образцы этих эмоций занимают строго определенную область пространства. </w:t>
      </w:r>
      <w:r w:rsidR="00E4793F">
        <w:t xml:space="preserve"> В случае бинарной классификации «Положительная эмоциональная окраска» - «Отрицательная эмоциональная окраска» мы можем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>учшие результаты получены для тех наборов данных, в которых: а) Разделение и 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05E943BD" w14:textId="67DD2B7F" w:rsidR="00E4793F" w:rsidRDefault="00E4793F" w:rsidP="00ED7D23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proofErr w:type="spellStart"/>
      <w:r w:rsidR="009F6A03">
        <w:rPr>
          <w:lang w:val="en-US"/>
        </w:rPr>
        <w:t>IEmoCap</w:t>
      </w:r>
      <w:proofErr w:type="spellEnd"/>
      <w:r w:rsidR="009E57BC">
        <w:t>) T-SNE выявляет кластеры 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1E25EF32" w14:textId="1AA8E6BD" w:rsidR="00E4793F" w:rsidRPr="009F6A03" w:rsidRDefault="00E4793F" w:rsidP="00282B14">
      <w:pPr>
        <w:jc w:val="both"/>
        <w:rPr>
          <w:color w:val="00B050"/>
          <w:lang w:val="en-US"/>
        </w:rPr>
      </w:pPr>
      <w:r w:rsidRPr="009F6A03">
        <w:rPr>
          <w:color w:val="00B050"/>
          <w:lang w:val="en-US"/>
        </w:rPr>
        <w:t>[</w:t>
      </w:r>
      <w:r w:rsidR="00282B14" w:rsidRPr="009F6A03">
        <w:rPr>
          <w:color w:val="00B050"/>
        </w:rPr>
        <w:t xml:space="preserve">Здесь что-то нужно еще написать об успешности-неуспешности объединения </w:t>
      </w:r>
      <w:proofErr w:type="spellStart"/>
      <w:r w:rsidR="00282B14" w:rsidRPr="009F6A03">
        <w:rPr>
          <w:color w:val="00B050"/>
        </w:rPr>
        <w:t>датасетов</w:t>
      </w:r>
      <w:proofErr w:type="spellEnd"/>
      <w:r w:rsidR="00282B14" w:rsidRPr="009F6A03">
        <w:rPr>
          <w:color w:val="00B050"/>
        </w:rPr>
        <w:t xml:space="preserve"> в один большой. Результаты то в принципе норм, но какие выводы сделать из этого, не лезет в голову.</w:t>
      </w:r>
      <w:r w:rsidRPr="009F6A03">
        <w:rPr>
          <w:color w:val="00B050"/>
          <w:lang w:val="en-US"/>
        </w:rPr>
        <w:t>]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A2B795D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9F6A03" w:rsidRDefault="00732632" w:rsidP="00ED7D23">
      <w:pPr>
        <w:jc w:val="both"/>
        <w:rPr>
          <w:b/>
          <w:bCs/>
        </w:rPr>
      </w:pPr>
      <w:r w:rsidRPr="009F6A03">
        <w:rPr>
          <w:b/>
          <w:bCs/>
        </w:rPr>
        <w:t xml:space="preserve">7. </w:t>
      </w:r>
      <w:r w:rsidRPr="00732632">
        <w:rPr>
          <w:b/>
          <w:bCs/>
        </w:rPr>
        <w:t>Литература</w:t>
      </w:r>
      <w:r w:rsidRPr="009F6A03">
        <w:rPr>
          <w:b/>
          <w:bCs/>
        </w:rPr>
        <w:t>.</w:t>
      </w:r>
    </w:p>
    <w:p w14:paraId="7E9AC70C" w14:textId="3E6A760E" w:rsidR="00732632" w:rsidRDefault="00732632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1]</w:t>
      </w:r>
      <w:r w:rsidRPr="009E57BC">
        <w:rPr>
          <w:rFonts w:cstheme="minorHAnsi"/>
          <w:lang w:val="en-US"/>
        </w:rPr>
        <w:t>Cornelius</w:t>
      </w:r>
      <w:proofErr w:type="gramEnd"/>
      <w:r w:rsidRPr="00732632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R</w:t>
      </w:r>
      <w:r w:rsidRPr="00732632">
        <w:rPr>
          <w:rFonts w:cstheme="minorHAnsi"/>
          <w:lang w:val="en-US"/>
        </w:rPr>
        <w:t xml:space="preserve">., 1996. </w:t>
      </w:r>
      <w:r w:rsidRPr="009E57BC">
        <w:rPr>
          <w:rFonts w:cstheme="minorHAnsi"/>
          <w:lang w:val="en-US"/>
        </w:rPr>
        <w:t>The Science of Emotion. Research and Tradition in the Psychology of Emotion. Prentice</w:t>
      </w:r>
      <w:r w:rsidRPr="009E57BC">
        <w:rPr>
          <w:rFonts w:cstheme="minorHAnsi"/>
        </w:rPr>
        <w:t>-</w:t>
      </w:r>
      <w:r w:rsidRPr="009E57BC">
        <w:rPr>
          <w:rFonts w:cstheme="minorHAnsi"/>
          <w:lang w:val="en-US"/>
        </w:rPr>
        <w:t>Hall</w:t>
      </w:r>
      <w:r w:rsidRPr="009E57BC">
        <w:rPr>
          <w:rFonts w:cstheme="minorHAnsi"/>
        </w:rPr>
        <w:t xml:space="preserve">, </w:t>
      </w:r>
      <w:r w:rsidRPr="009E57BC">
        <w:rPr>
          <w:rFonts w:cstheme="minorHAnsi"/>
          <w:lang w:val="en-US"/>
        </w:rPr>
        <w:t>Upper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Saddle</w:t>
      </w:r>
      <w:r w:rsidRPr="009E57BC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River</w:t>
      </w:r>
      <w:r w:rsidRPr="009E57BC">
        <w:rPr>
          <w:rFonts w:cstheme="minorHAnsi"/>
        </w:rPr>
        <w:t xml:space="preserve">, </w:t>
      </w:r>
      <w:r w:rsidRPr="009E57BC">
        <w:rPr>
          <w:rFonts w:cstheme="minorHAnsi"/>
          <w:lang w:val="en-US"/>
        </w:rPr>
        <w:t>NJ</w:t>
      </w:r>
    </w:p>
    <w:p w14:paraId="153FDB7E" w14:textId="7FDF8336" w:rsidR="00A74166" w:rsidRPr="009F6A03" w:rsidRDefault="00A74166" w:rsidP="00ED7D23">
      <w:pPr>
        <w:jc w:val="both"/>
        <w:rPr>
          <w:rFonts w:cstheme="minorHAnsi"/>
        </w:rPr>
      </w:pPr>
      <w:r>
        <w:rPr>
          <w:rFonts w:cstheme="minorHAnsi"/>
          <w:lang w:val="en-US"/>
        </w:rPr>
        <w:lastRenderedPageBreak/>
        <w:t>[</w:t>
      </w:r>
      <w:proofErr w:type="gramStart"/>
      <w:r>
        <w:rPr>
          <w:rFonts w:cstheme="minorHAnsi"/>
          <w:lang w:val="en-US"/>
        </w:rPr>
        <w:t>2]</w:t>
      </w:r>
      <w:proofErr w:type="spellStart"/>
      <w:r w:rsidRPr="009E57BC">
        <w:rPr>
          <w:rFonts w:cstheme="minorHAnsi"/>
          <w:lang w:val="en-US"/>
        </w:rPr>
        <w:t>Ortony</w:t>
      </w:r>
      <w:proofErr w:type="spellEnd"/>
      <w:proofErr w:type="gram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Andrew</w:t>
      </w:r>
      <w:r w:rsidRPr="00A74166">
        <w:rPr>
          <w:rFonts w:cstheme="minorHAnsi"/>
          <w:lang w:val="en-US"/>
        </w:rPr>
        <w:t xml:space="preserve"> &amp; </w:t>
      </w:r>
      <w:r w:rsidRPr="009E57BC">
        <w:rPr>
          <w:rFonts w:cstheme="minorHAnsi"/>
          <w:lang w:val="en-US"/>
        </w:rPr>
        <w:t>Turner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Terence</w:t>
      </w:r>
      <w:r w:rsidRPr="00A74166">
        <w:rPr>
          <w:rFonts w:cstheme="minorHAnsi"/>
          <w:lang w:val="en-US"/>
        </w:rPr>
        <w:t xml:space="preserve">. (1990). </w:t>
      </w:r>
      <w:r w:rsidRPr="009E57BC">
        <w:rPr>
          <w:rFonts w:cstheme="minorHAnsi"/>
          <w:lang w:val="en-US"/>
        </w:rPr>
        <w:t>What</w:t>
      </w:r>
      <w:r w:rsidRPr="00A74166">
        <w:rPr>
          <w:rFonts w:cstheme="minorHAnsi"/>
          <w:lang w:val="en-US"/>
        </w:rPr>
        <w:t>'</w:t>
      </w:r>
      <w:r w:rsidRPr="009E57BC">
        <w:rPr>
          <w:rFonts w:cstheme="minorHAnsi"/>
          <w:lang w:val="en-US"/>
        </w:rPr>
        <w:t>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About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Basic</w:t>
      </w:r>
      <w:r w:rsidRPr="00A74166">
        <w:rPr>
          <w:rFonts w:cstheme="minorHAnsi"/>
          <w:lang w:val="en-US"/>
        </w:rPr>
        <w:t xml:space="preserve"> </w:t>
      </w:r>
      <w:proofErr w:type="gramStart"/>
      <w:r w:rsidRPr="009E57BC">
        <w:rPr>
          <w:rFonts w:cstheme="minorHAnsi"/>
          <w:lang w:val="en-US"/>
        </w:rPr>
        <w:t>Emotions</w:t>
      </w:r>
      <w:r w:rsidRPr="00A74166">
        <w:rPr>
          <w:rFonts w:cstheme="minorHAnsi"/>
          <w:lang w:val="en-US"/>
        </w:rPr>
        <w:t>?.</w:t>
      </w:r>
      <w:proofErr w:type="gram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Psychological</w:t>
      </w:r>
      <w:r w:rsidRPr="009F6A03">
        <w:rPr>
          <w:rFonts w:cstheme="minorHAnsi"/>
        </w:rPr>
        <w:t xml:space="preserve"> </w:t>
      </w:r>
      <w:r w:rsidRPr="009E57BC">
        <w:rPr>
          <w:rFonts w:cstheme="minorHAnsi"/>
          <w:lang w:val="en-US"/>
        </w:rPr>
        <w:t>review</w:t>
      </w:r>
      <w:r w:rsidRPr="009F6A03">
        <w:rPr>
          <w:rFonts w:cstheme="minorHAnsi"/>
        </w:rPr>
        <w:t>. 97. 315-31. 10.1037/0033-295</w:t>
      </w:r>
      <w:r w:rsidRPr="009E57BC">
        <w:rPr>
          <w:rFonts w:cstheme="minorHAnsi"/>
          <w:lang w:val="en-US"/>
        </w:rPr>
        <w:t>X</w:t>
      </w:r>
      <w:r w:rsidRPr="009F6A03">
        <w:rPr>
          <w:rFonts w:cstheme="minorHAnsi"/>
        </w:rPr>
        <w:t>.97.3.315.</w:t>
      </w:r>
    </w:p>
    <w:p w14:paraId="3CB99951" w14:textId="4C1F17E3" w:rsidR="00A74166" w:rsidRDefault="00A74166" w:rsidP="00ED7D23">
      <w:pPr>
        <w:jc w:val="both"/>
        <w:rPr>
          <w:rStyle w:val="a3"/>
          <w:rFonts w:cstheme="minorHAnsi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3]</w:t>
      </w:r>
      <w:r w:rsidRPr="00A74166">
        <w:rPr>
          <w:rFonts w:cstheme="minorHAnsi"/>
          <w:lang w:val="en-US"/>
        </w:rPr>
        <w:t>Russell</w:t>
      </w:r>
      <w:proofErr w:type="gramEnd"/>
      <w:r w:rsidRPr="00A74166">
        <w:rPr>
          <w:rFonts w:cstheme="minorHAnsi"/>
          <w:lang w:val="en-US"/>
        </w:rPr>
        <w:t xml:space="preserve">, J. A. (1980). </w:t>
      </w:r>
      <w:r w:rsidRPr="009E57BC">
        <w:rPr>
          <w:rFonts w:cstheme="minorHAnsi"/>
          <w:lang w:val="en-US"/>
        </w:rPr>
        <w:t xml:space="preserve">A circumplex model of affect. Journal of Personality and Social Psychology, 39(6), 1161–1178. </w:t>
      </w:r>
      <w:hyperlink r:id="rId6" w:history="1">
        <w:r w:rsidRPr="009E57BC">
          <w:rPr>
            <w:rStyle w:val="a3"/>
            <w:rFonts w:cstheme="minorHAnsi"/>
            <w:lang w:val="en-US"/>
          </w:rPr>
          <w:t>https</w:t>
        </w:r>
        <w:r w:rsidRPr="009E57BC">
          <w:rPr>
            <w:rStyle w:val="a3"/>
            <w:rFonts w:cstheme="minorHAnsi"/>
          </w:rPr>
          <w:t>://</w:t>
        </w:r>
        <w:proofErr w:type="spellStart"/>
        <w:r w:rsidRPr="009E57BC">
          <w:rPr>
            <w:rStyle w:val="a3"/>
            <w:rFonts w:cstheme="minorHAnsi"/>
            <w:lang w:val="en-US"/>
          </w:rPr>
          <w:t>doi</w:t>
        </w:r>
        <w:proofErr w:type="spellEnd"/>
        <w:r w:rsidRPr="009E57BC">
          <w:rPr>
            <w:rStyle w:val="a3"/>
            <w:rFonts w:cstheme="minorHAnsi"/>
          </w:rPr>
          <w:t>.</w:t>
        </w:r>
        <w:r w:rsidRPr="009E57BC">
          <w:rPr>
            <w:rStyle w:val="a3"/>
            <w:rFonts w:cstheme="minorHAnsi"/>
            <w:lang w:val="en-US"/>
          </w:rPr>
          <w:t>org</w:t>
        </w:r>
        <w:r w:rsidRPr="009E57BC">
          <w:rPr>
            <w:rStyle w:val="a3"/>
            <w:rFonts w:cstheme="minorHAnsi"/>
          </w:rPr>
          <w:t>/10.1037/</w:t>
        </w:r>
        <w:r w:rsidRPr="009E57BC">
          <w:rPr>
            <w:rStyle w:val="a3"/>
            <w:rFonts w:cstheme="minorHAnsi"/>
            <w:lang w:val="en-US"/>
          </w:rPr>
          <w:t>h</w:t>
        </w:r>
        <w:r w:rsidRPr="009E57BC">
          <w:rPr>
            <w:rStyle w:val="a3"/>
            <w:rFonts w:cstheme="minorHAnsi"/>
          </w:rPr>
          <w:t>0077714</w:t>
        </w:r>
      </w:hyperlink>
    </w:p>
    <w:p w14:paraId="5FE435B5" w14:textId="6B6EEC7D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4]</w:t>
      </w:r>
      <w:r w:rsidRPr="009E57BC">
        <w:rPr>
          <w:rFonts w:cstheme="minorHAnsi"/>
          <w:lang w:val="en-US"/>
        </w:rPr>
        <w:t>Y</w:t>
      </w:r>
      <w:r w:rsidRPr="00A74166">
        <w:rPr>
          <w:rFonts w:cstheme="minorHAnsi"/>
          <w:lang w:val="en-US"/>
        </w:rPr>
        <w:t>.</w:t>
      </w:r>
      <w:proofErr w:type="gramEnd"/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Yeqing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Tao</w:t>
      </w:r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An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new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based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prosodic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analysis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svm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zhuang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language</w:t>
      </w:r>
      <w:r w:rsidRPr="00A74166">
        <w:rPr>
          <w:rFonts w:cstheme="minorHAnsi"/>
          <w:lang w:val="en-US"/>
        </w:rPr>
        <w:t xml:space="preserve">,” </w:t>
      </w:r>
      <w:r w:rsidRPr="009E57BC">
        <w:rPr>
          <w:rFonts w:cstheme="minorHAnsi"/>
          <w:lang w:val="en-US"/>
        </w:rPr>
        <w:t>Proc</w:t>
      </w:r>
      <w:r w:rsidRPr="00A74166">
        <w:rPr>
          <w:rFonts w:cstheme="minorHAnsi"/>
          <w:lang w:val="en-US"/>
        </w:rPr>
        <w:t xml:space="preserve">. 2011 </w:t>
      </w:r>
      <w:r w:rsidRPr="009E57BC">
        <w:rPr>
          <w:rFonts w:cstheme="minorHAnsi"/>
          <w:lang w:val="en-US"/>
        </w:rPr>
        <w:t>International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Conference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Mechatronic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Science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Electric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Engineering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Computer</w:t>
      </w:r>
      <w:r w:rsidRPr="00A74166">
        <w:rPr>
          <w:rFonts w:cstheme="minorHAnsi"/>
          <w:lang w:val="en-US"/>
        </w:rPr>
        <w:t>, 2011</w:t>
      </w:r>
    </w:p>
    <w:p w14:paraId="19737272" w14:textId="0B973CF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5]</w:t>
      </w:r>
      <w:proofErr w:type="spellStart"/>
      <w:r w:rsidRPr="009E57BC">
        <w:rPr>
          <w:rFonts w:cstheme="minorHAnsi"/>
          <w:lang w:val="en-US"/>
        </w:rPr>
        <w:t>Khulage</w:t>
      </w:r>
      <w:proofErr w:type="spellEnd"/>
      <w:proofErr w:type="gramEnd"/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>.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.. </w:t>
      </w:r>
      <w:r w:rsidRPr="009E57BC">
        <w:rPr>
          <w:rFonts w:cstheme="minorHAnsi"/>
          <w:lang w:val="en-US"/>
        </w:rPr>
        <w:t>(2012). Extraction of pitch, duration and formant frequencies for emotion recognition system. IET Conference Publications. 2012. 7-9. 10.1049/cp.2012.2482.</w:t>
      </w:r>
    </w:p>
    <w:p w14:paraId="440B8722" w14:textId="33CD929E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6]</w:t>
      </w:r>
      <w:r w:rsidRPr="009E57BC">
        <w:rPr>
          <w:rFonts w:cstheme="minorHAnsi"/>
          <w:lang w:val="en-US"/>
        </w:rPr>
        <w:t>M.</w:t>
      </w:r>
      <w:proofErr w:type="gramEnd"/>
      <w:r w:rsidRPr="009E57BC">
        <w:rPr>
          <w:rFonts w:cstheme="minorHAnsi"/>
          <w:lang w:val="en-US"/>
        </w:rPr>
        <w:t xml:space="preserve"> S. </w:t>
      </w:r>
      <w:proofErr w:type="spellStart"/>
      <w:r w:rsidRPr="009E57BC">
        <w:rPr>
          <w:rFonts w:cstheme="minorHAnsi"/>
          <w:lang w:val="en-US"/>
        </w:rPr>
        <w:t>Likitha</w:t>
      </w:r>
      <w:proofErr w:type="spellEnd"/>
      <w:r w:rsidRPr="009E57BC">
        <w:rPr>
          <w:rFonts w:cstheme="minorHAnsi"/>
          <w:lang w:val="en-US"/>
        </w:rPr>
        <w:t xml:space="preserve">, S. R. R. Gupta, K. </w:t>
      </w:r>
      <w:proofErr w:type="spellStart"/>
      <w:r w:rsidRPr="009E57BC">
        <w:rPr>
          <w:rFonts w:cstheme="minorHAnsi"/>
          <w:lang w:val="en-US"/>
        </w:rPr>
        <w:t>Hasitha</w:t>
      </w:r>
      <w:proofErr w:type="spellEnd"/>
      <w:r w:rsidRPr="009E57BC">
        <w:rPr>
          <w:rFonts w:cstheme="minorHAnsi"/>
          <w:lang w:val="en-US"/>
        </w:rPr>
        <w:t xml:space="preserve"> and A. U. Raju, "Speech based human emotion recognition using MFCC," 2017 International Conference on Wireless Communications, Signal Processing and Networking (</w:t>
      </w:r>
      <w:proofErr w:type="spellStart"/>
      <w:r w:rsidRPr="009E57BC">
        <w:rPr>
          <w:rFonts w:cstheme="minorHAnsi"/>
          <w:lang w:val="en-US"/>
        </w:rPr>
        <w:t>WiSPNET</w:t>
      </w:r>
      <w:proofErr w:type="spellEnd"/>
      <w:r w:rsidRPr="009E57BC">
        <w:rPr>
          <w:rFonts w:cstheme="minorHAnsi"/>
          <w:lang w:val="en-US"/>
        </w:rPr>
        <w:t xml:space="preserve">), Chennai, 2017, pp. 2257-2260,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9E57BC">
        <w:rPr>
          <w:rFonts w:cstheme="minorHAnsi"/>
          <w:lang w:val="en-US"/>
        </w:rPr>
        <w:t>: 10.1109/WiSPNET.2017.8300161.</w:t>
      </w:r>
    </w:p>
    <w:p w14:paraId="707E79EF" w14:textId="0F500E69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[7]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Razak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R</w:t>
      </w:r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Komiya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</w:t>
      </w:r>
      <w:r w:rsidRPr="00A74166">
        <w:rPr>
          <w:rFonts w:cstheme="minorHAnsi"/>
          <w:lang w:val="en-US"/>
        </w:rPr>
        <w:t xml:space="preserve">. </w:t>
      </w:r>
      <w:proofErr w:type="spellStart"/>
      <w:r w:rsidRPr="009E57BC">
        <w:rPr>
          <w:rFonts w:cstheme="minorHAnsi"/>
          <w:lang w:val="en-US"/>
        </w:rPr>
        <w:t>Abidin</w:t>
      </w:r>
      <w:proofErr w:type="spellEnd"/>
      <w:r w:rsidRPr="00A74166">
        <w:rPr>
          <w:rFonts w:cstheme="minorHAnsi"/>
          <w:lang w:val="en-US"/>
        </w:rPr>
        <w:t>, “</w:t>
      </w:r>
      <w:r w:rsidRPr="009E57BC">
        <w:rPr>
          <w:rFonts w:cstheme="minorHAnsi"/>
          <w:lang w:val="en-US"/>
        </w:rPr>
        <w:t>Comparison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between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fuzzy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method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speech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emotion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recognition</w:t>
      </w:r>
      <w:r w:rsidRPr="00A74166">
        <w:rPr>
          <w:rFonts w:cstheme="minorHAnsi"/>
          <w:lang w:val="en-US"/>
        </w:rPr>
        <w:t xml:space="preserve">.” </w:t>
      </w:r>
      <w:r w:rsidRPr="009E57BC">
        <w:rPr>
          <w:rFonts w:cstheme="minorHAnsi"/>
          <w:lang w:val="en-US"/>
        </w:rPr>
        <w:t>Proc. Information Technology and Applications, ICITA 2005.</w:t>
      </w:r>
    </w:p>
    <w:p w14:paraId="0D458420" w14:textId="3B6211EE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[8]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Yafeng</w:t>
      </w:r>
      <w:proofErr w:type="spellEnd"/>
      <w:r w:rsidRPr="009E57BC">
        <w:rPr>
          <w:rFonts w:cstheme="minorHAnsi"/>
          <w:lang w:val="en-US"/>
        </w:rPr>
        <w:t xml:space="preserve"> &amp; Zou, Dongsheng &amp; </w:t>
      </w:r>
      <w:proofErr w:type="spellStart"/>
      <w:r w:rsidRPr="009E57BC">
        <w:rPr>
          <w:rFonts w:cstheme="minorHAnsi"/>
          <w:lang w:val="en-US"/>
        </w:rPr>
        <w:t>Niu</w:t>
      </w:r>
      <w:proofErr w:type="spellEnd"/>
      <w:r w:rsidRPr="009E57BC">
        <w:rPr>
          <w:rFonts w:cstheme="minorHAnsi"/>
          <w:lang w:val="en-US"/>
        </w:rPr>
        <w:t xml:space="preserve">, </w:t>
      </w:r>
      <w:proofErr w:type="spellStart"/>
      <w:r w:rsidRPr="009E57BC">
        <w:rPr>
          <w:rFonts w:cstheme="minorHAnsi"/>
          <w:lang w:val="en-US"/>
        </w:rPr>
        <w:t>Yadong</w:t>
      </w:r>
      <w:proofErr w:type="spellEnd"/>
      <w:r w:rsidRPr="009E57BC">
        <w:rPr>
          <w:rFonts w:cstheme="minorHAnsi"/>
          <w:lang w:val="en-US"/>
        </w:rPr>
        <w:t xml:space="preserve"> &amp; He, </w:t>
      </w:r>
      <w:proofErr w:type="spellStart"/>
      <w:r w:rsidRPr="009E57BC">
        <w:rPr>
          <w:rFonts w:cstheme="minorHAnsi"/>
          <w:lang w:val="en-US"/>
        </w:rPr>
        <w:t>Zhongshi</w:t>
      </w:r>
      <w:proofErr w:type="spellEnd"/>
      <w:r w:rsidRPr="009E57BC">
        <w:rPr>
          <w:rFonts w:cstheme="minorHAnsi"/>
          <w:lang w:val="en-US"/>
        </w:rPr>
        <w:t xml:space="preserve"> &amp; Tan, Hua. (2017). A breakthrough in Speech emotion recognition using Deep Retinal Convolution Neural Networks.</w:t>
      </w:r>
    </w:p>
    <w:p w14:paraId="3C56A610" w14:textId="74751C7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[9]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Florian &amp; </w:t>
      </w:r>
      <w:proofErr w:type="spellStart"/>
      <w:r w:rsidRPr="009E57BC">
        <w:rPr>
          <w:rFonts w:cstheme="minorHAnsi"/>
          <w:lang w:val="en-US"/>
        </w:rPr>
        <w:t>Wöllmer</w:t>
      </w:r>
      <w:proofErr w:type="spellEnd"/>
      <w:r w:rsidRPr="009E57BC">
        <w:rPr>
          <w:rFonts w:cstheme="minorHAnsi"/>
          <w:lang w:val="en-US"/>
        </w:rPr>
        <w:t xml:space="preserve">, Martin &amp; Schuller, Björn. (2010).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 xml:space="preserve"> -- The Munich Versatile and Fast Open-Source Audio Feature Extractor. MM'10 - Proceedings of the ACM Multimedia 2010 International Conference. 1459-1462. 10.1145/1873951.1874246.</w:t>
      </w:r>
    </w:p>
    <w:p w14:paraId="4BD20A93" w14:textId="1FAB953B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[10]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 xml:space="preserve">Florian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9E57BC">
        <w:rPr>
          <w:rFonts w:cstheme="minorHAnsi"/>
          <w:lang w:val="en-US"/>
        </w:rPr>
        <w:t xml:space="preserve">, Felix </w:t>
      </w:r>
      <w:proofErr w:type="spellStart"/>
      <w:r w:rsidRPr="009E57BC">
        <w:rPr>
          <w:rFonts w:cstheme="minorHAnsi"/>
          <w:lang w:val="en-US"/>
        </w:rPr>
        <w:t>Weninger</w:t>
      </w:r>
      <w:proofErr w:type="spellEnd"/>
      <w:r w:rsidRPr="009E57BC">
        <w:rPr>
          <w:rFonts w:cstheme="minorHAnsi"/>
          <w:lang w:val="en-US"/>
        </w:rPr>
        <w:t xml:space="preserve">, Florian Gross, Björn Schuller: “Recent Developments in </w:t>
      </w:r>
      <w:proofErr w:type="spellStart"/>
      <w:r w:rsidRPr="009E57BC">
        <w:rPr>
          <w:rFonts w:cstheme="minorHAnsi"/>
          <w:lang w:val="en-US"/>
        </w:rPr>
        <w:t>openSMILE</w:t>
      </w:r>
      <w:proofErr w:type="spellEnd"/>
      <w:r w:rsidRPr="009E57BC">
        <w:rPr>
          <w:rFonts w:cstheme="minorHAnsi"/>
          <w:lang w:val="en-US"/>
        </w:rPr>
        <w:t>, the Munich Open-Source Multimedia Feature Extractor”, In Proc. ACM Multimedia (MM), Barcelona, Spain, ACM, ISBN 978-1-4503-2404-5, pp. 835-838, October 2013. doi:10.1145/2502081.2502224</w:t>
      </w:r>
    </w:p>
    <w:p w14:paraId="1488CD41" w14:textId="56EBE108" w:rsidR="00A74166" w:rsidRDefault="00A74166" w:rsidP="00ED7D23">
      <w:pPr>
        <w:jc w:val="both"/>
        <w:rPr>
          <w:rFonts w:cstheme="minorHAnsi"/>
          <w:lang w:val="en-US"/>
        </w:rPr>
      </w:pPr>
      <w:r>
        <w:rPr>
          <w:lang w:val="en-US"/>
        </w:rPr>
        <w:t>[11]</w:t>
      </w:r>
      <w:r w:rsidRPr="00A74166">
        <w:rPr>
          <w:rFonts w:cstheme="minorHAnsi"/>
          <w:lang w:val="en-US"/>
        </w:rPr>
        <w:t xml:space="preserve"> Schuller, Björn &amp; </w:t>
      </w:r>
      <w:proofErr w:type="spellStart"/>
      <w:r w:rsidRPr="00A74166">
        <w:rPr>
          <w:rFonts w:cstheme="minorHAnsi"/>
          <w:lang w:val="en-US"/>
        </w:rPr>
        <w:t>Steidl</w:t>
      </w:r>
      <w:proofErr w:type="spellEnd"/>
      <w:r w:rsidRPr="00A74166">
        <w:rPr>
          <w:rFonts w:cstheme="minorHAnsi"/>
          <w:lang w:val="en-US"/>
        </w:rPr>
        <w:t xml:space="preserve">, Stefan &amp; </w:t>
      </w:r>
      <w:proofErr w:type="spellStart"/>
      <w:r w:rsidRPr="00A74166">
        <w:rPr>
          <w:rFonts w:cstheme="minorHAnsi"/>
          <w:lang w:val="en-US"/>
        </w:rPr>
        <w:t>Batliner</w:t>
      </w:r>
      <w:proofErr w:type="spellEnd"/>
      <w:r w:rsidRPr="00A74166">
        <w:rPr>
          <w:rFonts w:cstheme="minorHAnsi"/>
          <w:lang w:val="en-US"/>
        </w:rPr>
        <w:t xml:space="preserve">, Anton &amp; </w:t>
      </w:r>
      <w:proofErr w:type="spellStart"/>
      <w:r w:rsidRPr="00A74166">
        <w:rPr>
          <w:rFonts w:cstheme="minorHAnsi"/>
          <w:lang w:val="en-US"/>
        </w:rPr>
        <w:t>Vinciarelli</w:t>
      </w:r>
      <w:proofErr w:type="spellEnd"/>
      <w:r w:rsidRPr="00A74166">
        <w:rPr>
          <w:rFonts w:cstheme="minorHAnsi"/>
          <w:lang w:val="en-US"/>
        </w:rPr>
        <w:t xml:space="preserve">, Alessandro &amp; Scherer, Klaus &amp; </w:t>
      </w:r>
      <w:proofErr w:type="spellStart"/>
      <w:r w:rsidRPr="00A74166">
        <w:rPr>
          <w:rFonts w:cstheme="minorHAnsi"/>
          <w:lang w:val="en-US"/>
        </w:rPr>
        <w:t>Ringeval</w:t>
      </w:r>
      <w:proofErr w:type="spellEnd"/>
      <w:r w:rsidRPr="00A74166">
        <w:rPr>
          <w:rFonts w:cstheme="minorHAnsi"/>
          <w:lang w:val="en-US"/>
        </w:rPr>
        <w:t xml:space="preserve">, Fabien &amp; </w:t>
      </w:r>
      <w:proofErr w:type="spellStart"/>
      <w:r w:rsidRPr="00A74166">
        <w:rPr>
          <w:rFonts w:cstheme="minorHAnsi"/>
          <w:lang w:val="en-US"/>
        </w:rPr>
        <w:t>Chetouani</w:t>
      </w:r>
      <w:proofErr w:type="spellEnd"/>
      <w:r w:rsidRPr="00A74166">
        <w:rPr>
          <w:rFonts w:cstheme="minorHAnsi"/>
          <w:lang w:val="en-US"/>
        </w:rPr>
        <w:t xml:space="preserve">, Mohamed &amp; </w:t>
      </w:r>
      <w:proofErr w:type="spellStart"/>
      <w:r w:rsidRPr="00A74166">
        <w:rPr>
          <w:rFonts w:cstheme="minorHAnsi"/>
          <w:lang w:val="en-US"/>
        </w:rPr>
        <w:t>Weninger</w:t>
      </w:r>
      <w:proofErr w:type="spellEnd"/>
      <w:r w:rsidRPr="00A74166">
        <w:rPr>
          <w:rFonts w:cstheme="minorHAnsi"/>
          <w:lang w:val="en-US"/>
        </w:rPr>
        <w:t xml:space="preserve">, Felix &amp; </w:t>
      </w:r>
      <w:proofErr w:type="spellStart"/>
      <w:r w:rsidRPr="00A74166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, Florian &amp; </w:t>
      </w:r>
      <w:proofErr w:type="spellStart"/>
      <w:r w:rsidRPr="00A74166">
        <w:rPr>
          <w:rFonts w:cstheme="minorHAnsi"/>
          <w:lang w:val="en-US"/>
        </w:rPr>
        <w:t>Marchi</w:t>
      </w:r>
      <w:proofErr w:type="spellEnd"/>
      <w:r w:rsidRPr="00A74166">
        <w:rPr>
          <w:rFonts w:cstheme="minorHAnsi"/>
          <w:lang w:val="en-US"/>
        </w:rPr>
        <w:t xml:space="preserve">, Erik &amp; </w:t>
      </w:r>
      <w:proofErr w:type="spellStart"/>
      <w:r w:rsidRPr="00A74166">
        <w:rPr>
          <w:rFonts w:cstheme="minorHAnsi"/>
          <w:lang w:val="en-US"/>
        </w:rPr>
        <w:t>Mortillaro</w:t>
      </w:r>
      <w:proofErr w:type="spellEnd"/>
      <w:r w:rsidRPr="00A74166">
        <w:rPr>
          <w:rFonts w:cstheme="minorHAnsi"/>
          <w:lang w:val="en-US"/>
        </w:rPr>
        <w:t xml:space="preserve">, Marcello &amp; </w:t>
      </w:r>
      <w:proofErr w:type="spellStart"/>
      <w:r w:rsidRPr="00A74166">
        <w:rPr>
          <w:rFonts w:cstheme="minorHAnsi"/>
          <w:lang w:val="en-US"/>
        </w:rPr>
        <w:t>Salamin</w:t>
      </w:r>
      <w:proofErr w:type="spellEnd"/>
      <w:r w:rsidRPr="00A74166">
        <w:rPr>
          <w:rFonts w:cstheme="minorHAnsi"/>
          <w:lang w:val="en-US"/>
        </w:rPr>
        <w:t xml:space="preserve">, Hugues &amp; </w:t>
      </w:r>
      <w:proofErr w:type="spellStart"/>
      <w:r w:rsidRPr="00A74166">
        <w:rPr>
          <w:rFonts w:cstheme="minorHAnsi"/>
          <w:lang w:val="en-US"/>
        </w:rPr>
        <w:t>Polychroniou</w:t>
      </w:r>
      <w:proofErr w:type="spellEnd"/>
      <w:r w:rsidRPr="00A74166">
        <w:rPr>
          <w:rFonts w:cstheme="minorHAnsi"/>
          <w:lang w:val="en-US"/>
        </w:rPr>
        <w:t xml:space="preserve">, Anna &amp; Valente, Fabio &amp; Kim, Samuel. </w:t>
      </w:r>
      <w:r w:rsidRPr="009E57BC">
        <w:rPr>
          <w:rFonts w:cstheme="minorHAnsi"/>
          <w:lang w:val="en-US"/>
        </w:rPr>
        <w:t xml:space="preserve">(2013). The INTERSPEECH 2013 computational </w:t>
      </w:r>
      <w:proofErr w:type="spellStart"/>
      <w:r w:rsidRPr="009E57BC">
        <w:rPr>
          <w:rFonts w:cstheme="minorHAnsi"/>
          <w:lang w:val="en-US"/>
        </w:rPr>
        <w:t>paralinguistics</w:t>
      </w:r>
      <w:proofErr w:type="spellEnd"/>
      <w:r w:rsidRPr="009E57BC">
        <w:rPr>
          <w:rFonts w:cstheme="minorHAnsi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</w:p>
    <w:p w14:paraId="3224D12A" w14:textId="4F72DD83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proofErr w:type="gramStart"/>
      <w:r>
        <w:rPr>
          <w:rFonts w:cstheme="minorHAnsi"/>
          <w:lang w:val="en-US"/>
        </w:rPr>
        <w:t>12]</w:t>
      </w:r>
      <w:r w:rsidRPr="009E57BC">
        <w:rPr>
          <w:rFonts w:cstheme="minorHAnsi"/>
          <w:lang w:val="en-US"/>
        </w:rPr>
        <w:t>F</w:t>
      </w:r>
      <w:r w:rsidRPr="00A74166">
        <w:rPr>
          <w:rFonts w:cstheme="minorHAnsi"/>
          <w:lang w:val="en-US"/>
        </w:rPr>
        <w:t>.</w:t>
      </w:r>
      <w:proofErr w:type="gramEnd"/>
      <w:r w:rsidRPr="00A74166">
        <w:rPr>
          <w:rFonts w:cstheme="minorHAnsi"/>
          <w:lang w:val="en-US"/>
        </w:rPr>
        <w:t xml:space="preserve"> </w:t>
      </w:r>
      <w:proofErr w:type="spellStart"/>
      <w:r w:rsidRPr="009E57BC">
        <w:rPr>
          <w:rFonts w:cstheme="minorHAnsi"/>
          <w:lang w:val="en-US"/>
        </w:rPr>
        <w:t>Eyben</w:t>
      </w:r>
      <w:proofErr w:type="spellEnd"/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et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al</w:t>
      </w:r>
      <w:r w:rsidRPr="00A74166">
        <w:rPr>
          <w:rFonts w:cstheme="minorHAnsi"/>
          <w:lang w:val="en-US"/>
        </w:rPr>
        <w:t>., "</w:t>
      </w:r>
      <w:r w:rsidRPr="009E57BC">
        <w:rPr>
          <w:rFonts w:cstheme="minorHAnsi"/>
          <w:lang w:val="en-US"/>
        </w:rPr>
        <w:t>The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Pr="00A74166">
        <w:rPr>
          <w:rFonts w:cstheme="minorHAnsi"/>
          <w:lang w:val="en-US"/>
        </w:rPr>
        <w:t xml:space="preserve"> (</w:t>
      </w:r>
      <w:proofErr w:type="spellStart"/>
      <w:r w:rsidRPr="009E57BC">
        <w:rPr>
          <w:rFonts w:cstheme="minorHAnsi"/>
          <w:lang w:val="en-US"/>
        </w:rPr>
        <w:t>GeMAPS</w:t>
      </w:r>
      <w:proofErr w:type="spellEnd"/>
      <w:r w:rsidRPr="00A74166">
        <w:rPr>
          <w:rFonts w:cstheme="minorHAnsi"/>
          <w:lang w:val="en-US"/>
        </w:rPr>
        <w:t xml:space="preserve">) </w:t>
      </w:r>
      <w:r w:rsidRPr="009E57BC">
        <w:rPr>
          <w:rFonts w:cstheme="minorHAnsi"/>
          <w:lang w:val="en-US"/>
        </w:rPr>
        <w:t>for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Voice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Research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and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," </w:t>
      </w:r>
      <w:r w:rsidRPr="009E57BC">
        <w:rPr>
          <w:rFonts w:cstheme="minorHAnsi"/>
          <w:lang w:val="en-US"/>
        </w:rPr>
        <w:t>in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IEEE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Transactions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on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Affective</w:t>
      </w:r>
      <w:r w:rsidRPr="00A74166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Computing</w:t>
      </w:r>
      <w:r w:rsidRPr="00A74166">
        <w:rPr>
          <w:rFonts w:cstheme="minorHAnsi"/>
          <w:lang w:val="en-US"/>
        </w:rPr>
        <w:t xml:space="preserve">, </w:t>
      </w:r>
      <w:r w:rsidRPr="009E57BC">
        <w:rPr>
          <w:rFonts w:cstheme="minorHAnsi"/>
          <w:lang w:val="en-US"/>
        </w:rPr>
        <w:t>vol</w:t>
      </w:r>
      <w:r w:rsidRPr="00A74166">
        <w:rPr>
          <w:rFonts w:cstheme="minorHAnsi"/>
          <w:lang w:val="en-US"/>
        </w:rPr>
        <w:t xml:space="preserve">. 7, </w:t>
      </w:r>
      <w:r w:rsidRPr="009E57BC">
        <w:rPr>
          <w:rFonts w:cstheme="minorHAnsi"/>
          <w:lang w:val="en-US"/>
        </w:rPr>
        <w:t>no</w:t>
      </w:r>
      <w:r w:rsidRPr="00A74166">
        <w:rPr>
          <w:rFonts w:cstheme="minorHAnsi"/>
          <w:lang w:val="en-US"/>
        </w:rPr>
        <w:t xml:space="preserve">. 2, </w:t>
      </w:r>
      <w:r w:rsidRPr="009E57BC">
        <w:rPr>
          <w:rFonts w:cstheme="minorHAnsi"/>
          <w:lang w:val="en-US"/>
        </w:rPr>
        <w:t>pp</w:t>
      </w:r>
      <w:r w:rsidRPr="00A74166">
        <w:rPr>
          <w:rFonts w:cstheme="minorHAnsi"/>
          <w:lang w:val="en-US"/>
        </w:rPr>
        <w:t xml:space="preserve">. 190-202, 1 </w:t>
      </w:r>
      <w:r w:rsidRPr="009E57BC">
        <w:rPr>
          <w:rFonts w:cstheme="minorHAnsi"/>
          <w:lang w:val="en-US"/>
        </w:rPr>
        <w:t>April</w:t>
      </w:r>
      <w:r w:rsidRPr="00A74166">
        <w:rPr>
          <w:rFonts w:cstheme="minorHAnsi"/>
          <w:lang w:val="en-US"/>
        </w:rPr>
        <w:t>-</w:t>
      </w:r>
      <w:r w:rsidRPr="009E57BC">
        <w:rPr>
          <w:rFonts w:cstheme="minorHAnsi"/>
          <w:lang w:val="en-US"/>
        </w:rPr>
        <w:t>June</w:t>
      </w:r>
      <w:r w:rsidRPr="00A74166">
        <w:rPr>
          <w:rFonts w:cstheme="minorHAnsi"/>
          <w:lang w:val="en-US"/>
        </w:rPr>
        <w:t xml:space="preserve"> 2016, </w:t>
      </w:r>
      <w:proofErr w:type="spellStart"/>
      <w:r w:rsidRPr="009E57BC">
        <w:rPr>
          <w:rFonts w:cstheme="minorHAnsi"/>
          <w:lang w:val="en-US"/>
        </w:rPr>
        <w:t>doi</w:t>
      </w:r>
      <w:proofErr w:type="spellEnd"/>
      <w:r w:rsidRPr="00A74166">
        <w:rPr>
          <w:rFonts w:cstheme="minorHAnsi"/>
          <w:lang w:val="en-US"/>
        </w:rPr>
        <w:t>: 10.1109/</w:t>
      </w:r>
      <w:r w:rsidRPr="009E57BC">
        <w:rPr>
          <w:rFonts w:cstheme="minorHAnsi"/>
          <w:lang w:val="en-US"/>
        </w:rPr>
        <w:t>TAFFC</w:t>
      </w:r>
      <w:r w:rsidRPr="00A74166">
        <w:rPr>
          <w:rFonts w:cstheme="minorHAnsi"/>
          <w:lang w:val="en-US"/>
        </w:rPr>
        <w:t>.2015.2457417</w:t>
      </w:r>
    </w:p>
    <w:p w14:paraId="04A8DA9D" w14:textId="1F79C2B5" w:rsidR="00A74166" w:rsidRDefault="00A74166" w:rsidP="00ED7D23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[13]</w:t>
      </w:r>
      <w:r w:rsidRPr="00A74166">
        <w:rPr>
          <w:rFonts w:cstheme="minorHAnsi"/>
          <w:lang w:val="en-US"/>
        </w:rPr>
        <w:t xml:space="preserve"> </w:t>
      </w:r>
      <w:proofErr w:type="spellStart"/>
      <w:r w:rsidRPr="00A74166">
        <w:rPr>
          <w:rFonts w:cstheme="minorHAnsi"/>
          <w:lang w:val="en-US"/>
        </w:rPr>
        <w:t>Chavhan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Yashpalsing</w:t>
      </w:r>
      <w:proofErr w:type="spellEnd"/>
      <w:r w:rsidRPr="00A74166">
        <w:rPr>
          <w:rFonts w:cstheme="minorHAnsi"/>
          <w:lang w:val="en-US"/>
        </w:rPr>
        <w:t xml:space="preserve"> &amp; </w:t>
      </w:r>
      <w:proofErr w:type="spellStart"/>
      <w:r w:rsidRPr="00A74166">
        <w:rPr>
          <w:rFonts w:cstheme="minorHAnsi"/>
          <w:lang w:val="en-US"/>
        </w:rPr>
        <w:t>Dhore</w:t>
      </w:r>
      <w:proofErr w:type="spellEnd"/>
      <w:r w:rsidRPr="00A74166">
        <w:rPr>
          <w:rFonts w:cstheme="minorHAnsi"/>
          <w:lang w:val="en-US"/>
        </w:rPr>
        <w:t xml:space="preserve">, </w:t>
      </w:r>
      <w:proofErr w:type="spellStart"/>
      <w:r w:rsidRPr="00A74166">
        <w:rPr>
          <w:rFonts w:cstheme="minorHAnsi"/>
          <w:lang w:val="en-US"/>
        </w:rPr>
        <w:t>Manikrao</w:t>
      </w:r>
      <w:proofErr w:type="spellEnd"/>
      <w:r w:rsidRPr="00A74166">
        <w:rPr>
          <w:rFonts w:cstheme="minorHAnsi"/>
          <w:lang w:val="en-US"/>
        </w:rPr>
        <w:t xml:space="preserve"> &amp; Pallavi, </w:t>
      </w:r>
      <w:proofErr w:type="spellStart"/>
      <w:r w:rsidRPr="00A74166">
        <w:rPr>
          <w:rFonts w:cstheme="minorHAnsi"/>
          <w:lang w:val="en-US"/>
        </w:rPr>
        <w:t>Yesaware</w:t>
      </w:r>
      <w:proofErr w:type="spellEnd"/>
      <w:r w:rsidRPr="00A74166">
        <w:rPr>
          <w:rFonts w:cstheme="minorHAnsi"/>
          <w:lang w:val="en-US"/>
        </w:rPr>
        <w:t xml:space="preserve">. </w:t>
      </w:r>
      <w:r w:rsidRPr="009E57BC">
        <w:rPr>
          <w:rFonts w:cstheme="minorHAnsi"/>
          <w:lang w:val="en-US"/>
        </w:rPr>
        <w:t>(2010). Speech Emotion Recognition Using Support Vector Machines. International Journal of Computer Applications. 1. 10.1007/978-3-642-21402-8_35.</w:t>
      </w:r>
    </w:p>
    <w:p w14:paraId="1D2F56F9" w14:textId="1F642607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lang w:val="en-US"/>
        </w:rPr>
        <w:t>[14]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Meftah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Thanh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Ben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Amar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(2012)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KNN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Classification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User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Modeling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Sharing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of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Affect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States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In: Huang T., Zeng Z., Li C., Leung C.S. (eds) Neural Information Processing. ICONIP 2012. Lecture Notes in Computer Science, vol 7663. Springer, Berlin, Heidelberg</w:t>
      </w:r>
    </w:p>
    <w:p w14:paraId="6013955C" w14:textId="7573E1A3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[15]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Nwe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Tin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Foo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>.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&amp;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De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Silva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Liyanage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(2003). Speech Emotion Recognition Using Hidden Markov Models. Speech Communication. 41. 603-623. 10.1016/S0167-6393(03)00099-2.</w:t>
      </w:r>
    </w:p>
    <w:p w14:paraId="79A40FAA" w14:textId="006F9C65" w:rsidR="00A74166" w:rsidRDefault="00A74166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[16]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Roy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Marwala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.,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(2020)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Speech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Emotion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Recognition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Using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Neural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Network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and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Wavelet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Features</w:t>
      </w:r>
      <w:r w:rsidRPr="00A74166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. </w:t>
      </w:r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In: </w:t>
      </w:r>
      <w:proofErr w:type="spellStart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>Chakraverty</w:t>
      </w:r>
      <w:proofErr w:type="spellEnd"/>
      <w:r w:rsidRPr="009E57BC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S., Biswas P. (eds) Recent Trends in Wave Mechanics and Vibrations. Lecture Notes in Mechanical Engineering. Springer, Singapore</w:t>
      </w:r>
    </w:p>
    <w:p w14:paraId="1DC239B8" w14:textId="02A45C54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lastRenderedPageBreak/>
        <w:t>[17]</w:t>
      </w:r>
      <w:r w:rsidRPr="00AA090B">
        <w:rPr>
          <w:lang w:val="en-US"/>
        </w:rPr>
        <w:t xml:space="preserve">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Trigeorgis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George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Ringeval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Fabien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Brueckner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Raymond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Marchi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Erik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Nicolaou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Mihalis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Schuller, Björn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Zafeiriou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, Stefanos. (2016). Adieu Features? End-to-end Speech Emotion Recognition using a Deep Convolutional Recurrent Network. 10.13140/RG.2.1.3842.7283.</w:t>
      </w:r>
    </w:p>
    <w:p w14:paraId="625502A2" w14:textId="77777777" w:rsidR="00AA090B" w:rsidRPr="00AA090B" w:rsidRDefault="00AA090B" w:rsidP="00AA090B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cstheme="minorHAnsi"/>
          <w:color w:val="222222"/>
          <w:shd w:val="clear" w:color="auto" w:fill="FFFFFF"/>
          <w:lang w:val="en-US"/>
        </w:rPr>
        <w:t>[18]</w:t>
      </w:r>
      <w:r w:rsidRPr="00AA090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AA090B">
        <w:rPr>
          <w:rFonts w:ascii="Calibri" w:eastAsia="Times New Roman" w:hAnsi="Calibri" w:cs="Calibri"/>
          <w:color w:val="000000"/>
          <w:lang w:val="en-US" w:eastAsia="ru-RU"/>
        </w:rPr>
        <w:t>ElShaer</w:t>
      </w:r>
      <w:proofErr w:type="spellEnd"/>
      <w:r w:rsidRPr="00AA090B">
        <w:rPr>
          <w:rFonts w:ascii="Calibri" w:eastAsia="Times New Roman" w:hAnsi="Calibri" w:cs="Calibri"/>
          <w:color w:val="000000"/>
          <w:lang w:val="en-US" w:eastAsia="ru-RU"/>
        </w:rPr>
        <w:t xml:space="preserve">, Mohamed &amp; Wisdom, Scott &amp; Mishra, Taniya. (2019). Transfer Learning </w:t>
      </w:r>
      <w:proofErr w:type="gramStart"/>
      <w:r w:rsidRPr="00AA090B">
        <w:rPr>
          <w:rFonts w:ascii="Calibri" w:eastAsia="Times New Roman" w:hAnsi="Calibri" w:cs="Calibri"/>
          <w:color w:val="000000"/>
          <w:lang w:val="en-US" w:eastAsia="ru-RU"/>
        </w:rPr>
        <w:t>From</w:t>
      </w:r>
      <w:proofErr w:type="gramEnd"/>
      <w:r w:rsidRPr="00AA090B">
        <w:rPr>
          <w:rFonts w:ascii="Calibri" w:eastAsia="Times New Roman" w:hAnsi="Calibri" w:cs="Calibri"/>
          <w:color w:val="000000"/>
          <w:lang w:val="en-US" w:eastAsia="ru-RU"/>
        </w:rPr>
        <w:t xml:space="preserve"> Sound Representations For Anger Detection in Speech. </w:t>
      </w:r>
    </w:p>
    <w:p w14:paraId="7676A129" w14:textId="3DEE8AE5" w:rsidR="00AA090B" w:rsidRDefault="00AA090B" w:rsidP="00ED7D23">
      <w:pPr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[19]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Gideon, John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Khorram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Soheil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Aldeneh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Zakaria &amp;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Dimitriadis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, </w:t>
      </w:r>
      <w:proofErr w:type="spellStart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>Dimitrios</w:t>
      </w:r>
      <w:proofErr w:type="spellEnd"/>
      <w:r w:rsidRPr="00AA090B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&amp; Mower Provost, Emily. (2017). Progressive Neural Networks for Transfer Learning in Emotion Recognition. 1098-1102. 10.21437/Interspeech.2017-1637.</w:t>
      </w:r>
    </w:p>
    <w:p w14:paraId="2748A5A4" w14:textId="16A7931D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20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Ivosev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G., Burton, L. and Bonner, R., 2008. Dimensionality reduction and visualization in principal component analysis.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Analytical chemistry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80</w:t>
      </w:r>
      <w:r w:rsidRPr="009E57BC">
        <w:rPr>
          <w:rFonts w:cstheme="minorHAnsi"/>
          <w:color w:val="222222"/>
          <w:shd w:val="clear" w:color="auto" w:fill="FFFFFF"/>
          <w:lang w:val="en-US"/>
        </w:rPr>
        <w:t>(13), pp.4933-4944.</w:t>
      </w:r>
    </w:p>
    <w:p w14:paraId="7A3DB7C3" w14:textId="23E06546" w:rsidR="00A74166" w:rsidRDefault="00A74166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Wang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Ding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C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Huang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., 2010, </w:t>
      </w:r>
      <w:r w:rsidRPr="009E57BC">
        <w:rPr>
          <w:rFonts w:cstheme="minorHAnsi"/>
          <w:color w:val="222222"/>
          <w:shd w:val="clear" w:color="auto" w:fill="FFFFFF"/>
          <w:lang w:val="en-US"/>
        </w:rPr>
        <w:t>September</w:t>
      </w:r>
      <w:r w:rsidRPr="00A74166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Multi-label linear discriminant analysis. In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European conference on computer vision</w:t>
      </w:r>
      <w:r w:rsidRPr="009E57BC">
        <w:rPr>
          <w:rFonts w:cstheme="minorHAnsi"/>
          <w:color w:val="222222"/>
          <w:shd w:val="clear" w:color="auto" w:fill="FFFFFF"/>
          <w:lang w:val="en-US"/>
        </w:rPr>
        <w:t> (pp. 126-139). Springer, Berlin, Heidelberg.</w:t>
      </w:r>
    </w:p>
    <w:p w14:paraId="2B5D4972" w14:textId="189531D7" w:rsidR="00ED7D23" w:rsidRPr="00AA090B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22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J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P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van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der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Maaten</w:t>
      </w:r>
      <w:proofErr w:type="spellEnd"/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and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G</w:t>
      </w:r>
      <w:r w:rsidRPr="00ED7D23">
        <w:rPr>
          <w:rFonts w:cstheme="minorHAnsi"/>
          <w:color w:val="222222"/>
          <w:shd w:val="clear" w:color="auto" w:fill="FFFFFF"/>
          <w:lang w:val="en-US"/>
        </w:rPr>
        <w:t>.</w:t>
      </w:r>
      <w:r w:rsidRPr="009E57BC">
        <w:rPr>
          <w:rFonts w:cstheme="minorHAnsi"/>
          <w:color w:val="222222"/>
          <w:shd w:val="clear" w:color="auto" w:fill="FFFFFF"/>
          <w:lang w:val="en-US"/>
        </w:rPr>
        <w:t>E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Hinton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222222"/>
          <w:shd w:val="clear" w:color="auto" w:fill="FFFFFF"/>
          <w:lang w:val="en-US"/>
        </w:rPr>
        <w:t>Visualizing High-Dimensional Data Using t-SNE. Journal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of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Machine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Learning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222222"/>
          <w:shd w:val="clear" w:color="auto" w:fill="FFFFFF"/>
          <w:lang w:val="en-US"/>
        </w:rPr>
        <w:t>Research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9(</w:t>
      </w:r>
      <w:r w:rsidRPr="009E57BC">
        <w:rPr>
          <w:rFonts w:cstheme="minorHAnsi"/>
          <w:color w:val="222222"/>
          <w:shd w:val="clear" w:color="auto" w:fill="FFFFFF"/>
          <w:lang w:val="en-US"/>
        </w:rPr>
        <w:t>Nov</w:t>
      </w:r>
      <w:r w:rsidRPr="00AA090B">
        <w:rPr>
          <w:rFonts w:cstheme="minorHAnsi"/>
          <w:color w:val="222222"/>
          <w:shd w:val="clear" w:color="auto" w:fill="FFFFFF"/>
          <w:lang w:val="en-US"/>
        </w:rPr>
        <w:t>):2579-2605, 2008.</w:t>
      </w:r>
    </w:p>
    <w:p w14:paraId="1A9236F8" w14:textId="447BA8F1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ED7D23">
        <w:rPr>
          <w:rFonts w:cstheme="minorHAnsi"/>
          <w:color w:val="222222"/>
          <w:shd w:val="clear" w:color="auto" w:fill="FFFFFF"/>
        </w:rPr>
        <w:t>[</w:t>
      </w:r>
      <w:r w:rsidR="00AA090B">
        <w:rPr>
          <w:rFonts w:cstheme="minorHAnsi"/>
          <w:color w:val="222222"/>
          <w:shd w:val="clear" w:color="auto" w:fill="FFFFFF"/>
          <w:lang w:val="en-US"/>
        </w:rPr>
        <w:t>23</w:t>
      </w:r>
      <w:r w:rsidRPr="00ED7D23">
        <w:rPr>
          <w:rFonts w:cstheme="minorHAnsi"/>
          <w:color w:val="222222"/>
          <w:shd w:val="clear" w:color="auto" w:fill="FFFFFF"/>
        </w:rPr>
        <w:t xml:space="preserve">] </w:t>
      </w:r>
      <w:r w:rsidRPr="009E57BC">
        <w:rPr>
          <w:rFonts w:cstheme="minorHAnsi"/>
          <w:color w:val="222222"/>
          <w:shd w:val="clear" w:color="auto" w:fill="FFFFFF"/>
        </w:rPr>
        <w:t>Воронцов, К.В., 2011. Математические методы обучения по прецедентам (теория обучения машин). </w:t>
      </w:r>
      <w:r w:rsidRPr="009E57BC">
        <w:rPr>
          <w:rFonts w:cstheme="minorHAnsi"/>
          <w:i/>
          <w:iCs/>
          <w:color w:val="222222"/>
          <w:shd w:val="clear" w:color="auto" w:fill="FFFFFF"/>
        </w:rPr>
        <w:t>Москва</w:t>
      </w:r>
      <w:r w:rsidRPr="00AA090B">
        <w:rPr>
          <w:rFonts w:cstheme="minorHAnsi"/>
          <w:color w:val="222222"/>
          <w:shd w:val="clear" w:color="auto" w:fill="FFFFFF"/>
        </w:rPr>
        <w:t>, pp.119-121.</w:t>
      </w:r>
    </w:p>
    <w:p w14:paraId="570D0D07" w14:textId="7CFC5B60" w:rsidR="00AA090B" w:rsidRDefault="00AA090B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[24]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Busso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Carlos &amp;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Bulut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Murtaza &amp; Lee, Chi-Chun &amp;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Kazemzadeh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Abe &amp; Mower Provost, Emily &amp; Kim, Samuel &amp; Chang, Jeannette &amp; Lee,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Sungbok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&amp; Narayanan,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Shrikanth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. (2008). IEMOCAP: Interactive emotional dyadic motion capture database. Language Resources and Evaluation. 42. 335-359. 10.1007/s10579-008-9076-6.</w:t>
      </w:r>
    </w:p>
    <w:p w14:paraId="784A670F" w14:textId="31DBBE15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[25]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"H. Cao, D. Cooper, M.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Keutmann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R. Gur, A.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Nenkova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, and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R. Verma, “CREMA-D: Crowd-sourced emotional multimodal </w:t>
      </w:r>
      <w:proofErr w:type="gramStart"/>
      <w:r w:rsidRPr="00AA090B">
        <w:rPr>
          <w:rFonts w:cstheme="minorHAnsi"/>
          <w:color w:val="222222"/>
          <w:shd w:val="clear" w:color="auto" w:fill="FFFFFF"/>
          <w:lang w:val="en-US"/>
        </w:rPr>
        <w:t>actors</w:t>
      </w:r>
      <w:proofErr w:type="gram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 dataset,” IEEE Transactions on Affective Computing, 2014."</w:t>
      </w:r>
    </w:p>
    <w:p w14:paraId="56180B16" w14:textId="2A91687E" w:rsidR="00AA090B" w:rsidRDefault="00AA090B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[26]</w:t>
      </w:r>
      <w:r w:rsidRPr="00AA090B">
        <w:rPr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"F. Burkhardt, A.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Paeschke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M.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Rolfes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, W.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Sendlmeier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, and B. Weiss,</w:t>
      </w:r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AA090B">
        <w:rPr>
          <w:rFonts w:cstheme="minorHAnsi"/>
          <w:color w:val="222222"/>
          <w:shd w:val="clear" w:color="auto" w:fill="FFFFFF"/>
          <w:lang w:val="en-US"/>
        </w:rPr>
        <w:t xml:space="preserve">“A database of German emotional speech,” in 9th European Conference on Speech Communication and Technology (Interspeech’2005 </w:t>
      </w:r>
      <w:r w:rsidR="00E4347C">
        <w:rPr>
          <w:rFonts w:cstheme="minorHAnsi"/>
          <w:color w:val="222222"/>
          <w:shd w:val="clear" w:color="auto" w:fill="FFFFFF"/>
          <w:lang w:val="en-US"/>
        </w:rPr>
        <w:t xml:space="preserve">- </w:t>
      </w:r>
      <w:proofErr w:type="spellStart"/>
      <w:r w:rsidRPr="00AA090B">
        <w:rPr>
          <w:rFonts w:cstheme="minorHAnsi"/>
          <w:color w:val="222222"/>
          <w:shd w:val="clear" w:color="auto" w:fill="FFFFFF"/>
          <w:lang w:val="en-US"/>
        </w:rPr>
        <w:t>Eurospeech</w:t>
      </w:r>
      <w:proofErr w:type="spellEnd"/>
      <w:r w:rsidRPr="00AA090B">
        <w:rPr>
          <w:rFonts w:cstheme="minorHAnsi"/>
          <w:color w:val="222222"/>
          <w:shd w:val="clear" w:color="auto" w:fill="FFFFFF"/>
          <w:lang w:val="en-US"/>
        </w:rPr>
        <w:t>), Lisbon, Portugal, September 2005, pp. 1517–1520."</w:t>
      </w:r>
    </w:p>
    <w:p w14:paraId="276279F3" w14:textId="1A45446F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[27]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вып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. 5, с. e0196391,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май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 2018.</w:t>
      </w:r>
    </w:p>
    <w:p w14:paraId="6E5F1C88" w14:textId="1E0DDB4C" w:rsidR="00E4347C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[28]</w:t>
      </w:r>
      <w:r w:rsidRPr="00E4347C">
        <w:rPr>
          <w:lang w:val="en-US"/>
        </w:rPr>
        <w:t xml:space="preserve">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Jackson, Philip &amp; ul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haq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>, Sana. (2011). Surrey Audio-Visual Expressed Emotion (SAVEE) database.</w:t>
      </w:r>
    </w:p>
    <w:p w14:paraId="14A2A5DD" w14:textId="5C89BFA1" w:rsidR="00E4347C" w:rsidRPr="00AA090B" w:rsidRDefault="00E4347C" w:rsidP="00AA090B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[29] </w:t>
      </w:r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M. K.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Pichora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 xml:space="preserve">-Fuller и K. Dupuis, «Toronto emotional speech set (TESS)». Scholars Portal </w:t>
      </w:r>
      <w:proofErr w:type="spellStart"/>
      <w:r w:rsidRPr="00E4347C">
        <w:rPr>
          <w:rFonts w:cstheme="minorHAnsi"/>
          <w:color w:val="222222"/>
          <w:shd w:val="clear" w:color="auto" w:fill="FFFFFF"/>
          <w:lang w:val="en-US"/>
        </w:rPr>
        <w:t>Dataverse</w:t>
      </w:r>
      <w:proofErr w:type="spellEnd"/>
      <w:r w:rsidRPr="00E4347C">
        <w:rPr>
          <w:rFonts w:cstheme="minorHAnsi"/>
          <w:color w:val="222222"/>
          <w:shd w:val="clear" w:color="auto" w:fill="FFFFFF"/>
          <w:lang w:val="en-US"/>
        </w:rPr>
        <w:t>, 2020</w:t>
      </w:r>
    </w:p>
    <w:p w14:paraId="7877235E" w14:textId="0F0A9A0F" w:rsid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30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Pedregosa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F.,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Varoquaux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G.,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Gramfort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A., Michel, V.,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Thirion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B., Grisel, O., Blondel, M.,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Prettenhofer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P., Weiss, R.,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Dubourg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 xml:space="preserve">, V. and </w:t>
      </w:r>
      <w:proofErr w:type="spellStart"/>
      <w:r w:rsidRPr="009E57BC">
        <w:rPr>
          <w:rFonts w:cstheme="minorHAnsi"/>
          <w:color w:val="222222"/>
          <w:shd w:val="clear" w:color="auto" w:fill="FFFFFF"/>
          <w:lang w:val="en-US"/>
        </w:rPr>
        <w:t>Vanderplas</w:t>
      </w:r>
      <w:proofErr w:type="spellEnd"/>
      <w:r w:rsidRPr="009E57BC">
        <w:rPr>
          <w:rFonts w:cstheme="minorHAnsi"/>
          <w:color w:val="222222"/>
          <w:shd w:val="clear" w:color="auto" w:fill="FFFFFF"/>
          <w:lang w:val="en-US"/>
        </w:rPr>
        <w:t>, J., 2011. Scikit-learn: Machine learning in Python.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the Journal of machine Learning research</w:t>
      </w:r>
      <w:r w:rsidRPr="009E57BC">
        <w:rPr>
          <w:rFonts w:cstheme="minorHAnsi"/>
          <w:color w:val="222222"/>
          <w:shd w:val="clear" w:color="auto" w:fill="FFFFFF"/>
          <w:lang w:val="en-US"/>
        </w:rPr>
        <w:t>, </w:t>
      </w:r>
      <w:r w:rsidRPr="009E57BC">
        <w:rPr>
          <w:rFonts w:cstheme="minorHAnsi"/>
          <w:i/>
          <w:iCs/>
          <w:color w:val="222222"/>
          <w:shd w:val="clear" w:color="auto" w:fill="FFFFFF"/>
          <w:lang w:val="en-US"/>
        </w:rPr>
        <w:t>12</w:t>
      </w:r>
      <w:r w:rsidRPr="009E57BC">
        <w:rPr>
          <w:rFonts w:cstheme="minorHAnsi"/>
          <w:color w:val="222222"/>
          <w:shd w:val="clear" w:color="auto" w:fill="FFFFFF"/>
          <w:lang w:val="en-US"/>
        </w:rPr>
        <w:t>, pp.2825-2830.</w:t>
      </w:r>
    </w:p>
    <w:p w14:paraId="14A7C5D8" w14:textId="14C3AD35" w:rsidR="00ED7D23" w:rsidRPr="00ED7D23" w:rsidRDefault="00ED7D23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[</w:t>
      </w:r>
      <w:r w:rsidR="00E4347C">
        <w:rPr>
          <w:rFonts w:cstheme="minorHAnsi"/>
          <w:color w:val="222222"/>
          <w:shd w:val="clear" w:color="auto" w:fill="FFFFFF"/>
          <w:lang w:val="en-US"/>
        </w:rPr>
        <w:t>31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Poli</w:t>
      </w:r>
      <w:r w:rsidRPr="00ED7D23">
        <w:rPr>
          <w:rFonts w:cstheme="minorHAnsi"/>
          <w:color w:val="000000"/>
          <w:shd w:val="clear" w:color="auto" w:fill="FFFFFF"/>
          <w:lang w:val="en-US"/>
        </w:rPr>
        <w:t>č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P</w:t>
      </w:r>
      <w:r w:rsidRPr="00ED7D23">
        <w:rPr>
          <w:rFonts w:cstheme="minorHAnsi"/>
          <w:color w:val="000000"/>
          <w:shd w:val="clear" w:color="auto" w:fill="FFFFFF"/>
          <w:lang w:val="en-US"/>
        </w:rPr>
        <w:t>.</w:t>
      </w:r>
      <w:r w:rsidRPr="009E57BC">
        <w:rPr>
          <w:rFonts w:cstheme="minorHAnsi"/>
          <w:color w:val="000000"/>
          <w:shd w:val="clear" w:color="auto" w:fill="FFFFFF"/>
          <w:lang w:val="en-US"/>
        </w:rPr>
        <w:t>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Stra</w:t>
      </w:r>
      <w:r w:rsidRPr="00ED7D23">
        <w:rPr>
          <w:rFonts w:cstheme="minorHAnsi"/>
          <w:color w:val="000000"/>
          <w:shd w:val="clear" w:color="auto" w:fill="FFFFFF"/>
          <w:lang w:val="en-US"/>
        </w:rPr>
        <w:t>ž</w:t>
      </w:r>
      <w:r w:rsidRPr="009E57BC">
        <w:rPr>
          <w:rFonts w:cstheme="minorHAnsi"/>
          <w:color w:val="000000"/>
          <w:shd w:val="clear" w:color="auto" w:fill="FFFFFF"/>
          <w:lang w:val="en-US"/>
        </w:rPr>
        <w:t>ar</w:t>
      </w:r>
      <w:proofErr w:type="spellEnd"/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M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., </w:t>
      </w:r>
      <w:r w:rsidRPr="009E57BC">
        <w:rPr>
          <w:rFonts w:cstheme="minorHAnsi"/>
          <w:color w:val="000000"/>
          <w:shd w:val="clear" w:color="auto" w:fill="FFFFFF"/>
          <w:lang w:val="en-US"/>
        </w:rPr>
        <w:t>Zupan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(2019)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Embedding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to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Reference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Space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Addresses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Batch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Effects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in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Single</w:t>
      </w:r>
      <w:r w:rsidRPr="00ED7D23">
        <w:rPr>
          <w:rFonts w:cstheme="minorHAnsi"/>
          <w:color w:val="000000"/>
          <w:shd w:val="clear" w:color="auto" w:fill="FFFFFF"/>
          <w:lang w:val="en-US"/>
        </w:rPr>
        <w:t>-</w:t>
      </w:r>
      <w:r w:rsidRPr="009E57BC">
        <w:rPr>
          <w:rFonts w:cstheme="minorHAnsi"/>
          <w:color w:val="000000"/>
          <w:shd w:val="clear" w:color="auto" w:fill="FFFFFF"/>
          <w:lang w:val="en-US"/>
        </w:rPr>
        <w:t>Cell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  <w:lang w:val="en-US"/>
        </w:rPr>
        <w:t>Classification</w:t>
      </w:r>
      <w:r w:rsidRPr="00ED7D23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In: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Kralj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Novak P.,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Šmuc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T., </w:t>
      </w:r>
      <w:proofErr w:type="spellStart"/>
      <w:r w:rsidRPr="009E57BC">
        <w:rPr>
          <w:rFonts w:cstheme="minorHAnsi"/>
          <w:color w:val="000000"/>
          <w:shd w:val="clear" w:color="auto" w:fill="FFFFFF"/>
          <w:lang w:val="en-US"/>
        </w:rPr>
        <w:t>Džeroski</w:t>
      </w:r>
      <w:proofErr w:type="spellEnd"/>
      <w:r w:rsidRPr="009E57BC">
        <w:rPr>
          <w:rFonts w:cstheme="minorHAnsi"/>
          <w:color w:val="000000"/>
          <w:shd w:val="clear" w:color="auto" w:fill="FFFFFF"/>
          <w:lang w:val="en-US"/>
        </w:rPr>
        <w:t xml:space="preserve"> S. (eds) Discovery Science. DS 2019. Lecture Notes in Computer Science, vol 11828. Springer, Cham</w:t>
      </w:r>
    </w:p>
    <w:p w14:paraId="7CD65B19" w14:textId="77777777" w:rsidR="00A74166" w:rsidRPr="00A74166" w:rsidRDefault="00A74166" w:rsidP="00ED7D23">
      <w:pPr>
        <w:jc w:val="both"/>
        <w:rPr>
          <w:lang w:val="en-US"/>
        </w:rPr>
      </w:pPr>
    </w:p>
    <w:p w14:paraId="2AF163BB" w14:textId="6CFF60FD" w:rsidR="00E4793F" w:rsidRPr="00D31EAA" w:rsidRDefault="00E4793F" w:rsidP="00ED7D23">
      <w:pPr>
        <w:jc w:val="both"/>
      </w:pP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4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8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0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3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6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10"/>
  </w:num>
  <w:num w:numId="7">
    <w:abstractNumId w:val="4"/>
  </w:num>
  <w:num w:numId="8">
    <w:abstractNumId w:val="16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3"/>
  </w:num>
  <w:num w:numId="15">
    <w:abstractNumId w:val="12"/>
  </w:num>
  <w:num w:numId="16">
    <w:abstractNumId w:val="15"/>
  </w:num>
  <w:num w:numId="1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tem Ryabinov">
    <w15:presenceInfo w15:providerId="Windows Live" w15:userId="c562814c4634dc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E8"/>
    <w:rsid w:val="00037DFA"/>
    <w:rsid w:val="000A7529"/>
    <w:rsid w:val="00145B36"/>
    <w:rsid w:val="00171705"/>
    <w:rsid w:val="001933DA"/>
    <w:rsid w:val="00205A4D"/>
    <w:rsid w:val="00222610"/>
    <w:rsid w:val="00262129"/>
    <w:rsid w:val="00282B14"/>
    <w:rsid w:val="002920BC"/>
    <w:rsid w:val="002A0D81"/>
    <w:rsid w:val="002B1509"/>
    <w:rsid w:val="00353565"/>
    <w:rsid w:val="003940B2"/>
    <w:rsid w:val="003B3D70"/>
    <w:rsid w:val="003C44E5"/>
    <w:rsid w:val="003D4578"/>
    <w:rsid w:val="004678B7"/>
    <w:rsid w:val="005B4EE8"/>
    <w:rsid w:val="00654F6C"/>
    <w:rsid w:val="006F127C"/>
    <w:rsid w:val="00732632"/>
    <w:rsid w:val="0080099A"/>
    <w:rsid w:val="0091659A"/>
    <w:rsid w:val="00981C4C"/>
    <w:rsid w:val="009A0F34"/>
    <w:rsid w:val="009E57BC"/>
    <w:rsid w:val="009F6A03"/>
    <w:rsid w:val="00A74166"/>
    <w:rsid w:val="00AA090B"/>
    <w:rsid w:val="00AD5128"/>
    <w:rsid w:val="00AF7FE4"/>
    <w:rsid w:val="00B417B6"/>
    <w:rsid w:val="00B92E8E"/>
    <w:rsid w:val="00C2035B"/>
    <w:rsid w:val="00C653C9"/>
    <w:rsid w:val="00C71D41"/>
    <w:rsid w:val="00C71F01"/>
    <w:rsid w:val="00CE1648"/>
    <w:rsid w:val="00D04FAA"/>
    <w:rsid w:val="00D17491"/>
    <w:rsid w:val="00D31EAA"/>
    <w:rsid w:val="00D3780C"/>
    <w:rsid w:val="00D439F3"/>
    <w:rsid w:val="00D55734"/>
    <w:rsid w:val="00D93BEE"/>
    <w:rsid w:val="00E4347C"/>
    <w:rsid w:val="00E4563B"/>
    <w:rsid w:val="00E4793F"/>
    <w:rsid w:val="00E52357"/>
    <w:rsid w:val="00ED7D23"/>
    <w:rsid w:val="00F80AFF"/>
    <w:rsid w:val="00FD6498"/>
    <w:rsid w:val="00F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7170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D378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378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3780C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37/h00777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0489-4DC7-4136-84A2-FA769470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3297</Words>
  <Characters>18798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2</cp:revision>
  <dcterms:created xsi:type="dcterms:W3CDTF">2020-08-01T13:27:00Z</dcterms:created>
  <dcterms:modified xsi:type="dcterms:W3CDTF">2020-08-01T13:27:00Z</dcterms:modified>
</cp:coreProperties>
</file>