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91B05B" w14:textId="60393F81" w:rsidR="009A0F34" w:rsidRDefault="009A0F34" w:rsidP="009A0F34">
      <w:pPr>
        <w:jc w:val="center"/>
        <w:rPr>
          <w:rFonts w:cstheme="minorHAnsi"/>
          <w:b/>
          <w:bCs/>
          <w:sz w:val="28"/>
          <w:szCs w:val="28"/>
        </w:rPr>
      </w:pPr>
      <w:r w:rsidRPr="009A0F34">
        <w:rPr>
          <w:rFonts w:cstheme="minorHAnsi"/>
          <w:b/>
          <w:bCs/>
          <w:sz w:val="28"/>
          <w:szCs w:val="28"/>
        </w:rPr>
        <w:t>Исследование возможностей классификации эмоций в невербальном речевом поведении на различных наборах данных</w:t>
      </w:r>
    </w:p>
    <w:p w14:paraId="07A11DA1" w14:textId="08A7EE74" w:rsidR="007304B6" w:rsidRDefault="007304B6">
      <w:pPr>
        <w:jc w:val="both"/>
        <w:rPr>
          <w:ins w:id="0" w:author="mokhail" w:date="2020-08-14T18:00:00Z"/>
          <w:rFonts w:cstheme="minorHAnsi"/>
          <w:b/>
          <w:bCs/>
          <w:sz w:val="28"/>
          <w:szCs w:val="28"/>
        </w:rPr>
        <w:pPrChange w:id="1" w:author="mokhail" w:date="2020-08-14T17:05:00Z">
          <w:pPr>
            <w:jc w:val="center"/>
          </w:pPr>
        </w:pPrChange>
      </w:pPr>
      <w:ins w:id="2" w:author="mokhail" w:date="2020-08-14T17:06:00Z">
        <w:r w:rsidRPr="007304B6">
          <w:rPr>
            <w:rFonts w:cstheme="minorHAnsi"/>
            <w:b/>
            <w:bCs/>
            <w:sz w:val="28"/>
            <w:szCs w:val="28"/>
            <w:highlight w:val="red"/>
            <w:rPrChange w:id="3" w:author="mokhail" w:date="2020-08-14T17:06:00Z">
              <w:rPr>
                <w:rFonts w:cstheme="minorHAnsi"/>
                <w:b/>
                <w:bCs/>
                <w:sz w:val="28"/>
                <w:szCs w:val="28"/>
              </w:rPr>
            </w:rPrChange>
          </w:rPr>
          <w:t>ВАЖНОЕ ЗАМЕЧАНИЕ!</w:t>
        </w:r>
        <w:r>
          <w:rPr>
            <w:rFonts w:cstheme="minorHAnsi"/>
            <w:b/>
            <w:bCs/>
            <w:sz w:val="28"/>
            <w:szCs w:val="28"/>
          </w:rPr>
          <w:t xml:space="preserve"> На этапе написания текста</w:t>
        </w:r>
      </w:ins>
      <w:ins w:id="4" w:author="mokhail" w:date="2020-08-14T17:07:00Z">
        <w:r>
          <w:rPr>
            <w:rFonts w:cstheme="minorHAnsi"/>
            <w:b/>
            <w:bCs/>
            <w:sz w:val="28"/>
            <w:szCs w:val="28"/>
          </w:rPr>
          <w:t>, библиографические</w:t>
        </w:r>
      </w:ins>
      <w:ins w:id="5" w:author="mokhail" w:date="2020-08-14T17:06:00Z">
        <w:r>
          <w:rPr>
            <w:rFonts w:cstheme="minorHAnsi"/>
            <w:b/>
            <w:bCs/>
            <w:sz w:val="28"/>
            <w:szCs w:val="28"/>
          </w:rPr>
          <w:t xml:space="preserve"> ссылки на</w:t>
        </w:r>
      </w:ins>
      <w:ins w:id="6" w:author="mokhail" w:date="2020-08-14T17:07:00Z">
        <w:r>
          <w:rPr>
            <w:rFonts w:cstheme="minorHAnsi"/>
            <w:b/>
            <w:bCs/>
            <w:sz w:val="28"/>
            <w:szCs w:val="28"/>
          </w:rPr>
          <w:t xml:space="preserve"> источники лучше оставлять прямо в тексте, как </w:t>
        </w:r>
      </w:ins>
      <w:ins w:id="7" w:author="mokhail" w:date="2020-08-14T17:08:00Z">
        <w:r>
          <w:rPr>
            <w:rFonts w:cstheme="minorHAnsi"/>
            <w:b/>
            <w:bCs/>
            <w:sz w:val="28"/>
            <w:szCs w:val="28"/>
          </w:rPr>
          <w:t>это показано далее.</w:t>
        </w:r>
      </w:ins>
      <w:ins w:id="8" w:author="mokhail" w:date="2020-08-14T17:09:00Z">
        <w:r>
          <w:rPr>
            <w:rFonts w:cstheme="minorHAnsi"/>
            <w:b/>
            <w:bCs/>
            <w:sz w:val="28"/>
            <w:szCs w:val="28"/>
          </w:rPr>
          <w:t xml:space="preserve"> Оформление списка литературы производится на самом последнем этапе работы со статьей.</w:t>
        </w:r>
      </w:ins>
      <w:ins w:id="9" w:author="mokhail" w:date="2020-08-14T17:08:00Z">
        <w:r>
          <w:rPr>
            <w:rFonts w:cstheme="minorHAnsi"/>
            <w:b/>
            <w:bCs/>
            <w:sz w:val="28"/>
            <w:szCs w:val="28"/>
          </w:rPr>
          <w:t xml:space="preserve"> В этом случае, не возникает путаницы с нумерацией в случае, если какая-то ссылка будет удалена на этапе редакции</w:t>
        </w:r>
      </w:ins>
      <w:ins w:id="10" w:author="mokhail" w:date="2020-08-14T17:13:00Z">
        <w:r>
          <w:rPr>
            <w:rFonts w:cstheme="minorHAnsi"/>
            <w:b/>
            <w:bCs/>
            <w:sz w:val="28"/>
            <w:szCs w:val="28"/>
          </w:rPr>
          <w:t>, а также сохраняется порядок следования ссылок.</w:t>
        </w:r>
      </w:ins>
      <w:ins w:id="11" w:author="mokhail" w:date="2020-08-14T17:09:00Z">
        <w:r>
          <w:rPr>
            <w:rFonts w:cstheme="minorHAnsi"/>
            <w:b/>
            <w:bCs/>
            <w:sz w:val="28"/>
            <w:szCs w:val="28"/>
          </w:rPr>
          <w:t xml:space="preserve"> Так, например, </w:t>
        </w:r>
      </w:ins>
      <w:ins w:id="12" w:author="mokhail" w:date="2020-08-14T17:10:00Z">
        <w:r>
          <w:rPr>
            <w:rFonts w:cstheme="minorHAnsi"/>
            <w:b/>
            <w:bCs/>
            <w:sz w:val="28"/>
            <w:szCs w:val="28"/>
          </w:rPr>
          <w:t xml:space="preserve">на этапе коррекции введения исчезают ссылки под номерами </w:t>
        </w:r>
      </w:ins>
      <w:ins w:id="13" w:author="mokhail" w:date="2020-08-14T17:11:00Z">
        <w:r w:rsidRPr="007304B6">
          <w:rPr>
            <w:rFonts w:cstheme="minorHAnsi"/>
            <w:b/>
            <w:bCs/>
            <w:sz w:val="28"/>
            <w:szCs w:val="28"/>
            <w:rPrChange w:id="14" w:author="mokhail" w:date="2020-08-14T17:11:00Z">
              <w:rPr>
                <w:rFonts w:cstheme="minorHAnsi"/>
                <w:b/>
                <w:bCs/>
                <w:sz w:val="28"/>
                <w:szCs w:val="28"/>
                <w:lang w:val="en-US"/>
              </w:rPr>
            </w:rPrChange>
          </w:rPr>
          <w:t>1</w:t>
        </w:r>
      </w:ins>
      <w:ins w:id="15" w:author="mokhail" w:date="2020-08-14T17:12:00Z">
        <w:r>
          <w:rPr>
            <w:rFonts w:cstheme="minorHAnsi"/>
            <w:b/>
            <w:bCs/>
            <w:sz w:val="28"/>
            <w:szCs w:val="28"/>
          </w:rPr>
          <w:t xml:space="preserve"> и</w:t>
        </w:r>
      </w:ins>
      <w:ins w:id="16" w:author="mokhail" w:date="2020-08-14T17:11:00Z">
        <w:r w:rsidRPr="007304B6">
          <w:rPr>
            <w:rFonts w:cstheme="minorHAnsi"/>
            <w:b/>
            <w:bCs/>
            <w:sz w:val="28"/>
            <w:szCs w:val="28"/>
            <w:rPrChange w:id="17" w:author="mokhail" w:date="2020-08-14T17:11:00Z">
              <w:rPr>
                <w:rFonts w:cstheme="minorHAnsi"/>
                <w:b/>
                <w:bCs/>
                <w:sz w:val="28"/>
                <w:szCs w:val="28"/>
                <w:lang w:val="en-US"/>
              </w:rPr>
            </w:rPrChange>
          </w:rPr>
          <w:t xml:space="preserve"> </w:t>
        </w:r>
      </w:ins>
      <w:ins w:id="18" w:author="mokhail" w:date="2020-08-14T17:12:00Z">
        <w:r w:rsidRPr="007304B6">
          <w:rPr>
            <w:rFonts w:cstheme="minorHAnsi"/>
            <w:b/>
            <w:bCs/>
            <w:sz w:val="28"/>
            <w:szCs w:val="28"/>
            <w:rPrChange w:id="19" w:author="mokhail" w:date="2020-08-14T17:12:00Z">
              <w:rPr>
                <w:rFonts w:cstheme="minorHAnsi"/>
                <w:b/>
                <w:bCs/>
                <w:sz w:val="28"/>
                <w:szCs w:val="28"/>
                <w:lang w:val="en-US"/>
              </w:rPr>
            </w:rPrChange>
          </w:rPr>
          <w:t>3</w:t>
        </w:r>
        <w:r>
          <w:rPr>
            <w:rFonts w:cstheme="minorHAnsi"/>
            <w:b/>
            <w:bCs/>
            <w:sz w:val="28"/>
            <w:szCs w:val="28"/>
          </w:rPr>
          <w:t>.</w:t>
        </w:r>
      </w:ins>
    </w:p>
    <w:p w14:paraId="33A09D44" w14:textId="6D538674" w:rsidR="006E634A" w:rsidRDefault="006E634A">
      <w:pPr>
        <w:jc w:val="both"/>
        <w:rPr>
          <w:ins w:id="20" w:author="mokhail" w:date="2020-08-14T18:00:00Z"/>
          <w:rFonts w:cstheme="minorHAnsi"/>
          <w:b/>
          <w:bCs/>
          <w:sz w:val="28"/>
          <w:szCs w:val="28"/>
        </w:rPr>
        <w:pPrChange w:id="21" w:author="mokhail" w:date="2020-08-14T17:05:00Z">
          <w:pPr>
            <w:jc w:val="center"/>
          </w:pPr>
        </w:pPrChange>
      </w:pPr>
      <w:ins w:id="22" w:author="mokhail" w:date="2020-08-14T18:00:00Z">
        <w:r w:rsidRPr="006E634A">
          <w:rPr>
            <w:rFonts w:cstheme="minorHAnsi"/>
            <w:b/>
            <w:bCs/>
            <w:sz w:val="28"/>
            <w:szCs w:val="28"/>
            <w:highlight w:val="red"/>
            <w:rPrChange w:id="23" w:author="mokhail" w:date="2020-08-14T18:00:00Z">
              <w:rPr>
                <w:rFonts w:cstheme="minorHAnsi"/>
                <w:b/>
                <w:bCs/>
                <w:sz w:val="28"/>
                <w:szCs w:val="28"/>
              </w:rPr>
            </w:rPrChange>
          </w:rPr>
          <w:t>Обрати внимание на цель, которая сформулирована в конце введения</w:t>
        </w:r>
        <w:r w:rsidRPr="006E634A">
          <w:rPr>
            <w:rFonts w:cstheme="minorHAnsi"/>
            <w:b/>
            <w:bCs/>
            <w:sz w:val="28"/>
            <w:szCs w:val="28"/>
          </w:rPr>
          <w:t xml:space="preserve">. На ее основании нужно </w:t>
        </w:r>
      </w:ins>
      <w:ins w:id="24" w:author="mokhail" w:date="2020-08-14T18:01:00Z">
        <w:r>
          <w:rPr>
            <w:rFonts w:cstheme="minorHAnsi"/>
            <w:b/>
            <w:bCs/>
            <w:sz w:val="28"/>
            <w:szCs w:val="28"/>
          </w:rPr>
          <w:t>с</w:t>
        </w:r>
      </w:ins>
      <w:ins w:id="25" w:author="mokhail" w:date="2020-08-14T18:00:00Z">
        <w:r w:rsidRPr="006E634A">
          <w:rPr>
            <w:rFonts w:cstheme="minorHAnsi"/>
            <w:b/>
            <w:bCs/>
            <w:sz w:val="28"/>
            <w:szCs w:val="28"/>
          </w:rPr>
          <w:t>делать выводы и обобщения по результатам экспериментов – надо построить визуализации и для</w:t>
        </w:r>
      </w:ins>
      <w:ins w:id="26" w:author="mokhail" w:date="2020-08-14T18:01:00Z">
        <w:r>
          <w:rPr>
            <w:rFonts w:cstheme="minorHAnsi"/>
            <w:b/>
            <w:bCs/>
            <w:sz w:val="28"/>
            <w:szCs w:val="28"/>
          </w:rPr>
          <w:t xml:space="preserve"> разбиения </w:t>
        </w:r>
        <w:proofErr w:type="spellStart"/>
        <w:r>
          <w:rPr>
            <w:rFonts w:cstheme="minorHAnsi"/>
            <w:b/>
            <w:bCs/>
            <w:sz w:val="28"/>
            <w:szCs w:val="28"/>
          </w:rPr>
          <w:t>датасета</w:t>
        </w:r>
      </w:ins>
      <w:proofErr w:type="spellEnd"/>
      <w:ins w:id="27" w:author="mokhail" w:date="2020-08-14T18:00:00Z">
        <w:r w:rsidRPr="006E634A">
          <w:rPr>
            <w:rFonts w:cstheme="minorHAnsi"/>
            <w:b/>
            <w:bCs/>
            <w:sz w:val="28"/>
            <w:szCs w:val="28"/>
          </w:rPr>
          <w:t xml:space="preserve"> множества классов, и для бинарного разбиения. Затем надо сделать небольшие выводы по группировке элементов. Например, данные группируются по к</w:t>
        </w:r>
        <w:r>
          <w:rPr>
            <w:rFonts w:cstheme="minorHAnsi"/>
            <w:b/>
            <w:bCs/>
            <w:sz w:val="28"/>
            <w:szCs w:val="28"/>
          </w:rPr>
          <w:t>лассам, или</w:t>
        </w:r>
        <w:r w:rsidRPr="006E634A">
          <w:rPr>
            <w:rFonts w:cstheme="minorHAnsi"/>
            <w:b/>
            <w:bCs/>
            <w:sz w:val="28"/>
            <w:szCs w:val="28"/>
          </w:rPr>
          <w:t xml:space="preserve"> группируются в одну большую группу, </w:t>
        </w:r>
      </w:ins>
      <w:ins w:id="28" w:author="mokhail" w:date="2020-08-14T18:01:00Z">
        <w:r>
          <w:rPr>
            <w:rFonts w:cstheme="minorHAnsi"/>
            <w:b/>
            <w:bCs/>
            <w:sz w:val="28"/>
            <w:szCs w:val="28"/>
          </w:rPr>
          <w:t xml:space="preserve">или </w:t>
        </w:r>
      </w:ins>
      <w:ins w:id="29" w:author="mokhail" w:date="2020-08-14T18:00:00Z">
        <w:r w:rsidRPr="006E634A">
          <w:rPr>
            <w:rFonts w:cstheme="minorHAnsi"/>
            <w:b/>
            <w:bCs/>
            <w:sz w:val="28"/>
            <w:szCs w:val="28"/>
          </w:rPr>
          <w:t>группируются не по классам. Затем надо сравнить результаты классификации с группировкой. Например, данные группируются плохо, а результат классификации такой-то. Или данные группируются по классам, а результат классификации такой-то.</w:t>
        </w:r>
      </w:ins>
    </w:p>
    <w:p w14:paraId="0DADF133" w14:textId="77777777" w:rsidR="006E634A" w:rsidRPr="007304B6" w:rsidRDefault="006E634A">
      <w:pPr>
        <w:jc w:val="both"/>
        <w:rPr>
          <w:rFonts w:cstheme="minorHAnsi"/>
          <w:b/>
          <w:bCs/>
          <w:sz w:val="28"/>
          <w:szCs w:val="28"/>
        </w:rPr>
        <w:pPrChange w:id="30" w:author="mokhail" w:date="2020-08-14T17:05:00Z">
          <w:pPr>
            <w:jc w:val="center"/>
          </w:pPr>
        </w:pPrChange>
      </w:pPr>
    </w:p>
    <w:p w14:paraId="3BCDCDCB" w14:textId="12ED60D8" w:rsidR="00ED7D23" w:rsidRDefault="009A0F34" w:rsidP="00ED7D23">
      <w:pPr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Аннотация</w:t>
      </w:r>
    </w:p>
    <w:p w14:paraId="37A8F684" w14:textId="77777777" w:rsidR="009A0F34" w:rsidRDefault="009A0F34" w:rsidP="00ED7D23">
      <w:pPr>
        <w:jc w:val="both"/>
        <w:rPr>
          <w:rFonts w:cstheme="minorHAnsi"/>
          <w:b/>
          <w:bCs/>
        </w:rPr>
      </w:pPr>
    </w:p>
    <w:p w14:paraId="2E2BE85E" w14:textId="0D2C0CE7" w:rsidR="009A0F34" w:rsidRPr="009A0F34" w:rsidRDefault="009A0F34" w:rsidP="00ED7D23">
      <w:pPr>
        <w:jc w:val="both"/>
        <w:rPr>
          <w:rFonts w:cstheme="minorHAnsi"/>
        </w:rPr>
      </w:pPr>
      <w:r>
        <w:rPr>
          <w:rFonts w:cstheme="minorHAnsi"/>
          <w:b/>
          <w:bCs/>
        </w:rPr>
        <w:t xml:space="preserve">Ключевые слова: </w:t>
      </w:r>
      <w:r w:rsidRPr="009A0F34">
        <w:rPr>
          <w:rFonts w:cstheme="minorHAnsi"/>
        </w:rPr>
        <w:t xml:space="preserve">эмоциональные вычисления, </w:t>
      </w:r>
      <w:r w:rsidRPr="009A0F34">
        <w:t>распознавание эмоций,</w:t>
      </w:r>
      <w:r w:rsidR="00282B14">
        <w:t xml:space="preserve"> </w:t>
      </w:r>
      <w:r w:rsidRPr="009A0F34">
        <w:t>визуализация многомерных данных</w:t>
      </w:r>
      <w:r w:rsidR="00ED0F90">
        <w:t xml:space="preserve"> </w:t>
      </w:r>
    </w:p>
    <w:p w14:paraId="2B7DE409" w14:textId="317049D9" w:rsidR="00654F6C" w:rsidRPr="009E57BC" w:rsidRDefault="00353565" w:rsidP="00ED7D23">
      <w:pPr>
        <w:jc w:val="both"/>
        <w:rPr>
          <w:rFonts w:cstheme="minorHAnsi"/>
          <w:b/>
          <w:bCs/>
        </w:rPr>
      </w:pPr>
      <w:r w:rsidRPr="009E57BC">
        <w:rPr>
          <w:rFonts w:cstheme="minorHAnsi"/>
          <w:b/>
          <w:bCs/>
        </w:rPr>
        <w:t xml:space="preserve">1. </w:t>
      </w:r>
      <w:r w:rsidR="00654F6C" w:rsidRPr="009E57BC">
        <w:rPr>
          <w:rFonts w:cstheme="minorHAnsi"/>
          <w:b/>
          <w:bCs/>
        </w:rPr>
        <w:t>Введение</w:t>
      </w:r>
    </w:p>
    <w:p w14:paraId="47212400" w14:textId="5AAD882C" w:rsidR="00DF269F" w:rsidRDefault="00DF269F" w:rsidP="00ED7D23">
      <w:pPr>
        <w:ind w:firstLine="708"/>
        <w:jc w:val="both"/>
        <w:rPr>
          <w:ins w:id="31" w:author="mokhail" w:date="2020-08-12T01:38:00Z"/>
          <w:rFonts w:cstheme="minorHAnsi"/>
        </w:rPr>
      </w:pPr>
      <w:ins w:id="32" w:author="mokhail" w:date="2020-08-12T01:38:00Z">
        <w:r>
          <w:rPr>
            <w:rFonts w:cstheme="minorHAnsi"/>
          </w:rPr>
          <w:t>Распознавание эмоций человека является важной и актуальной зад</w:t>
        </w:r>
      </w:ins>
      <w:ins w:id="33" w:author="mokhail" w:date="2020-08-12T01:39:00Z">
        <w:r>
          <w:rPr>
            <w:rFonts w:cstheme="minorHAnsi"/>
          </w:rPr>
          <w:t xml:space="preserve">ачей ввиду </w:t>
        </w:r>
      </w:ins>
      <w:ins w:id="34" w:author="mokhail" w:date="2020-08-12T01:40:00Z">
        <w:r>
          <w:rPr>
            <w:rFonts w:cstheme="minorHAnsi"/>
          </w:rPr>
          <w:t xml:space="preserve">активного развития </w:t>
        </w:r>
      </w:ins>
      <w:ins w:id="35" w:author="mokhail" w:date="2020-08-12T01:41:00Z">
        <w:r>
          <w:rPr>
            <w:rFonts w:cstheme="minorHAnsi"/>
          </w:rPr>
          <w:t>и расширения</w:t>
        </w:r>
      </w:ins>
      <w:ins w:id="36" w:author="mokhail" w:date="2020-08-12T01:43:00Z">
        <w:r>
          <w:rPr>
            <w:rFonts w:cstheme="minorHAnsi"/>
          </w:rPr>
          <w:t xml:space="preserve"> систем</w:t>
        </w:r>
      </w:ins>
      <w:ins w:id="37" w:author="mokhail" w:date="2020-08-12T01:41:00Z">
        <w:r>
          <w:rPr>
            <w:rFonts w:cstheme="minorHAnsi"/>
          </w:rPr>
          <w:t xml:space="preserve"> человеко-машинного взаимодействия</w:t>
        </w:r>
      </w:ins>
      <w:ins w:id="38" w:author="mokhail" w:date="2020-08-12T01:43:00Z">
        <w:r>
          <w:rPr>
            <w:rFonts w:cstheme="minorHAnsi"/>
          </w:rPr>
          <w:t>, цифровых систем коммуникации и обе</w:t>
        </w:r>
      </w:ins>
      <w:ins w:id="39" w:author="mokhail" w:date="2020-08-12T01:44:00Z">
        <w:r>
          <w:rPr>
            <w:rFonts w:cstheme="minorHAnsi"/>
          </w:rPr>
          <w:t>спечения совместной деятельности людей</w:t>
        </w:r>
      </w:ins>
      <w:ins w:id="40" w:author="mokhail" w:date="2020-08-12T01:41:00Z">
        <w:r>
          <w:rPr>
            <w:rFonts w:cstheme="minorHAnsi"/>
          </w:rPr>
          <w:t>: систем электронной коммерции, человеко-машинных интерфейсов, соци</w:t>
        </w:r>
      </w:ins>
      <w:ins w:id="41" w:author="mokhail" w:date="2020-08-12T01:42:00Z">
        <w:r>
          <w:rPr>
            <w:rFonts w:cstheme="minorHAnsi"/>
          </w:rPr>
          <w:t>о-</w:t>
        </w:r>
        <w:proofErr w:type="spellStart"/>
        <w:r>
          <w:rPr>
            <w:rFonts w:cstheme="minorHAnsi"/>
          </w:rPr>
          <w:t>киберфизических</w:t>
        </w:r>
        <w:proofErr w:type="spellEnd"/>
        <w:r>
          <w:rPr>
            <w:rFonts w:cstheme="minorHAnsi"/>
          </w:rPr>
          <w:t xml:space="preserve"> систем, систем Интернета вещей, видеоконференцсвязи и</w:t>
        </w:r>
      </w:ins>
      <w:ins w:id="42" w:author="mokhail" w:date="2020-08-12T01:43:00Z">
        <w:r>
          <w:rPr>
            <w:rFonts w:cstheme="minorHAnsi"/>
          </w:rPr>
          <w:t xml:space="preserve"> т.д. П</w:t>
        </w:r>
      </w:ins>
      <w:ins w:id="43" w:author="mokhail" w:date="2020-08-12T01:44:00Z">
        <w:r>
          <w:rPr>
            <w:rFonts w:cstheme="minorHAnsi"/>
          </w:rPr>
          <w:t>ри использовании таки</w:t>
        </w:r>
      </w:ins>
      <w:ins w:id="44" w:author="mokhail" w:date="2020-08-12T01:45:00Z">
        <w:r>
          <w:rPr>
            <w:rFonts w:cstheme="minorHAnsi"/>
          </w:rPr>
          <w:t xml:space="preserve">х систем могут происходить нежелательные ситуации, </w:t>
        </w:r>
      </w:ins>
      <w:ins w:id="45" w:author="mokhail" w:date="2020-08-12T01:46:00Z">
        <w:r>
          <w:rPr>
            <w:rFonts w:cstheme="minorHAnsi"/>
          </w:rPr>
          <w:t>связанные с конфликтами и</w:t>
        </w:r>
      </w:ins>
      <w:ins w:id="46" w:author="mokhail" w:date="2020-08-12T01:45:00Z">
        <w:r>
          <w:rPr>
            <w:rFonts w:cstheme="minorHAnsi"/>
          </w:rPr>
          <w:t xml:space="preserve"> деструктивным поведением людей.</w:t>
        </w:r>
      </w:ins>
      <w:ins w:id="47" w:author="mokhail" w:date="2020-08-12T01:46:00Z">
        <w:r>
          <w:rPr>
            <w:rFonts w:cstheme="minorHAnsi"/>
          </w:rPr>
          <w:t xml:space="preserve"> В таких ситуациях особенно важной становится оценка эмоционального состояния </w:t>
        </w:r>
      </w:ins>
      <w:ins w:id="48" w:author="mokhail" w:date="2020-08-12T01:47:00Z">
        <w:r>
          <w:rPr>
            <w:rFonts w:cstheme="minorHAnsi"/>
          </w:rPr>
          <w:t>пользователей, которое является важнейшим предиктором поведения человека.</w:t>
        </w:r>
      </w:ins>
    </w:p>
    <w:p w14:paraId="76B86CBC" w14:textId="631DB8DF" w:rsidR="00A41243" w:rsidRDefault="00D93BEE" w:rsidP="00ED7D23">
      <w:pPr>
        <w:ind w:firstLine="708"/>
        <w:jc w:val="both"/>
        <w:rPr>
          <w:ins w:id="49" w:author="mokhail" w:date="2020-08-12T01:49:00Z"/>
          <w:rFonts w:cstheme="minorHAnsi"/>
        </w:rPr>
      </w:pPr>
      <w:del w:id="50" w:author="mokhail" w:date="2020-08-12T00:39:00Z">
        <w:r w:rsidRPr="009E57BC" w:rsidDel="00195A37">
          <w:rPr>
            <w:rFonts w:cstheme="minorHAnsi"/>
          </w:rPr>
          <w:delText xml:space="preserve">Эмоции </w:delText>
        </w:r>
        <w:r w:rsidR="00F80AFF" w:rsidRPr="009E57BC" w:rsidDel="00195A37">
          <w:rPr>
            <w:rFonts w:cstheme="minorHAnsi"/>
          </w:rPr>
          <w:delText>играют одну из ключевых ролей в человеческих отношениях, мотивациях и поступках</w:delText>
        </w:r>
      </w:del>
      <w:ins w:id="51" w:author="mokhail" w:date="2020-08-12T00:39:00Z">
        <w:r w:rsidR="00195A37">
          <w:rPr>
            <w:rFonts w:cstheme="minorHAnsi"/>
          </w:rPr>
          <w:t xml:space="preserve">Эмоции человека являются </w:t>
        </w:r>
      </w:ins>
      <w:ins w:id="52" w:author="mokhail" w:date="2020-08-12T00:41:00Z">
        <w:r w:rsidR="00195A37">
          <w:rPr>
            <w:rFonts w:cstheme="minorHAnsi"/>
          </w:rPr>
          <w:t>«</w:t>
        </w:r>
      </w:ins>
      <w:ins w:id="53" w:author="mokhail" w:date="2020-08-12T00:40:00Z">
        <w:r w:rsidR="00195A37">
          <w:rPr>
            <w:rFonts w:cstheme="minorHAnsi"/>
          </w:rPr>
          <w:t xml:space="preserve">сложными психическими </w:t>
        </w:r>
      </w:ins>
      <w:ins w:id="54" w:author="mokhail" w:date="2020-08-12T01:36:00Z">
        <w:r w:rsidR="0024365A">
          <w:rPr>
            <w:rFonts w:cstheme="minorHAnsi"/>
          </w:rPr>
          <w:t>процессами</w:t>
        </w:r>
      </w:ins>
      <w:ins w:id="55" w:author="mokhail" w:date="2020-08-12T00:40:00Z">
        <w:r w:rsidR="00195A37">
          <w:rPr>
            <w:rFonts w:cstheme="minorHAnsi"/>
          </w:rPr>
          <w:t xml:space="preserve"> и состояниями, связанными с инстинктами, потребностями</w:t>
        </w:r>
      </w:ins>
      <w:ins w:id="56" w:author="mokhail" w:date="2020-08-12T00:41:00Z">
        <w:r w:rsidR="00195A37">
          <w:rPr>
            <w:rFonts w:cstheme="minorHAnsi"/>
          </w:rPr>
          <w:t>,</w:t>
        </w:r>
      </w:ins>
      <w:ins w:id="57" w:author="mokhail" w:date="2020-08-12T00:40:00Z">
        <w:r w:rsidR="00195A37">
          <w:rPr>
            <w:rFonts w:cstheme="minorHAnsi"/>
          </w:rPr>
          <w:t xml:space="preserve"> мотивами </w:t>
        </w:r>
      </w:ins>
      <w:ins w:id="58" w:author="mokhail" w:date="2020-08-12T00:41:00Z">
        <w:r w:rsidR="00195A37">
          <w:rPr>
            <w:rFonts w:cstheme="minorHAnsi"/>
          </w:rPr>
          <w:t>и отражающих в форме непосредственного переживания (</w:t>
        </w:r>
      </w:ins>
      <w:ins w:id="59" w:author="mokhail" w:date="2020-08-12T00:42:00Z">
        <w:r w:rsidR="00195A37">
          <w:rPr>
            <w:rFonts w:cstheme="minorHAnsi"/>
          </w:rPr>
          <w:t>удовлетворения, страха, радости и т.д.</w:t>
        </w:r>
      </w:ins>
      <w:ins w:id="60" w:author="mokhail" w:date="2020-08-12T00:41:00Z">
        <w:r w:rsidR="00195A37">
          <w:rPr>
            <w:rFonts w:cstheme="minorHAnsi"/>
          </w:rPr>
          <w:t>)</w:t>
        </w:r>
      </w:ins>
      <w:ins w:id="61" w:author="mokhail" w:date="2020-08-12T00:42:00Z">
        <w:r w:rsidR="00195A37">
          <w:rPr>
            <w:rFonts w:cstheme="minorHAnsi"/>
          </w:rPr>
          <w:t xml:space="preserve"> значимость действующих на </w:t>
        </w:r>
        <w:proofErr w:type="spellStart"/>
        <w:r w:rsidR="00195A37">
          <w:rPr>
            <w:rFonts w:cstheme="minorHAnsi"/>
          </w:rPr>
          <w:t>индивида</w:t>
        </w:r>
      </w:ins>
      <w:ins w:id="62" w:author="mokhail" w:date="2020-08-12T00:43:00Z">
        <w:r w:rsidR="00195A37" w:rsidRPr="00195A37">
          <w:rPr>
            <w:rFonts w:cstheme="minorHAnsi"/>
          </w:rPr>
          <w:t>значимость</w:t>
        </w:r>
        <w:proofErr w:type="spellEnd"/>
        <w:r w:rsidR="00195A37" w:rsidRPr="00195A37">
          <w:rPr>
            <w:rFonts w:cstheme="minorHAnsi"/>
          </w:rPr>
          <w:t xml:space="preserve"> действующих на индивида явлений и ситуаций для осуществления его жизнедеятельности. Сопровождая практически любые проявления активности субъекта, эмоции </w:t>
        </w:r>
        <w:r w:rsidR="00195A37" w:rsidRPr="00195A37">
          <w:rPr>
            <w:rFonts w:cstheme="minorHAnsi"/>
          </w:rPr>
          <w:lastRenderedPageBreak/>
          <w:t>служат одним из главных механизмов внутренней регуляции психической деятельности и поведения, направленных на удовлетворение актуальных потребностей</w:t>
        </w:r>
      </w:ins>
      <w:ins w:id="63" w:author="mokhail" w:date="2020-08-12T01:19:00Z">
        <w:r w:rsidR="007B20DE">
          <w:rPr>
            <w:rFonts w:cstheme="minorHAnsi"/>
          </w:rPr>
          <w:t>»</w:t>
        </w:r>
      </w:ins>
      <w:ins w:id="64" w:author="mokhail" w:date="2020-08-12T00:42:00Z">
        <w:r w:rsidR="00195A37">
          <w:rPr>
            <w:rFonts w:cstheme="minorHAnsi"/>
          </w:rPr>
          <w:t xml:space="preserve"> </w:t>
        </w:r>
      </w:ins>
      <w:ins w:id="65" w:author="mokhail" w:date="2020-08-12T00:43:00Z">
        <w:r w:rsidR="00195A37">
          <w:rPr>
            <w:rFonts w:cstheme="minorHAnsi"/>
          </w:rPr>
          <w:t>[</w:t>
        </w:r>
      </w:ins>
      <w:proofErr w:type="spellStart"/>
      <w:ins w:id="66" w:author="mokhail" w:date="2020-08-12T01:06:00Z">
        <w:r w:rsidR="00154BDE" w:rsidRPr="00154BDE">
          <w:rPr>
            <w:rFonts w:cstheme="minorHAnsi"/>
            <w:highlight w:val="green"/>
            <w:rPrChange w:id="67" w:author="mokhail" w:date="2020-08-12T01:10:00Z">
              <w:rPr>
                <w:rFonts w:cstheme="minorHAnsi"/>
              </w:rPr>
            </w:rPrChange>
          </w:rPr>
          <w:t>Вилюнас</w:t>
        </w:r>
        <w:proofErr w:type="spellEnd"/>
        <w:r w:rsidR="00154BDE" w:rsidRPr="00154BDE">
          <w:rPr>
            <w:rFonts w:cstheme="minorHAnsi"/>
            <w:highlight w:val="green"/>
            <w:rPrChange w:id="68" w:author="mokhail" w:date="2020-08-12T01:10:00Z">
              <w:rPr>
                <w:rFonts w:cstheme="minorHAnsi"/>
              </w:rPr>
            </w:rPrChange>
          </w:rPr>
          <w:t xml:space="preserve"> В. К. Эмоции</w:t>
        </w:r>
      </w:ins>
      <w:ins w:id="69" w:author="mokhail" w:date="2020-08-12T01:08:00Z">
        <w:r w:rsidR="00154BDE" w:rsidRPr="00154BDE">
          <w:rPr>
            <w:rFonts w:cstheme="minorHAnsi"/>
            <w:highlight w:val="green"/>
            <w:rPrChange w:id="70" w:author="mokhail" w:date="2020-08-12T01:10:00Z">
              <w:rPr>
                <w:rFonts w:cstheme="minorHAnsi"/>
              </w:rPr>
            </w:rPrChange>
          </w:rPr>
          <w:t xml:space="preserve"> [</w:t>
        </w:r>
        <w:proofErr w:type="spellStart"/>
        <w:r w:rsidR="00154BDE" w:rsidRPr="00154BDE">
          <w:rPr>
            <w:rFonts w:cstheme="minorHAnsi"/>
            <w:highlight w:val="green"/>
            <w:rPrChange w:id="71" w:author="mokhail" w:date="2020-08-12T01:10:00Z">
              <w:rPr>
                <w:rFonts w:cstheme="minorHAnsi"/>
                <w:lang w:val="en-US"/>
              </w:rPr>
            </w:rPrChange>
          </w:rPr>
          <w:t>элетронный</w:t>
        </w:r>
        <w:proofErr w:type="spellEnd"/>
        <w:r w:rsidR="00154BDE" w:rsidRPr="00154BDE">
          <w:rPr>
            <w:rFonts w:cstheme="minorHAnsi"/>
            <w:highlight w:val="green"/>
            <w:rPrChange w:id="72" w:author="mokhail" w:date="2020-08-12T01:10:00Z">
              <w:rPr>
                <w:rFonts w:cstheme="minorHAnsi"/>
                <w:lang w:val="en-US"/>
              </w:rPr>
            </w:rPrChange>
          </w:rPr>
          <w:t xml:space="preserve"> ре</w:t>
        </w:r>
        <w:r w:rsidR="00154BDE" w:rsidRPr="00154BDE">
          <w:rPr>
            <w:rFonts w:cstheme="minorHAnsi"/>
            <w:highlight w:val="green"/>
            <w:rPrChange w:id="73" w:author="mokhail" w:date="2020-08-12T01:10:00Z">
              <w:rPr>
                <w:rFonts w:cstheme="minorHAnsi"/>
              </w:rPr>
            </w:rPrChange>
          </w:rPr>
          <w:t xml:space="preserve">сурс] </w:t>
        </w:r>
      </w:ins>
      <w:ins w:id="74" w:author="mokhail" w:date="2020-08-12T01:06:00Z">
        <w:r w:rsidR="00154BDE" w:rsidRPr="00154BDE">
          <w:rPr>
            <w:rFonts w:cstheme="minorHAnsi"/>
            <w:highlight w:val="green"/>
            <w:rPrChange w:id="75" w:author="mokhail" w:date="2020-08-12T01:10:00Z">
              <w:rPr>
                <w:rFonts w:cstheme="minorHAnsi"/>
              </w:rPr>
            </w:rPrChange>
          </w:rPr>
          <w:t>//</w:t>
        </w:r>
      </w:ins>
      <w:ins w:id="76" w:author="mokhail" w:date="2020-08-12T01:08:00Z">
        <w:r w:rsidR="00154BDE" w:rsidRPr="00154BDE">
          <w:rPr>
            <w:rFonts w:cstheme="minorHAnsi"/>
            <w:highlight w:val="green"/>
            <w:rPrChange w:id="77" w:author="mokhail" w:date="2020-08-12T01:10:00Z">
              <w:rPr>
                <w:rFonts w:cstheme="minorHAnsi"/>
              </w:rPr>
            </w:rPrChange>
          </w:rPr>
          <w:t xml:space="preserve"> </w:t>
        </w:r>
      </w:ins>
      <w:ins w:id="78" w:author="mokhail" w:date="2020-08-12T01:06:00Z">
        <w:r w:rsidR="00154BDE" w:rsidRPr="00154BDE">
          <w:rPr>
            <w:rFonts w:cstheme="minorHAnsi"/>
            <w:highlight w:val="green"/>
            <w:rPrChange w:id="79" w:author="mokhail" w:date="2020-08-12T01:10:00Z">
              <w:rPr>
                <w:rFonts w:cstheme="minorHAnsi"/>
              </w:rPr>
            </w:rPrChange>
          </w:rPr>
          <w:t>Большой психологический словарь/под общ. ред. Б</w:t>
        </w:r>
      </w:ins>
      <w:ins w:id="80" w:author="mokhail" w:date="2020-08-12T01:08:00Z">
        <w:r w:rsidR="00154BDE" w:rsidRPr="00154BDE">
          <w:rPr>
            <w:rFonts w:cstheme="minorHAnsi"/>
            <w:highlight w:val="green"/>
            <w:rPrChange w:id="81" w:author="mokhail" w:date="2020-08-12T01:10:00Z">
              <w:rPr>
                <w:rFonts w:cstheme="minorHAnsi"/>
              </w:rPr>
            </w:rPrChange>
          </w:rPr>
          <w:t>.</w:t>
        </w:r>
      </w:ins>
      <w:ins w:id="82" w:author="mokhail" w:date="2020-08-12T01:06:00Z">
        <w:r w:rsidR="00154BDE" w:rsidRPr="00154BDE">
          <w:rPr>
            <w:rFonts w:cstheme="minorHAnsi"/>
            <w:highlight w:val="green"/>
            <w:rPrChange w:id="83" w:author="mokhail" w:date="2020-08-12T01:10:00Z">
              <w:rPr>
                <w:rFonts w:cstheme="minorHAnsi"/>
              </w:rPr>
            </w:rPrChange>
          </w:rPr>
          <w:t>Г</w:t>
        </w:r>
      </w:ins>
      <w:ins w:id="84" w:author="mokhail" w:date="2020-08-12T01:08:00Z">
        <w:r w:rsidR="00154BDE" w:rsidRPr="00154BDE">
          <w:rPr>
            <w:rFonts w:cstheme="minorHAnsi"/>
            <w:highlight w:val="green"/>
            <w:rPrChange w:id="85" w:author="mokhail" w:date="2020-08-12T01:10:00Z">
              <w:rPr>
                <w:rFonts w:cstheme="minorHAnsi"/>
              </w:rPr>
            </w:rPrChange>
          </w:rPr>
          <w:t>.</w:t>
        </w:r>
      </w:ins>
      <w:ins w:id="86" w:author="mokhail" w:date="2020-08-12T01:06:00Z">
        <w:r w:rsidR="00154BDE" w:rsidRPr="00154BDE">
          <w:rPr>
            <w:rFonts w:cstheme="minorHAnsi"/>
            <w:highlight w:val="green"/>
            <w:rPrChange w:id="87" w:author="mokhail" w:date="2020-08-12T01:10:00Z">
              <w:rPr>
                <w:rFonts w:cstheme="minorHAnsi"/>
              </w:rPr>
            </w:rPrChange>
          </w:rPr>
          <w:t xml:space="preserve"> Мещерякова, В</w:t>
        </w:r>
      </w:ins>
      <w:ins w:id="88" w:author="mokhail" w:date="2020-08-12T01:08:00Z">
        <w:r w:rsidR="00154BDE" w:rsidRPr="00154BDE">
          <w:rPr>
            <w:rFonts w:cstheme="minorHAnsi"/>
            <w:highlight w:val="green"/>
            <w:rPrChange w:id="89" w:author="mokhail" w:date="2020-08-12T01:10:00Z">
              <w:rPr>
                <w:rFonts w:cstheme="minorHAnsi"/>
              </w:rPr>
            </w:rPrChange>
          </w:rPr>
          <w:t>.</w:t>
        </w:r>
      </w:ins>
      <w:ins w:id="90" w:author="mokhail" w:date="2020-08-12T01:06:00Z">
        <w:r w:rsidR="00154BDE" w:rsidRPr="00154BDE">
          <w:rPr>
            <w:rFonts w:cstheme="minorHAnsi"/>
            <w:highlight w:val="green"/>
            <w:rPrChange w:id="91" w:author="mokhail" w:date="2020-08-12T01:10:00Z">
              <w:rPr>
                <w:rFonts w:cstheme="minorHAnsi"/>
              </w:rPr>
            </w:rPrChange>
          </w:rPr>
          <w:t>П</w:t>
        </w:r>
      </w:ins>
      <w:ins w:id="92" w:author="mokhail" w:date="2020-08-12T01:08:00Z">
        <w:r w:rsidR="00154BDE" w:rsidRPr="00154BDE">
          <w:rPr>
            <w:rFonts w:cstheme="minorHAnsi"/>
            <w:highlight w:val="green"/>
            <w:rPrChange w:id="93" w:author="mokhail" w:date="2020-08-12T01:10:00Z">
              <w:rPr>
                <w:rFonts w:cstheme="minorHAnsi"/>
              </w:rPr>
            </w:rPrChange>
          </w:rPr>
          <w:t>.</w:t>
        </w:r>
      </w:ins>
      <w:ins w:id="94" w:author="mokhail" w:date="2020-08-12T01:06:00Z">
        <w:r w:rsidR="00154BDE" w:rsidRPr="00154BDE">
          <w:rPr>
            <w:rFonts w:cstheme="minorHAnsi"/>
            <w:highlight w:val="green"/>
            <w:rPrChange w:id="95" w:author="mokhail" w:date="2020-08-12T01:10:00Z">
              <w:rPr>
                <w:rFonts w:cstheme="minorHAnsi"/>
              </w:rPr>
            </w:rPrChange>
          </w:rPr>
          <w:t xml:space="preserve"> Зинченко </w:t>
        </w:r>
      </w:ins>
      <w:ins w:id="96" w:author="mokhail" w:date="2020-08-12T01:08:00Z">
        <w:r w:rsidR="00154BDE" w:rsidRPr="00154BDE">
          <w:rPr>
            <w:rFonts w:cstheme="minorHAnsi"/>
            <w:highlight w:val="green"/>
            <w:rPrChange w:id="97" w:author="mokhail" w:date="2020-08-12T01:10:00Z">
              <w:rPr>
                <w:rFonts w:cstheme="minorHAnsi"/>
              </w:rPr>
            </w:rPrChange>
          </w:rPr>
          <w:fldChar w:fldCharType="begin"/>
        </w:r>
        <w:r w:rsidR="00154BDE" w:rsidRPr="00154BDE">
          <w:rPr>
            <w:rFonts w:cstheme="minorHAnsi"/>
            <w:highlight w:val="green"/>
            <w:rPrChange w:id="98" w:author="mokhail" w:date="2020-08-12T01:10:00Z">
              <w:rPr>
                <w:rFonts w:cstheme="minorHAnsi"/>
              </w:rPr>
            </w:rPrChange>
          </w:rPr>
          <w:instrText xml:space="preserve"> HYPERLINK "</w:instrText>
        </w:r>
      </w:ins>
      <w:ins w:id="99" w:author="mokhail" w:date="2020-08-12T01:06:00Z">
        <w:r w:rsidR="00154BDE" w:rsidRPr="00154BDE">
          <w:rPr>
            <w:rFonts w:cstheme="minorHAnsi"/>
            <w:highlight w:val="green"/>
            <w:rPrChange w:id="100" w:author="mokhail" w:date="2020-08-12T01:10:00Z">
              <w:rPr>
                <w:rFonts w:cstheme="minorHAnsi"/>
              </w:rPr>
            </w:rPrChange>
          </w:rPr>
          <w:instrText>https://psychological.slovaronline.com/2078-EMOTSII</w:instrText>
        </w:r>
      </w:ins>
      <w:ins w:id="101" w:author="mokhail" w:date="2020-08-12T01:08:00Z">
        <w:r w:rsidR="00154BDE" w:rsidRPr="00154BDE">
          <w:rPr>
            <w:rFonts w:cstheme="minorHAnsi"/>
            <w:highlight w:val="green"/>
            <w:rPrChange w:id="102" w:author="mokhail" w:date="2020-08-12T01:10:00Z">
              <w:rPr>
                <w:rFonts w:cstheme="minorHAnsi"/>
              </w:rPr>
            </w:rPrChange>
          </w:rPr>
          <w:instrText xml:space="preserve">" </w:instrText>
        </w:r>
        <w:r w:rsidR="00154BDE" w:rsidRPr="00154BDE">
          <w:rPr>
            <w:rFonts w:cstheme="minorHAnsi"/>
            <w:highlight w:val="green"/>
            <w:rPrChange w:id="103" w:author="mokhail" w:date="2020-08-12T01:10:00Z">
              <w:rPr>
                <w:rFonts w:cstheme="minorHAnsi"/>
              </w:rPr>
            </w:rPrChange>
          </w:rPr>
          <w:fldChar w:fldCharType="separate"/>
        </w:r>
      </w:ins>
      <w:ins w:id="104" w:author="mokhail" w:date="2020-08-12T01:06:00Z">
        <w:r w:rsidR="00154BDE" w:rsidRPr="00154BDE">
          <w:rPr>
            <w:rStyle w:val="a3"/>
            <w:rFonts w:cstheme="minorHAnsi"/>
            <w:highlight w:val="green"/>
            <w:rPrChange w:id="105" w:author="mokhail" w:date="2020-08-12T01:10:00Z">
              <w:rPr>
                <w:rStyle w:val="a3"/>
                <w:rFonts w:cstheme="minorHAnsi"/>
              </w:rPr>
            </w:rPrChange>
          </w:rPr>
          <w:t>https://psychological.slovaronline.com/2078-EMOTSII</w:t>
        </w:r>
      </w:ins>
      <w:ins w:id="106" w:author="mokhail" w:date="2020-08-12T01:08:00Z">
        <w:r w:rsidR="00154BDE" w:rsidRPr="00154BDE">
          <w:rPr>
            <w:rFonts w:cstheme="minorHAnsi"/>
            <w:highlight w:val="green"/>
            <w:rPrChange w:id="107" w:author="mokhail" w:date="2020-08-12T01:10:00Z">
              <w:rPr>
                <w:rFonts w:cstheme="minorHAnsi"/>
              </w:rPr>
            </w:rPrChange>
          </w:rPr>
          <w:fldChar w:fldCharType="end"/>
        </w:r>
        <w:r w:rsidR="00154BDE" w:rsidRPr="00154BDE">
          <w:rPr>
            <w:rFonts w:cstheme="minorHAnsi"/>
            <w:highlight w:val="green"/>
            <w:rPrChange w:id="108" w:author="mokhail" w:date="2020-08-12T01:10:00Z">
              <w:rPr>
                <w:rFonts w:cstheme="minorHAnsi"/>
              </w:rPr>
            </w:rPrChange>
          </w:rPr>
          <w:t xml:space="preserve"> (дата обращения </w:t>
        </w:r>
      </w:ins>
      <w:ins w:id="109" w:author="mokhail" w:date="2020-08-12T01:09:00Z">
        <w:r w:rsidR="00154BDE" w:rsidRPr="00154BDE">
          <w:rPr>
            <w:rFonts w:cstheme="minorHAnsi"/>
            <w:highlight w:val="green"/>
            <w:rPrChange w:id="110" w:author="mokhail" w:date="2020-08-12T01:10:00Z">
              <w:rPr>
                <w:rFonts w:cstheme="minorHAnsi"/>
              </w:rPr>
            </w:rPrChange>
          </w:rPr>
          <w:t>хх.хх.2020</w:t>
        </w:r>
      </w:ins>
      <w:ins w:id="111" w:author="mokhail" w:date="2020-08-12T01:08:00Z">
        <w:r w:rsidR="00154BDE" w:rsidRPr="00154BDE">
          <w:rPr>
            <w:rFonts w:cstheme="minorHAnsi"/>
            <w:highlight w:val="green"/>
            <w:rPrChange w:id="112" w:author="mokhail" w:date="2020-08-12T01:10:00Z">
              <w:rPr>
                <w:rFonts w:cstheme="minorHAnsi"/>
              </w:rPr>
            </w:rPrChange>
          </w:rPr>
          <w:t>)</w:t>
        </w:r>
      </w:ins>
      <w:ins w:id="113" w:author="mokhail" w:date="2020-08-12T00:43:00Z">
        <w:r w:rsidR="00195A37">
          <w:rPr>
            <w:rFonts w:cstheme="minorHAnsi"/>
          </w:rPr>
          <w:t>]</w:t>
        </w:r>
      </w:ins>
      <w:r w:rsidR="00F80AFF" w:rsidRPr="009E57BC">
        <w:rPr>
          <w:rFonts w:cstheme="minorHAnsi"/>
        </w:rPr>
        <w:t>.</w:t>
      </w:r>
      <w:ins w:id="114" w:author="mokhail" w:date="2020-08-12T01:19:00Z">
        <w:r w:rsidR="007B20DE">
          <w:rPr>
            <w:rFonts w:cstheme="minorHAnsi"/>
          </w:rPr>
          <w:t xml:space="preserve"> </w:t>
        </w:r>
      </w:ins>
      <w:del w:id="115" w:author="mokhail" w:date="2020-08-12T01:19:00Z">
        <w:r w:rsidR="00F80AFF" w:rsidRPr="009E57BC" w:rsidDel="007B20DE">
          <w:rPr>
            <w:rFonts w:cstheme="minorHAnsi"/>
          </w:rPr>
          <w:delText xml:space="preserve"> </w:delText>
        </w:r>
      </w:del>
      <w:ins w:id="116" w:author="mokhail" w:date="2020-08-12T01:11:00Z">
        <w:r w:rsidR="00154BDE">
          <w:rPr>
            <w:rFonts w:cstheme="minorHAnsi"/>
          </w:rPr>
          <w:t>В структур</w:t>
        </w:r>
      </w:ins>
      <w:ins w:id="117" w:author="mokhail" w:date="2020-08-12T01:12:00Z">
        <w:r w:rsidR="00154BDE">
          <w:rPr>
            <w:rFonts w:cstheme="minorHAnsi"/>
          </w:rPr>
          <w:t>у</w:t>
        </w:r>
      </w:ins>
      <w:ins w:id="118" w:author="mokhail" w:date="2020-08-12T01:11:00Z">
        <w:r w:rsidR="00154BDE">
          <w:rPr>
            <w:rFonts w:cstheme="minorHAnsi"/>
          </w:rPr>
          <w:t xml:space="preserve"> эмоций человека входят </w:t>
        </w:r>
      </w:ins>
      <w:ins w:id="119" w:author="mokhail" w:date="2020-08-12T01:12:00Z">
        <w:r w:rsidR="00154BDE">
          <w:rPr>
            <w:rFonts w:cstheme="minorHAnsi"/>
          </w:rPr>
          <w:t>следующие</w:t>
        </w:r>
      </w:ins>
      <w:ins w:id="120" w:author="mokhail" w:date="2020-08-12T01:11:00Z">
        <w:r w:rsidR="00154BDE">
          <w:rPr>
            <w:rFonts w:cstheme="minorHAnsi"/>
          </w:rPr>
          <w:t xml:space="preserve"> </w:t>
        </w:r>
      </w:ins>
      <w:ins w:id="121" w:author="mokhail" w:date="2020-08-12T01:12:00Z">
        <w:r w:rsidR="00154BDE">
          <w:rPr>
            <w:rFonts w:cstheme="minorHAnsi"/>
          </w:rPr>
          <w:t xml:space="preserve">компоненты: </w:t>
        </w:r>
      </w:ins>
      <w:proofErr w:type="spellStart"/>
      <w:ins w:id="122" w:author="mokhail" w:date="2020-08-12T01:13:00Z">
        <w:r w:rsidR="00154BDE">
          <w:rPr>
            <w:rFonts w:cstheme="minorHAnsi"/>
          </w:rPr>
          <w:t>импрессивная</w:t>
        </w:r>
      </w:ins>
      <w:proofErr w:type="spellEnd"/>
      <w:ins w:id="123" w:author="mokhail" w:date="2020-08-12T01:14:00Z">
        <w:r w:rsidR="00154BDE">
          <w:rPr>
            <w:rFonts w:cstheme="minorHAnsi"/>
          </w:rPr>
          <w:t xml:space="preserve"> (субъективное переживание</w:t>
        </w:r>
      </w:ins>
      <w:ins w:id="124" w:author="mokhail" w:date="2020-08-12T01:37:00Z">
        <w:r w:rsidR="00DF269F">
          <w:rPr>
            <w:rFonts w:cstheme="minorHAnsi"/>
          </w:rPr>
          <w:t xml:space="preserve"> эмоции</w:t>
        </w:r>
      </w:ins>
      <w:ins w:id="125" w:author="mokhail" w:date="2020-08-12T01:14:00Z">
        <w:r w:rsidR="00154BDE">
          <w:rPr>
            <w:rFonts w:cstheme="minorHAnsi"/>
          </w:rPr>
          <w:t>)</w:t>
        </w:r>
      </w:ins>
      <w:ins w:id="126" w:author="mokhail" w:date="2020-08-12T01:13:00Z">
        <w:r w:rsidR="00154BDE">
          <w:rPr>
            <w:rFonts w:cstheme="minorHAnsi"/>
          </w:rPr>
          <w:t>,</w:t>
        </w:r>
      </w:ins>
      <w:ins w:id="127" w:author="mokhail" w:date="2020-08-12T01:17:00Z">
        <w:r w:rsidR="007B20DE">
          <w:rPr>
            <w:rFonts w:cstheme="minorHAnsi"/>
          </w:rPr>
          <w:t xml:space="preserve"> когнитивная компонента (связанные с эмоцией представления, м</w:t>
        </w:r>
      </w:ins>
      <w:ins w:id="128" w:author="mokhail" w:date="2020-08-12T01:18:00Z">
        <w:r w:rsidR="007B20DE">
          <w:rPr>
            <w:rFonts w:cstheme="minorHAnsi"/>
          </w:rPr>
          <w:t>ысли, установки, осознаваемый опыт</w:t>
        </w:r>
      </w:ins>
      <w:ins w:id="129" w:author="mokhail" w:date="2020-08-12T01:17:00Z">
        <w:r w:rsidR="007B20DE">
          <w:rPr>
            <w:rFonts w:cstheme="minorHAnsi"/>
          </w:rPr>
          <w:t xml:space="preserve">), </w:t>
        </w:r>
      </w:ins>
      <w:ins w:id="130" w:author="mokhail" w:date="2020-08-12T01:13:00Z">
        <w:r w:rsidR="00154BDE">
          <w:rPr>
            <w:rFonts w:cstheme="minorHAnsi"/>
          </w:rPr>
          <w:t>физиологическая</w:t>
        </w:r>
      </w:ins>
      <w:ins w:id="131" w:author="mokhail" w:date="2020-08-12T01:14:00Z">
        <w:r w:rsidR="00154BDE">
          <w:rPr>
            <w:rFonts w:cstheme="minorHAnsi"/>
          </w:rPr>
          <w:t xml:space="preserve"> (биохимические изменения,</w:t>
        </w:r>
      </w:ins>
      <w:ins w:id="132" w:author="mokhail" w:date="2020-08-12T01:15:00Z">
        <w:r w:rsidR="00154BDE">
          <w:rPr>
            <w:rFonts w:cstheme="minorHAnsi"/>
          </w:rPr>
          <w:t xml:space="preserve"> изменения в работе внутренних органов,</w:t>
        </w:r>
      </w:ins>
      <w:ins w:id="133" w:author="mokhail" w:date="2020-08-12T01:14:00Z">
        <w:r w:rsidR="00154BDE">
          <w:rPr>
            <w:rFonts w:cstheme="minorHAnsi"/>
          </w:rPr>
          <w:t xml:space="preserve"> изменения в работе центральной и периферической нервной системы)</w:t>
        </w:r>
      </w:ins>
      <w:ins w:id="134" w:author="mokhail" w:date="2020-08-12T01:13:00Z">
        <w:r w:rsidR="00154BDE">
          <w:rPr>
            <w:rFonts w:cstheme="minorHAnsi"/>
          </w:rPr>
          <w:t xml:space="preserve">, </w:t>
        </w:r>
      </w:ins>
      <w:ins w:id="135" w:author="mokhail" w:date="2020-08-12T01:15:00Z">
        <w:r w:rsidR="00154BDE">
          <w:rPr>
            <w:rFonts w:cstheme="minorHAnsi"/>
          </w:rPr>
          <w:t xml:space="preserve">поведенческая </w:t>
        </w:r>
      </w:ins>
      <w:ins w:id="136" w:author="mokhail" w:date="2020-08-12T01:16:00Z">
        <w:r w:rsidR="00154BDE">
          <w:rPr>
            <w:rFonts w:cstheme="minorHAnsi"/>
          </w:rPr>
          <w:t>или моторная компонента</w:t>
        </w:r>
        <w:r w:rsidR="007B20DE">
          <w:rPr>
            <w:rFonts w:cstheme="minorHAnsi"/>
          </w:rPr>
          <w:t xml:space="preserve">, которая, в том числе служит для экспрессивной функции </w:t>
        </w:r>
      </w:ins>
      <w:ins w:id="137" w:author="mokhail" w:date="2020-08-12T01:17:00Z">
        <w:r w:rsidR="007B20DE">
          <w:rPr>
            <w:rFonts w:cstheme="minorHAnsi"/>
          </w:rPr>
          <w:t>эмоций.</w:t>
        </w:r>
      </w:ins>
      <w:ins w:id="138" w:author="mokhail" w:date="2020-08-12T01:11:00Z">
        <w:r w:rsidR="00154BDE">
          <w:rPr>
            <w:rFonts w:cstheme="minorHAnsi"/>
          </w:rPr>
          <w:t xml:space="preserve"> </w:t>
        </w:r>
      </w:ins>
      <w:ins w:id="139" w:author="mokhail" w:date="2020-08-12T01:23:00Z">
        <w:r w:rsidR="007B20DE">
          <w:rPr>
            <w:rFonts w:cstheme="minorHAnsi"/>
          </w:rPr>
          <w:t xml:space="preserve">Ввиду того, что </w:t>
        </w:r>
      </w:ins>
      <w:ins w:id="140" w:author="mokhail" w:date="2020-08-12T01:20:00Z">
        <w:r w:rsidR="007B20DE">
          <w:rPr>
            <w:rFonts w:cstheme="minorHAnsi"/>
          </w:rPr>
          <w:t xml:space="preserve">физиологическая и поведенческая компоненты </w:t>
        </w:r>
      </w:ins>
      <w:ins w:id="141" w:author="mokhail" w:date="2020-08-12T01:24:00Z">
        <w:r w:rsidR="007B20DE">
          <w:rPr>
            <w:rFonts w:cstheme="minorHAnsi"/>
          </w:rPr>
          <w:t xml:space="preserve">могут быть внешне измеряемыми и наблюдаемыми, </w:t>
        </w:r>
      </w:ins>
      <w:ins w:id="142" w:author="mokhail" w:date="2020-08-12T01:25:00Z">
        <w:r w:rsidR="007B20DE">
          <w:rPr>
            <w:rFonts w:cstheme="minorHAnsi"/>
          </w:rPr>
          <w:t>они</w:t>
        </w:r>
      </w:ins>
      <w:ins w:id="143" w:author="mokhail" w:date="2020-08-12T01:24:00Z">
        <w:r w:rsidR="007B20DE">
          <w:rPr>
            <w:rFonts w:cstheme="minorHAnsi"/>
          </w:rPr>
          <w:t xml:space="preserve"> </w:t>
        </w:r>
      </w:ins>
      <w:ins w:id="144" w:author="mokhail" w:date="2020-08-12T01:20:00Z">
        <w:r w:rsidR="007B20DE">
          <w:rPr>
            <w:rFonts w:cstheme="minorHAnsi"/>
          </w:rPr>
          <w:t xml:space="preserve">представляют особый интерес для </w:t>
        </w:r>
      </w:ins>
      <w:ins w:id="145" w:author="mokhail" w:date="2020-08-12T01:21:00Z">
        <w:r w:rsidR="007B20DE">
          <w:rPr>
            <w:rFonts w:cstheme="minorHAnsi"/>
          </w:rPr>
          <w:t xml:space="preserve">исследований в области </w:t>
        </w:r>
      </w:ins>
      <w:ins w:id="146" w:author="mokhail" w:date="2020-08-12T01:25:00Z">
        <w:r w:rsidR="007B20DE">
          <w:rPr>
            <w:rFonts w:cstheme="minorHAnsi"/>
          </w:rPr>
          <w:t xml:space="preserve">автоматического </w:t>
        </w:r>
      </w:ins>
      <w:ins w:id="147" w:author="mokhail" w:date="2020-08-12T01:21:00Z">
        <w:r w:rsidR="007B20DE">
          <w:rPr>
            <w:rFonts w:cstheme="minorHAnsi"/>
          </w:rPr>
          <w:t>распознавания эмоций человека</w:t>
        </w:r>
      </w:ins>
      <w:ins w:id="148" w:author="mokhail" w:date="2020-08-12T01:25:00Z">
        <w:r w:rsidR="007B20DE">
          <w:rPr>
            <w:rFonts w:cstheme="minorHAnsi"/>
          </w:rPr>
          <w:t>.</w:t>
        </w:r>
      </w:ins>
      <w:ins w:id="149" w:author="mokhail" w:date="2020-08-12T01:21:00Z">
        <w:r w:rsidR="007B20DE">
          <w:rPr>
            <w:rFonts w:cstheme="minorHAnsi"/>
          </w:rPr>
          <w:t xml:space="preserve"> При этом, </w:t>
        </w:r>
      </w:ins>
      <w:ins w:id="150" w:author="mokhail" w:date="2020-08-12T01:25:00Z">
        <w:r w:rsidR="007B20DE">
          <w:rPr>
            <w:rFonts w:cstheme="minorHAnsi"/>
          </w:rPr>
          <w:t>анализ поведенческой экспресси</w:t>
        </w:r>
      </w:ins>
      <w:ins w:id="151" w:author="mokhail" w:date="2020-08-12T01:19:00Z">
        <w:r w:rsidR="007B20DE">
          <w:rPr>
            <w:rFonts w:cstheme="minorHAnsi"/>
          </w:rPr>
          <w:t>и эм</w:t>
        </w:r>
      </w:ins>
      <w:ins w:id="152" w:author="mokhail" w:date="2020-08-12T01:25:00Z">
        <w:r w:rsidR="007B20DE">
          <w:rPr>
            <w:rFonts w:cstheme="minorHAnsi"/>
          </w:rPr>
          <w:t>оций человека можно анализи</w:t>
        </w:r>
      </w:ins>
      <w:ins w:id="153" w:author="mokhail" w:date="2020-08-12T01:26:00Z">
        <w:r w:rsidR="007B20DE">
          <w:rPr>
            <w:rFonts w:cstheme="minorHAnsi"/>
          </w:rPr>
          <w:t xml:space="preserve">ровать на расстоянии без непосредственного участия человека, в то время как </w:t>
        </w:r>
      </w:ins>
      <w:ins w:id="154" w:author="mokhail" w:date="2020-08-12T01:27:00Z">
        <w:r w:rsidR="007B20DE">
          <w:rPr>
            <w:rFonts w:cstheme="minorHAnsi"/>
          </w:rPr>
          <w:t xml:space="preserve">методы, </w:t>
        </w:r>
        <w:r w:rsidR="0024365A">
          <w:rPr>
            <w:rFonts w:cstheme="minorHAnsi"/>
          </w:rPr>
          <w:t xml:space="preserve">основанные </w:t>
        </w:r>
      </w:ins>
      <w:ins w:id="155" w:author="mokhail" w:date="2020-08-12T01:38:00Z">
        <w:r w:rsidR="00DF269F">
          <w:rPr>
            <w:rFonts w:cstheme="minorHAnsi"/>
          </w:rPr>
          <w:t>на физиологической компоненте,</w:t>
        </w:r>
      </w:ins>
      <w:ins w:id="156" w:author="mokhail" w:date="2020-08-12T01:27:00Z">
        <w:r w:rsidR="0024365A">
          <w:rPr>
            <w:rFonts w:cstheme="minorHAnsi"/>
          </w:rPr>
          <w:t xml:space="preserve"> требуют </w:t>
        </w:r>
      </w:ins>
      <w:ins w:id="157" w:author="mokhail" w:date="2020-08-12T01:28:00Z">
        <w:r w:rsidR="0024365A">
          <w:rPr>
            <w:rFonts w:cstheme="minorHAnsi"/>
          </w:rPr>
          <w:t>непосредственного участия человека в изменениях,</w:t>
        </w:r>
      </w:ins>
      <w:ins w:id="158" w:author="mokhail" w:date="2020-08-12T01:29:00Z">
        <w:r w:rsidR="0024365A">
          <w:rPr>
            <w:rFonts w:cstheme="minorHAnsi"/>
          </w:rPr>
          <w:t xml:space="preserve"> высоких временных и трудовых затрат на измерения со стороны испытуемых и экспериментаторов,</w:t>
        </w:r>
      </w:ins>
      <w:ins w:id="159" w:author="mokhail" w:date="2020-08-12T01:28:00Z">
        <w:r w:rsidR="0024365A">
          <w:rPr>
            <w:rFonts w:cstheme="minorHAnsi"/>
          </w:rPr>
          <w:t xml:space="preserve"> а также наличия дорогостоящего оборудования</w:t>
        </w:r>
      </w:ins>
      <w:ins w:id="160" w:author="mokhail" w:date="2020-08-12T01:29:00Z">
        <w:r w:rsidR="0024365A">
          <w:rPr>
            <w:rFonts w:cstheme="minorHAnsi"/>
          </w:rPr>
          <w:t xml:space="preserve"> для проведения измерений.</w:t>
        </w:r>
      </w:ins>
      <w:ins w:id="161" w:author="mokhail" w:date="2020-08-12T02:41:00Z">
        <w:r w:rsidR="00D024E2">
          <w:rPr>
            <w:rFonts w:cstheme="minorHAnsi"/>
          </w:rPr>
          <w:t xml:space="preserve"> Экспрессивная компонента эмоций может быть пр</w:t>
        </w:r>
      </w:ins>
      <w:ins w:id="162" w:author="mokhail" w:date="2020-08-12T02:42:00Z">
        <w:r w:rsidR="00D024E2">
          <w:rPr>
            <w:rFonts w:cstheme="minorHAnsi"/>
          </w:rPr>
          <w:t xml:space="preserve">едставлена в различных модальностях: мимические выражения, поза и двигательная активность тела субъекта, </w:t>
        </w:r>
      </w:ins>
      <w:ins w:id="163" w:author="mokhail" w:date="2020-08-12T02:43:00Z">
        <w:r w:rsidR="00D024E2">
          <w:rPr>
            <w:rFonts w:cstheme="minorHAnsi"/>
          </w:rPr>
          <w:t>невербальное речевое поведение, вербальное речевое п</w:t>
        </w:r>
        <w:r w:rsidR="00FF0F45">
          <w:rPr>
            <w:rFonts w:cstheme="minorHAnsi"/>
          </w:rPr>
          <w:t>оведение.</w:t>
        </w:r>
      </w:ins>
      <w:ins w:id="164" w:author="mokhail" w:date="2020-08-12T02:54:00Z">
        <w:r w:rsidR="00674AAD">
          <w:rPr>
            <w:rFonts w:cstheme="minorHAnsi"/>
          </w:rPr>
          <w:t xml:space="preserve"> </w:t>
        </w:r>
      </w:ins>
      <w:ins w:id="165" w:author="mokhail" w:date="2020-08-14T16:56:00Z">
        <w:r w:rsidR="00655FA9">
          <w:rPr>
            <w:rFonts w:cstheme="minorHAnsi"/>
          </w:rPr>
          <w:t xml:space="preserve">Наряду с другими модальностями, </w:t>
        </w:r>
      </w:ins>
      <w:ins w:id="166" w:author="mokhail" w:date="2020-08-12T02:54:00Z">
        <w:r w:rsidR="00674AAD">
          <w:rPr>
            <w:rFonts w:cstheme="minorHAnsi"/>
          </w:rPr>
          <w:t>невербально</w:t>
        </w:r>
      </w:ins>
      <w:ins w:id="167" w:author="mokhail" w:date="2020-08-14T16:56:00Z">
        <w:r w:rsidR="00655FA9">
          <w:rPr>
            <w:rFonts w:cstheme="minorHAnsi"/>
          </w:rPr>
          <w:t>е</w:t>
        </w:r>
      </w:ins>
      <w:ins w:id="168" w:author="mokhail" w:date="2020-08-12T02:54:00Z">
        <w:r w:rsidR="00674AAD">
          <w:rPr>
            <w:rFonts w:cstheme="minorHAnsi"/>
          </w:rPr>
          <w:t xml:space="preserve"> речево</w:t>
        </w:r>
      </w:ins>
      <w:ins w:id="169" w:author="mokhail" w:date="2020-08-14T16:56:00Z">
        <w:r w:rsidR="00655FA9">
          <w:rPr>
            <w:rFonts w:cstheme="minorHAnsi"/>
          </w:rPr>
          <w:t>е</w:t>
        </w:r>
      </w:ins>
      <w:ins w:id="170" w:author="mokhail" w:date="2020-08-12T02:54:00Z">
        <w:r w:rsidR="00674AAD">
          <w:rPr>
            <w:rFonts w:cstheme="minorHAnsi"/>
          </w:rPr>
          <w:t xml:space="preserve"> поведени</w:t>
        </w:r>
      </w:ins>
      <w:ins w:id="171" w:author="mokhail" w:date="2020-08-14T16:56:00Z">
        <w:r w:rsidR="00655FA9">
          <w:rPr>
            <w:rFonts w:cstheme="minorHAnsi"/>
          </w:rPr>
          <w:t>е</w:t>
        </w:r>
      </w:ins>
      <w:ins w:id="172" w:author="mokhail" w:date="2020-08-14T16:54:00Z">
        <w:r w:rsidR="00655FA9">
          <w:rPr>
            <w:rFonts w:cstheme="minorHAnsi"/>
          </w:rPr>
          <w:t xml:space="preserve"> может быть исполь</w:t>
        </w:r>
      </w:ins>
      <w:ins w:id="173" w:author="mokhail" w:date="2020-08-14T16:55:00Z">
        <w:r w:rsidR="00655FA9">
          <w:rPr>
            <w:rFonts w:cstheme="minorHAnsi"/>
          </w:rPr>
          <w:t>зован</w:t>
        </w:r>
      </w:ins>
      <w:ins w:id="174" w:author="mokhail" w:date="2020-08-14T16:56:00Z">
        <w:r w:rsidR="00655FA9">
          <w:rPr>
            <w:rFonts w:cstheme="minorHAnsi"/>
          </w:rPr>
          <w:t>о</w:t>
        </w:r>
      </w:ins>
      <w:ins w:id="175" w:author="mokhail" w:date="2020-08-14T16:55:00Z">
        <w:r w:rsidR="00655FA9">
          <w:rPr>
            <w:rFonts w:cstheme="minorHAnsi"/>
          </w:rPr>
          <w:t xml:space="preserve"> для</w:t>
        </w:r>
      </w:ins>
      <w:ins w:id="176" w:author="mokhail" w:date="2020-08-14T16:57:00Z">
        <w:r w:rsidR="00655FA9">
          <w:rPr>
            <w:rFonts w:cstheme="minorHAnsi"/>
          </w:rPr>
          <w:t xml:space="preserve"> автоматического опосредованного </w:t>
        </w:r>
      </w:ins>
      <w:ins w:id="177" w:author="mokhail" w:date="2020-08-14T16:55:00Z">
        <w:r w:rsidR="00655FA9">
          <w:rPr>
            <w:rFonts w:cstheme="minorHAnsi"/>
          </w:rPr>
          <w:t xml:space="preserve">распознавания эмоций </w:t>
        </w:r>
      </w:ins>
      <w:ins w:id="178" w:author="mokhail" w:date="2020-08-14T16:57:00Z">
        <w:r w:rsidR="00655FA9">
          <w:rPr>
            <w:rFonts w:cstheme="minorHAnsi"/>
          </w:rPr>
          <w:t>человека. При этом, распознавание на основе этой модальности становится особенно актуальным в случае недоста</w:t>
        </w:r>
      </w:ins>
      <w:ins w:id="179" w:author="mokhail" w:date="2020-08-14T16:58:00Z">
        <w:r w:rsidR="00655FA9">
          <w:rPr>
            <w:rFonts w:cstheme="minorHAnsi"/>
          </w:rPr>
          <w:t>тка или отсутствия данных других модальностей,</w:t>
        </w:r>
      </w:ins>
      <w:ins w:id="180" w:author="mokhail" w:date="2020-08-14T17:00:00Z">
        <w:r w:rsidR="00655FA9">
          <w:rPr>
            <w:rFonts w:cstheme="minorHAnsi"/>
          </w:rPr>
          <w:t xml:space="preserve"> а также</w:t>
        </w:r>
      </w:ins>
      <w:ins w:id="181" w:author="mokhail" w:date="2020-08-14T16:59:00Z">
        <w:r w:rsidR="00655FA9">
          <w:rPr>
            <w:rFonts w:cstheme="minorHAnsi"/>
          </w:rPr>
          <w:t xml:space="preserve"> в моделях, методах и системах </w:t>
        </w:r>
        <w:proofErr w:type="spellStart"/>
        <w:r w:rsidR="00655FA9">
          <w:rPr>
            <w:rFonts w:cstheme="minorHAnsi"/>
          </w:rPr>
          <w:t>многомодального</w:t>
        </w:r>
        <w:proofErr w:type="spellEnd"/>
        <w:r w:rsidR="00655FA9">
          <w:rPr>
            <w:rFonts w:cstheme="minorHAnsi"/>
          </w:rPr>
          <w:t xml:space="preserve"> распознавания эмоций</w:t>
        </w:r>
      </w:ins>
      <w:ins w:id="182" w:author="mokhail" w:date="2020-08-14T17:00:00Z">
        <w:r w:rsidR="00655FA9">
          <w:rPr>
            <w:rFonts w:cstheme="minorHAnsi"/>
          </w:rPr>
          <w:t>.</w:t>
        </w:r>
      </w:ins>
    </w:p>
    <w:p w14:paraId="0CADDE58" w14:textId="4E2E8755" w:rsidR="00EB5667" w:rsidRDefault="00AE5BA6" w:rsidP="00ED7D23">
      <w:pPr>
        <w:ind w:firstLine="708"/>
        <w:jc w:val="both"/>
        <w:rPr>
          <w:ins w:id="183" w:author="mokhail" w:date="2020-08-14T17:19:00Z"/>
          <w:rFonts w:cstheme="minorHAnsi"/>
        </w:rPr>
      </w:pPr>
      <w:ins w:id="184" w:author="mokhail" w:date="2020-08-14T16:34:00Z">
        <w:r>
          <w:rPr>
            <w:rFonts w:cstheme="minorHAnsi"/>
          </w:rPr>
          <w:t xml:space="preserve">Современные модели, методы и системы распознавания эмоций человека основываются, в основном, </w:t>
        </w:r>
      </w:ins>
      <w:ins w:id="185" w:author="mokhail" w:date="2020-08-14T16:35:00Z">
        <w:r>
          <w:rPr>
            <w:rFonts w:cstheme="minorHAnsi"/>
          </w:rPr>
          <w:t xml:space="preserve">на концепции базовых эмоций </w:t>
        </w:r>
      </w:ins>
      <w:ins w:id="186" w:author="mokhail" w:date="2020-08-12T02:49:00Z">
        <w:r w:rsidR="00FF0F45">
          <w:rPr>
            <w:rFonts w:cstheme="minorHAnsi"/>
          </w:rPr>
          <w:t>–</w:t>
        </w:r>
      </w:ins>
      <w:ins w:id="187" w:author="mokhail" w:date="2020-08-12T02:48:00Z">
        <w:r w:rsidR="00FF0F45">
          <w:rPr>
            <w:rFonts w:cstheme="minorHAnsi"/>
          </w:rPr>
          <w:t xml:space="preserve"> </w:t>
        </w:r>
      </w:ins>
      <w:ins w:id="188" w:author="mokhail" w:date="2020-08-14T16:35:00Z">
        <w:r>
          <w:rPr>
            <w:rFonts w:cstheme="minorHAnsi"/>
          </w:rPr>
          <w:t>выделени</w:t>
        </w:r>
      </w:ins>
      <w:ins w:id="189" w:author="mokhail" w:date="2020-08-14T16:36:00Z">
        <w:r>
          <w:rPr>
            <w:rFonts w:cstheme="minorHAnsi"/>
          </w:rPr>
          <w:t>и</w:t>
        </w:r>
      </w:ins>
      <w:ins w:id="190" w:author="mokhail" w:date="2020-08-14T16:35:00Z">
        <w:r>
          <w:rPr>
            <w:rFonts w:cstheme="minorHAnsi"/>
          </w:rPr>
          <w:t xml:space="preserve"> некоторого набора</w:t>
        </w:r>
      </w:ins>
      <w:ins w:id="191" w:author="mokhail" w:date="2020-08-14T16:36:00Z">
        <w:r>
          <w:rPr>
            <w:rFonts w:cstheme="minorHAnsi"/>
          </w:rPr>
          <w:t xml:space="preserve"> элементарных</w:t>
        </w:r>
      </w:ins>
      <w:ins w:id="192" w:author="mokhail" w:date="2020-08-14T16:35:00Z">
        <w:r>
          <w:rPr>
            <w:rFonts w:cstheme="minorHAnsi"/>
          </w:rPr>
          <w:t xml:space="preserve"> эмоций</w:t>
        </w:r>
      </w:ins>
      <w:ins w:id="193" w:author="mokhail" w:date="2020-08-14T16:36:00Z">
        <w:r>
          <w:rPr>
            <w:rFonts w:cstheme="minorHAnsi"/>
          </w:rPr>
          <w:t xml:space="preserve">, не сводимых к другим </w:t>
        </w:r>
      </w:ins>
      <w:ins w:id="194" w:author="mokhail" w:date="2020-08-14T16:37:00Z">
        <w:r>
          <w:rPr>
            <w:rFonts w:cstheme="minorHAnsi"/>
          </w:rPr>
          <w:t>[</w:t>
        </w:r>
      </w:ins>
      <w:proofErr w:type="spellStart"/>
      <w:ins w:id="195" w:author="mokhail" w:date="2020-08-14T17:11:00Z">
        <w:r w:rsidR="007304B6" w:rsidRPr="007304B6">
          <w:rPr>
            <w:rFonts w:cstheme="minorHAnsi"/>
            <w:highlight w:val="green"/>
            <w:lang w:val="en-US"/>
            <w:rPrChange w:id="196" w:author="mokhail" w:date="2020-08-14T17:12:00Z">
              <w:rPr>
                <w:rFonts w:cstheme="minorHAnsi"/>
                <w:lang w:val="en-US"/>
              </w:rPr>
            </w:rPrChange>
          </w:rPr>
          <w:t>Ortony</w:t>
        </w:r>
        <w:proofErr w:type="spellEnd"/>
        <w:r w:rsidR="007304B6" w:rsidRPr="007304B6">
          <w:rPr>
            <w:rFonts w:cstheme="minorHAnsi"/>
            <w:highlight w:val="green"/>
            <w:rPrChange w:id="197" w:author="mokhail" w:date="2020-08-14T17:12:00Z">
              <w:rPr>
                <w:rFonts w:cstheme="minorHAnsi"/>
                <w:lang w:val="en-US"/>
              </w:rPr>
            </w:rPrChange>
          </w:rPr>
          <w:t xml:space="preserve">, </w:t>
        </w:r>
        <w:r w:rsidR="007304B6" w:rsidRPr="007304B6">
          <w:rPr>
            <w:rFonts w:cstheme="minorHAnsi"/>
            <w:highlight w:val="green"/>
            <w:lang w:val="en-US"/>
            <w:rPrChange w:id="198" w:author="mokhail" w:date="2020-08-14T17:12:00Z">
              <w:rPr>
                <w:rFonts w:cstheme="minorHAnsi"/>
                <w:lang w:val="en-US"/>
              </w:rPr>
            </w:rPrChange>
          </w:rPr>
          <w:t>Andrew</w:t>
        </w:r>
        <w:r w:rsidR="007304B6" w:rsidRPr="007304B6">
          <w:rPr>
            <w:rFonts w:cstheme="minorHAnsi"/>
            <w:highlight w:val="green"/>
            <w:rPrChange w:id="199" w:author="mokhail" w:date="2020-08-14T17:12:00Z">
              <w:rPr>
                <w:rFonts w:cstheme="minorHAnsi"/>
                <w:lang w:val="en-US"/>
              </w:rPr>
            </w:rPrChange>
          </w:rPr>
          <w:t xml:space="preserve"> &amp; </w:t>
        </w:r>
        <w:r w:rsidR="007304B6" w:rsidRPr="007304B6">
          <w:rPr>
            <w:rFonts w:cstheme="minorHAnsi"/>
            <w:highlight w:val="green"/>
            <w:lang w:val="en-US"/>
            <w:rPrChange w:id="200" w:author="mokhail" w:date="2020-08-14T17:12:00Z">
              <w:rPr>
                <w:rFonts w:cstheme="minorHAnsi"/>
                <w:lang w:val="en-US"/>
              </w:rPr>
            </w:rPrChange>
          </w:rPr>
          <w:t>Turner</w:t>
        </w:r>
        <w:r w:rsidR="007304B6" w:rsidRPr="007304B6">
          <w:rPr>
            <w:rFonts w:cstheme="minorHAnsi"/>
            <w:highlight w:val="green"/>
            <w:rPrChange w:id="201" w:author="mokhail" w:date="2020-08-14T17:12:00Z">
              <w:rPr>
                <w:rFonts w:cstheme="minorHAnsi"/>
                <w:lang w:val="en-US"/>
              </w:rPr>
            </w:rPrChange>
          </w:rPr>
          <w:t xml:space="preserve">, </w:t>
        </w:r>
        <w:r w:rsidR="007304B6" w:rsidRPr="007304B6">
          <w:rPr>
            <w:rFonts w:cstheme="minorHAnsi"/>
            <w:highlight w:val="green"/>
            <w:lang w:val="en-US"/>
            <w:rPrChange w:id="202" w:author="mokhail" w:date="2020-08-14T17:12:00Z">
              <w:rPr>
                <w:rFonts w:cstheme="minorHAnsi"/>
                <w:lang w:val="en-US"/>
              </w:rPr>
            </w:rPrChange>
          </w:rPr>
          <w:t>Terence</w:t>
        </w:r>
        <w:r w:rsidR="007304B6" w:rsidRPr="007304B6">
          <w:rPr>
            <w:rFonts w:cstheme="minorHAnsi"/>
            <w:highlight w:val="green"/>
            <w:rPrChange w:id="203" w:author="mokhail" w:date="2020-08-14T17:12:00Z">
              <w:rPr>
                <w:rFonts w:cstheme="minorHAnsi"/>
                <w:lang w:val="en-US"/>
              </w:rPr>
            </w:rPrChange>
          </w:rPr>
          <w:t xml:space="preserve">. </w:t>
        </w:r>
        <w:r w:rsidR="007304B6" w:rsidRPr="007231D1">
          <w:rPr>
            <w:rFonts w:cstheme="minorHAnsi"/>
            <w:highlight w:val="green"/>
            <w:rPrChange w:id="204" w:author="Artem Ryabinov" w:date="2020-08-14T18:28:00Z">
              <w:rPr>
                <w:rFonts w:cstheme="minorHAnsi"/>
                <w:lang w:val="en-US"/>
              </w:rPr>
            </w:rPrChange>
          </w:rPr>
          <w:t xml:space="preserve">(1990). </w:t>
        </w:r>
        <w:r w:rsidR="007304B6" w:rsidRPr="007304B6">
          <w:rPr>
            <w:rFonts w:cstheme="minorHAnsi"/>
            <w:highlight w:val="green"/>
            <w:lang w:val="en-US"/>
            <w:rPrChange w:id="205" w:author="mokhail" w:date="2020-08-14T17:12:00Z">
              <w:rPr>
                <w:rFonts w:cstheme="minorHAnsi"/>
                <w:lang w:val="en-US"/>
              </w:rPr>
            </w:rPrChange>
          </w:rPr>
          <w:t>What</w:t>
        </w:r>
        <w:r w:rsidR="007304B6" w:rsidRPr="007231D1">
          <w:rPr>
            <w:rFonts w:cstheme="minorHAnsi"/>
            <w:highlight w:val="green"/>
            <w:rPrChange w:id="206" w:author="Artem Ryabinov" w:date="2020-08-14T18:28:00Z">
              <w:rPr>
                <w:rFonts w:cstheme="minorHAnsi"/>
                <w:lang w:val="en-US"/>
              </w:rPr>
            </w:rPrChange>
          </w:rPr>
          <w:t>'</w:t>
        </w:r>
        <w:r w:rsidR="007304B6" w:rsidRPr="007304B6">
          <w:rPr>
            <w:rFonts w:cstheme="minorHAnsi"/>
            <w:highlight w:val="green"/>
            <w:lang w:val="en-US"/>
            <w:rPrChange w:id="207" w:author="mokhail" w:date="2020-08-14T17:12:00Z">
              <w:rPr>
                <w:rFonts w:cstheme="minorHAnsi"/>
                <w:lang w:val="en-US"/>
              </w:rPr>
            </w:rPrChange>
          </w:rPr>
          <w:t>s</w:t>
        </w:r>
        <w:r w:rsidR="007304B6" w:rsidRPr="007231D1">
          <w:rPr>
            <w:rFonts w:cstheme="minorHAnsi"/>
            <w:highlight w:val="green"/>
            <w:rPrChange w:id="208" w:author="Artem Ryabinov" w:date="2020-08-14T18:28:00Z">
              <w:rPr>
                <w:rFonts w:cstheme="minorHAnsi"/>
                <w:lang w:val="en-US"/>
              </w:rPr>
            </w:rPrChange>
          </w:rPr>
          <w:t xml:space="preserve"> </w:t>
        </w:r>
        <w:r w:rsidR="007304B6" w:rsidRPr="007304B6">
          <w:rPr>
            <w:rFonts w:cstheme="minorHAnsi"/>
            <w:highlight w:val="green"/>
            <w:lang w:val="en-US"/>
            <w:rPrChange w:id="209" w:author="mokhail" w:date="2020-08-14T17:12:00Z">
              <w:rPr>
                <w:rFonts w:cstheme="minorHAnsi"/>
                <w:lang w:val="en-US"/>
              </w:rPr>
            </w:rPrChange>
          </w:rPr>
          <w:t>Basic</w:t>
        </w:r>
        <w:r w:rsidR="007304B6" w:rsidRPr="007231D1">
          <w:rPr>
            <w:rFonts w:cstheme="minorHAnsi"/>
            <w:highlight w:val="green"/>
            <w:rPrChange w:id="210" w:author="Artem Ryabinov" w:date="2020-08-14T18:28:00Z">
              <w:rPr>
                <w:rFonts w:cstheme="minorHAnsi"/>
                <w:lang w:val="en-US"/>
              </w:rPr>
            </w:rPrChange>
          </w:rPr>
          <w:t xml:space="preserve"> </w:t>
        </w:r>
        <w:r w:rsidR="007304B6" w:rsidRPr="007304B6">
          <w:rPr>
            <w:rFonts w:cstheme="minorHAnsi"/>
            <w:highlight w:val="green"/>
            <w:lang w:val="en-US"/>
            <w:rPrChange w:id="211" w:author="mokhail" w:date="2020-08-14T17:12:00Z">
              <w:rPr>
                <w:rFonts w:cstheme="minorHAnsi"/>
                <w:lang w:val="en-US"/>
              </w:rPr>
            </w:rPrChange>
          </w:rPr>
          <w:t>About</w:t>
        </w:r>
        <w:r w:rsidR="007304B6" w:rsidRPr="007231D1">
          <w:rPr>
            <w:rFonts w:cstheme="minorHAnsi"/>
            <w:highlight w:val="green"/>
            <w:rPrChange w:id="212" w:author="Artem Ryabinov" w:date="2020-08-14T18:28:00Z">
              <w:rPr>
                <w:rFonts w:cstheme="minorHAnsi"/>
                <w:lang w:val="en-US"/>
              </w:rPr>
            </w:rPrChange>
          </w:rPr>
          <w:t xml:space="preserve"> </w:t>
        </w:r>
        <w:r w:rsidR="007304B6" w:rsidRPr="007304B6">
          <w:rPr>
            <w:rFonts w:cstheme="minorHAnsi"/>
            <w:highlight w:val="green"/>
            <w:lang w:val="en-US"/>
            <w:rPrChange w:id="213" w:author="mokhail" w:date="2020-08-14T17:12:00Z">
              <w:rPr>
                <w:rFonts w:cstheme="minorHAnsi"/>
                <w:lang w:val="en-US"/>
              </w:rPr>
            </w:rPrChange>
          </w:rPr>
          <w:t>Basic</w:t>
        </w:r>
        <w:r w:rsidR="007304B6" w:rsidRPr="007231D1">
          <w:rPr>
            <w:rFonts w:cstheme="minorHAnsi"/>
            <w:highlight w:val="green"/>
            <w:rPrChange w:id="214" w:author="Artem Ryabinov" w:date="2020-08-14T18:28:00Z">
              <w:rPr>
                <w:rFonts w:cstheme="minorHAnsi"/>
                <w:lang w:val="en-US"/>
              </w:rPr>
            </w:rPrChange>
          </w:rPr>
          <w:t xml:space="preserve"> </w:t>
        </w:r>
        <w:proofErr w:type="gramStart"/>
        <w:r w:rsidR="007304B6" w:rsidRPr="007304B6">
          <w:rPr>
            <w:rFonts w:cstheme="minorHAnsi"/>
            <w:highlight w:val="green"/>
            <w:lang w:val="en-US"/>
            <w:rPrChange w:id="215" w:author="mokhail" w:date="2020-08-14T17:12:00Z">
              <w:rPr>
                <w:rFonts w:cstheme="minorHAnsi"/>
                <w:lang w:val="en-US"/>
              </w:rPr>
            </w:rPrChange>
          </w:rPr>
          <w:t>Emotions</w:t>
        </w:r>
        <w:r w:rsidR="007304B6" w:rsidRPr="007231D1">
          <w:rPr>
            <w:rFonts w:cstheme="minorHAnsi"/>
            <w:highlight w:val="green"/>
            <w:rPrChange w:id="216" w:author="Artem Ryabinov" w:date="2020-08-14T18:28:00Z">
              <w:rPr>
                <w:rFonts w:cstheme="minorHAnsi"/>
                <w:lang w:val="en-US"/>
              </w:rPr>
            </w:rPrChange>
          </w:rPr>
          <w:t>?.</w:t>
        </w:r>
        <w:proofErr w:type="gramEnd"/>
        <w:r w:rsidR="007304B6" w:rsidRPr="007231D1">
          <w:rPr>
            <w:rFonts w:cstheme="minorHAnsi"/>
            <w:highlight w:val="green"/>
            <w:rPrChange w:id="217" w:author="Artem Ryabinov" w:date="2020-08-14T18:28:00Z">
              <w:rPr>
                <w:rFonts w:cstheme="minorHAnsi"/>
                <w:lang w:val="en-US"/>
              </w:rPr>
            </w:rPrChange>
          </w:rPr>
          <w:t xml:space="preserve"> </w:t>
        </w:r>
        <w:r w:rsidR="007304B6" w:rsidRPr="007304B6">
          <w:rPr>
            <w:rFonts w:cstheme="minorHAnsi"/>
            <w:highlight w:val="green"/>
            <w:lang w:val="en-US"/>
            <w:rPrChange w:id="218" w:author="mokhail" w:date="2020-08-14T17:12:00Z">
              <w:rPr>
                <w:rFonts w:cstheme="minorHAnsi"/>
                <w:lang w:val="en-US"/>
              </w:rPr>
            </w:rPrChange>
          </w:rPr>
          <w:t>Psychological</w:t>
        </w:r>
        <w:r w:rsidR="007304B6" w:rsidRPr="007231D1">
          <w:rPr>
            <w:rFonts w:cstheme="minorHAnsi"/>
            <w:highlight w:val="green"/>
            <w:rPrChange w:id="219" w:author="Artem Ryabinov" w:date="2020-08-14T18:28:00Z">
              <w:rPr>
                <w:rFonts w:cstheme="minorHAnsi"/>
                <w:lang w:val="en-US"/>
              </w:rPr>
            </w:rPrChange>
          </w:rPr>
          <w:t xml:space="preserve"> </w:t>
        </w:r>
        <w:r w:rsidR="007304B6" w:rsidRPr="007304B6">
          <w:rPr>
            <w:rFonts w:cstheme="minorHAnsi"/>
            <w:highlight w:val="green"/>
            <w:lang w:val="en-US"/>
            <w:rPrChange w:id="220" w:author="mokhail" w:date="2020-08-14T17:12:00Z">
              <w:rPr>
                <w:rFonts w:cstheme="minorHAnsi"/>
                <w:lang w:val="en-US"/>
              </w:rPr>
            </w:rPrChange>
          </w:rPr>
          <w:t>review</w:t>
        </w:r>
        <w:r w:rsidR="007304B6" w:rsidRPr="007231D1">
          <w:rPr>
            <w:rFonts w:cstheme="minorHAnsi"/>
            <w:highlight w:val="green"/>
            <w:rPrChange w:id="221" w:author="Artem Ryabinov" w:date="2020-08-14T18:28:00Z">
              <w:rPr>
                <w:rFonts w:cstheme="minorHAnsi"/>
                <w:lang w:val="en-US"/>
              </w:rPr>
            </w:rPrChange>
          </w:rPr>
          <w:t>. 97. 315-31. 10.1037/0033-295</w:t>
        </w:r>
        <w:r w:rsidR="007304B6" w:rsidRPr="007304B6">
          <w:rPr>
            <w:rFonts w:cstheme="minorHAnsi"/>
            <w:highlight w:val="green"/>
            <w:lang w:val="en-US"/>
            <w:rPrChange w:id="222" w:author="mokhail" w:date="2020-08-14T17:12:00Z">
              <w:rPr>
                <w:rFonts w:cstheme="minorHAnsi"/>
                <w:lang w:val="en-US"/>
              </w:rPr>
            </w:rPrChange>
          </w:rPr>
          <w:t>X</w:t>
        </w:r>
        <w:r w:rsidR="007304B6" w:rsidRPr="007231D1">
          <w:rPr>
            <w:rFonts w:cstheme="minorHAnsi"/>
            <w:highlight w:val="green"/>
            <w:rPrChange w:id="223" w:author="Artem Ryabinov" w:date="2020-08-14T18:28:00Z">
              <w:rPr>
                <w:rFonts w:cstheme="minorHAnsi"/>
                <w:lang w:val="en-US"/>
              </w:rPr>
            </w:rPrChange>
          </w:rPr>
          <w:t>.97.3.315.</w:t>
        </w:r>
      </w:ins>
      <w:ins w:id="224" w:author="mokhail" w:date="2020-08-14T16:37:00Z">
        <w:r>
          <w:rPr>
            <w:rFonts w:cstheme="minorHAnsi"/>
          </w:rPr>
          <w:t>]</w:t>
        </w:r>
      </w:ins>
      <w:ins w:id="225" w:author="mokhail" w:date="2020-08-14T16:36:00Z">
        <w:r>
          <w:rPr>
            <w:rFonts w:cstheme="minorHAnsi"/>
          </w:rPr>
          <w:t xml:space="preserve">. </w:t>
        </w:r>
      </w:ins>
      <w:ins w:id="226" w:author="mokhail" w:date="2020-08-14T16:37:00Z">
        <w:r w:rsidRPr="00AE5BA6">
          <w:rPr>
            <w:rFonts w:cstheme="minorHAnsi"/>
            <w:rPrChange w:id="227" w:author="mokhail" w:date="2020-08-14T16:37:00Z">
              <w:rPr>
                <w:rFonts w:cstheme="minorHAnsi"/>
                <w:lang w:val="en-US"/>
              </w:rPr>
            </w:rPrChange>
          </w:rPr>
          <w:t xml:space="preserve">Данная концепция </w:t>
        </w:r>
        <w:r>
          <w:rPr>
            <w:rFonts w:cstheme="minorHAnsi"/>
          </w:rPr>
          <w:t>принимается в качестве</w:t>
        </w:r>
      </w:ins>
      <w:ins w:id="228" w:author="mokhail" w:date="2020-08-12T02:49:00Z">
        <w:r w:rsidR="0039578C">
          <w:rPr>
            <w:rFonts w:cstheme="minorHAnsi"/>
          </w:rPr>
          <w:t xml:space="preserve"> основани</w:t>
        </w:r>
      </w:ins>
      <w:ins w:id="229" w:author="mokhail" w:date="2020-08-14T16:37:00Z">
        <w:r>
          <w:rPr>
            <w:rFonts w:cstheme="minorHAnsi"/>
          </w:rPr>
          <w:t>я</w:t>
        </w:r>
      </w:ins>
      <w:ins w:id="230" w:author="mokhail" w:date="2020-08-12T02:49:00Z">
        <w:r w:rsidR="0039578C">
          <w:rPr>
            <w:rFonts w:cstheme="minorHAnsi"/>
          </w:rPr>
          <w:t xml:space="preserve"> для </w:t>
        </w:r>
        <w:r w:rsidR="00FF0F45">
          <w:rPr>
            <w:rFonts w:cstheme="minorHAnsi"/>
          </w:rPr>
          <w:t>категоризаци</w:t>
        </w:r>
        <w:r w:rsidR="0039578C">
          <w:rPr>
            <w:rFonts w:cstheme="minorHAnsi"/>
          </w:rPr>
          <w:t>и</w:t>
        </w:r>
        <w:r w:rsidR="00FF0F45">
          <w:rPr>
            <w:rFonts w:cstheme="minorHAnsi"/>
          </w:rPr>
          <w:t xml:space="preserve"> </w:t>
        </w:r>
        <w:r w:rsidR="0039578C">
          <w:rPr>
            <w:rFonts w:cstheme="minorHAnsi"/>
          </w:rPr>
          <w:t>данных для выполнения дальнейшей классификации</w:t>
        </w:r>
      </w:ins>
      <w:ins w:id="231" w:author="mokhail" w:date="2020-08-14T16:38:00Z">
        <w:r>
          <w:rPr>
            <w:rFonts w:cstheme="minorHAnsi"/>
          </w:rPr>
          <w:t xml:space="preserve"> системами автоматического распознавания эмоций</w:t>
        </w:r>
      </w:ins>
      <w:ins w:id="232" w:author="mokhail" w:date="2020-08-12T02:49:00Z">
        <w:r w:rsidR="00FF0F45">
          <w:rPr>
            <w:rFonts w:cstheme="minorHAnsi"/>
          </w:rPr>
          <w:t>.</w:t>
        </w:r>
      </w:ins>
      <w:ins w:id="233" w:author="mokhail" w:date="2020-08-12T02:56:00Z">
        <w:r w:rsidR="00674AAD">
          <w:rPr>
            <w:rFonts w:cstheme="minorHAnsi"/>
          </w:rPr>
          <w:t xml:space="preserve"> Некоторыми исследователями невербальное речевое поведение </w:t>
        </w:r>
      </w:ins>
      <w:ins w:id="234" w:author="mokhail" w:date="2020-08-12T02:57:00Z">
        <w:r w:rsidR="00674AAD">
          <w:rPr>
            <w:rFonts w:cstheme="minorHAnsi"/>
          </w:rPr>
          <w:t>считается основанием для выделения базовых эмоций [</w:t>
        </w:r>
        <w:r w:rsidR="00674AAD" w:rsidRPr="00674AAD">
          <w:rPr>
            <w:rFonts w:cstheme="minorHAnsi"/>
            <w:highlight w:val="green"/>
            <w:lang w:val="en-US"/>
            <w:rPrChange w:id="235" w:author="mokhail" w:date="2020-08-12T02:59:00Z">
              <w:rPr>
                <w:rFonts w:cstheme="minorHAnsi"/>
              </w:rPr>
            </w:rPrChange>
          </w:rPr>
          <w:t>Scherer</w:t>
        </w:r>
        <w:r w:rsidR="00674AAD" w:rsidRPr="00674AAD">
          <w:rPr>
            <w:rFonts w:cstheme="minorHAnsi"/>
            <w:highlight w:val="green"/>
            <w:rPrChange w:id="236" w:author="mokhail" w:date="2020-08-12T02:59:00Z">
              <w:rPr>
                <w:rFonts w:cstheme="minorHAnsi"/>
              </w:rPr>
            </w:rPrChange>
          </w:rPr>
          <w:t xml:space="preserve"> </w:t>
        </w:r>
        <w:r w:rsidR="00674AAD" w:rsidRPr="00674AAD">
          <w:rPr>
            <w:rFonts w:cstheme="minorHAnsi"/>
            <w:highlight w:val="green"/>
            <w:lang w:val="en-US"/>
            <w:rPrChange w:id="237" w:author="mokhail" w:date="2020-08-12T02:59:00Z">
              <w:rPr>
                <w:rFonts w:cstheme="minorHAnsi"/>
              </w:rPr>
            </w:rPrChange>
          </w:rPr>
          <w:t>K</w:t>
        </w:r>
        <w:r w:rsidR="00674AAD" w:rsidRPr="00674AAD">
          <w:rPr>
            <w:rFonts w:cstheme="minorHAnsi"/>
            <w:highlight w:val="green"/>
            <w:rPrChange w:id="238" w:author="mokhail" w:date="2020-08-12T02:59:00Z">
              <w:rPr>
                <w:rFonts w:cstheme="minorHAnsi"/>
              </w:rPr>
            </w:rPrChange>
          </w:rPr>
          <w:t xml:space="preserve">. </w:t>
        </w:r>
        <w:r w:rsidR="00674AAD" w:rsidRPr="00674AAD">
          <w:rPr>
            <w:rFonts w:cstheme="minorHAnsi"/>
            <w:highlight w:val="green"/>
            <w:lang w:val="en-US"/>
            <w:rPrChange w:id="239" w:author="mokhail" w:date="2020-08-12T02:59:00Z">
              <w:rPr>
                <w:rFonts w:cstheme="minorHAnsi"/>
              </w:rPr>
            </w:rPrChange>
          </w:rPr>
          <w:t>R</w:t>
        </w:r>
        <w:r w:rsidR="00674AAD" w:rsidRPr="00674AAD">
          <w:rPr>
            <w:rFonts w:cstheme="minorHAnsi"/>
            <w:highlight w:val="green"/>
            <w:rPrChange w:id="240" w:author="mokhail" w:date="2020-08-12T02:59:00Z">
              <w:rPr>
                <w:rFonts w:cstheme="minorHAnsi"/>
              </w:rPr>
            </w:rPrChange>
          </w:rPr>
          <w:t xml:space="preserve">. </w:t>
        </w:r>
        <w:r w:rsidR="00674AAD" w:rsidRPr="00674AAD">
          <w:rPr>
            <w:rFonts w:cstheme="minorHAnsi"/>
            <w:highlight w:val="green"/>
            <w:lang w:val="en-US"/>
            <w:rPrChange w:id="241" w:author="mokhail" w:date="2020-08-12T02:59:00Z">
              <w:rPr>
                <w:rFonts w:cstheme="minorHAnsi"/>
              </w:rPr>
            </w:rPrChange>
          </w:rPr>
          <w:t>Vocal</w:t>
        </w:r>
        <w:r w:rsidR="00674AAD" w:rsidRPr="00674AAD">
          <w:rPr>
            <w:rFonts w:cstheme="minorHAnsi"/>
            <w:highlight w:val="green"/>
            <w:rPrChange w:id="242" w:author="mokhail" w:date="2020-08-12T02:59:00Z">
              <w:rPr>
                <w:rFonts w:cstheme="minorHAnsi"/>
              </w:rPr>
            </w:rPrChange>
          </w:rPr>
          <w:t xml:space="preserve"> </w:t>
        </w:r>
        <w:r w:rsidR="00674AAD" w:rsidRPr="00674AAD">
          <w:rPr>
            <w:rFonts w:cstheme="minorHAnsi"/>
            <w:highlight w:val="green"/>
            <w:lang w:val="en-US"/>
            <w:rPrChange w:id="243" w:author="mokhail" w:date="2020-08-12T02:59:00Z">
              <w:rPr>
                <w:rFonts w:cstheme="minorHAnsi"/>
              </w:rPr>
            </w:rPrChange>
          </w:rPr>
          <w:t>affect</w:t>
        </w:r>
        <w:r w:rsidR="00674AAD" w:rsidRPr="00674AAD">
          <w:rPr>
            <w:rFonts w:cstheme="minorHAnsi"/>
            <w:highlight w:val="green"/>
            <w:rPrChange w:id="244" w:author="mokhail" w:date="2020-08-12T02:59:00Z">
              <w:rPr>
                <w:rFonts w:cstheme="minorHAnsi"/>
              </w:rPr>
            </w:rPrChange>
          </w:rPr>
          <w:t xml:space="preserve"> </w:t>
        </w:r>
        <w:r w:rsidR="00674AAD" w:rsidRPr="00674AAD">
          <w:rPr>
            <w:rFonts w:cstheme="minorHAnsi"/>
            <w:highlight w:val="green"/>
            <w:lang w:val="en-US"/>
            <w:rPrChange w:id="245" w:author="mokhail" w:date="2020-08-12T02:59:00Z">
              <w:rPr>
                <w:rFonts w:cstheme="minorHAnsi"/>
              </w:rPr>
            </w:rPrChange>
          </w:rPr>
          <w:t>expression</w:t>
        </w:r>
        <w:r w:rsidR="00674AAD" w:rsidRPr="00674AAD">
          <w:rPr>
            <w:rFonts w:cstheme="minorHAnsi"/>
            <w:highlight w:val="green"/>
            <w:rPrChange w:id="246" w:author="mokhail" w:date="2020-08-12T02:59:00Z">
              <w:rPr>
                <w:rFonts w:cstheme="minorHAnsi"/>
              </w:rPr>
            </w:rPrChange>
          </w:rPr>
          <w:t xml:space="preserve">: </w:t>
        </w:r>
        <w:r w:rsidR="00674AAD" w:rsidRPr="00674AAD">
          <w:rPr>
            <w:rFonts w:cstheme="minorHAnsi"/>
            <w:highlight w:val="green"/>
            <w:lang w:val="en-US"/>
            <w:rPrChange w:id="247" w:author="mokhail" w:date="2020-08-12T02:59:00Z">
              <w:rPr>
                <w:rFonts w:cstheme="minorHAnsi"/>
              </w:rPr>
            </w:rPrChange>
          </w:rPr>
          <w:t>A</w:t>
        </w:r>
        <w:r w:rsidR="00674AAD" w:rsidRPr="00674AAD">
          <w:rPr>
            <w:rFonts w:cstheme="minorHAnsi"/>
            <w:highlight w:val="green"/>
            <w:rPrChange w:id="248" w:author="mokhail" w:date="2020-08-12T02:59:00Z">
              <w:rPr>
                <w:rFonts w:cstheme="minorHAnsi"/>
              </w:rPr>
            </w:rPrChange>
          </w:rPr>
          <w:t xml:space="preserve"> </w:t>
        </w:r>
        <w:r w:rsidR="00674AAD" w:rsidRPr="00674AAD">
          <w:rPr>
            <w:rFonts w:cstheme="minorHAnsi"/>
            <w:highlight w:val="green"/>
            <w:lang w:val="en-US"/>
            <w:rPrChange w:id="249" w:author="mokhail" w:date="2020-08-12T02:59:00Z">
              <w:rPr>
                <w:rFonts w:cstheme="minorHAnsi"/>
              </w:rPr>
            </w:rPrChange>
          </w:rPr>
          <w:t>review</w:t>
        </w:r>
        <w:r w:rsidR="00674AAD" w:rsidRPr="00674AAD">
          <w:rPr>
            <w:rFonts w:cstheme="minorHAnsi"/>
            <w:highlight w:val="green"/>
            <w:rPrChange w:id="250" w:author="mokhail" w:date="2020-08-12T02:59:00Z">
              <w:rPr>
                <w:rFonts w:cstheme="minorHAnsi"/>
              </w:rPr>
            </w:rPrChange>
          </w:rPr>
          <w:t xml:space="preserve"> </w:t>
        </w:r>
        <w:r w:rsidR="00674AAD" w:rsidRPr="00674AAD">
          <w:rPr>
            <w:rFonts w:cstheme="minorHAnsi"/>
            <w:highlight w:val="green"/>
            <w:lang w:val="en-US"/>
            <w:rPrChange w:id="251" w:author="mokhail" w:date="2020-08-12T02:59:00Z">
              <w:rPr>
                <w:rFonts w:cstheme="minorHAnsi"/>
              </w:rPr>
            </w:rPrChange>
          </w:rPr>
          <w:t>and</w:t>
        </w:r>
        <w:r w:rsidR="00674AAD" w:rsidRPr="00674AAD">
          <w:rPr>
            <w:rFonts w:cstheme="minorHAnsi"/>
            <w:highlight w:val="green"/>
            <w:rPrChange w:id="252" w:author="mokhail" w:date="2020-08-12T02:59:00Z">
              <w:rPr>
                <w:rFonts w:cstheme="minorHAnsi"/>
              </w:rPr>
            </w:rPrChange>
          </w:rPr>
          <w:t xml:space="preserve"> </w:t>
        </w:r>
        <w:r w:rsidR="00674AAD" w:rsidRPr="00674AAD">
          <w:rPr>
            <w:rFonts w:cstheme="minorHAnsi"/>
            <w:highlight w:val="green"/>
            <w:lang w:val="en-US"/>
            <w:rPrChange w:id="253" w:author="mokhail" w:date="2020-08-12T02:59:00Z">
              <w:rPr>
                <w:rFonts w:cstheme="minorHAnsi"/>
              </w:rPr>
            </w:rPrChange>
          </w:rPr>
          <w:t>a</w:t>
        </w:r>
        <w:r w:rsidR="00674AAD" w:rsidRPr="00674AAD">
          <w:rPr>
            <w:rFonts w:cstheme="minorHAnsi"/>
            <w:highlight w:val="green"/>
            <w:rPrChange w:id="254" w:author="mokhail" w:date="2020-08-12T02:59:00Z">
              <w:rPr>
                <w:rFonts w:cstheme="minorHAnsi"/>
              </w:rPr>
            </w:rPrChange>
          </w:rPr>
          <w:t xml:space="preserve"> </w:t>
        </w:r>
        <w:r w:rsidR="00674AAD" w:rsidRPr="00674AAD">
          <w:rPr>
            <w:rFonts w:cstheme="minorHAnsi"/>
            <w:highlight w:val="green"/>
            <w:lang w:val="en-US"/>
            <w:rPrChange w:id="255" w:author="mokhail" w:date="2020-08-12T02:59:00Z">
              <w:rPr>
                <w:rFonts w:cstheme="minorHAnsi"/>
              </w:rPr>
            </w:rPrChange>
          </w:rPr>
          <w:t>model</w:t>
        </w:r>
        <w:r w:rsidR="00674AAD" w:rsidRPr="00674AAD">
          <w:rPr>
            <w:rFonts w:cstheme="minorHAnsi"/>
            <w:highlight w:val="green"/>
            <w:rPrChange w:id="256" w:author="mokhail" w:date="2020-08-12T02:59:00Z">
              <w:rPr>
                <w:rFonts w:cstheme="minorHAnsi"/>
              </w:rPr>
            </w:rPrChange>
          </w:rPr>
          <w:t xml:space="preserve"> </w:t>
        </w:r>
        <w:r w:rsidR="00674AAD" w:rsidRPr="00674AAD">
          <w:rPr>
            <w:rFonts w:cstheme="minorHAnsi"/>
            <w:highlight w:val="green"/>
            <w:lang w:val="en-US"/>
            <w:rPrChange w:id="257" w:author="mokhail" w:date="2020-08-12T02:59:00Z">
              <w:rPr>
                <w:rFonts w:cstheme="minorHAnsi"/>
              </w:rPr>
            </w:rPrChange>
          </w:rPr>
          <w:t>for</w:t>
        </w:r>
        <w:r w:rsidR="00674AAD" w:rsidRPr="00674AAD">
          <w:rPr>
            <w:rFonts w:cstheme="minorHAnsi"/>
            <w:highlight w:val="green"/>
            <w:rPrChange w:id="258" w:author="mokhail" w:date="2020-08-12T02:59:00Z">
              <w:rPr>
                <w:rFonts w:cstheme="minorHAnsi"/>
              </w:rPr>
            </w:rPrChange>
          </w:rPr>
          <w:t xml:space="preserve"> </w:t>
        </w:r>
        <w:r w:rsidR="00674AAD" w:rsidRPr="00674AAD">
          <w:rPr>
            <w:rFonts w:cstheme="minorHAnsi"/>
            <w:highlight w:val="green"/>
            <w:lang w:val="en-US"/>
            <w:rPrChange w:id="259" w:author="mokhail" w:date="2020-08-12T02:59:00Z">
              <w:rPr>
                <w:rFonts w:cstheme="minorHAnsi"/>
              </w:rPr>
            </w:rPrChange>
          </w:rPr>
          <w:t>future</w:t>
        </w:r>
        <w:r w:rsidR="00674AAD" w:rsidRPr="00674AAD">
          <w:rPr>
            <w:rFonts w:cstheme="minorHAnsi"/>
            <w:highlight w:val="green"/>
            <w:rPrChange w:id="260" w:author="mokhail" w:date="2020-08-12T02:59:00Z">
              <w:rPr>
                <w:rFonts w:cstheme="minorHAnsi"/>
              </w:rPr>
            </w:rPrChange>
          </w:rPr>
          <w:t xml:space="preserve"> </w:t>
        </w:r>
        <w:r w:rsidR="00674AAD" w:rsidRPr="00674AAD">
          <w:rPr>
            <w:rFonts w:cstheme="minorHAnsi"/>
            <w:highlight w:val="green"/>
            <w:lang w:val="en-US"/>
            <w:rPrChange w:id="261" w:author="mokhail" w:date="2020-08-12T02:59:00Z">
              <w:rPr>
                <w:rFonts w:cstheme="minorHAnsi"/>
              </w:rPr>
            </w:rPrChange>
          </w:rPr>
          <w:t>research</w:t>
        </w:r>
        <w:r w:rsidR="00674AAD" w:rsidRPr="00674AAD">
          <w:rPr>
            <w:rFonts w:cstheme="minorHAnsi"/>
            <w:highlight w:val="green"/>
            <w:rPrChange w:id="262" w:author="mokhail" w:date="2020-08-12T02:59:00Z">
              <w:rPr>
                <w:rFonts w:cstheme="minorHAnsi"/>
              </w:rPr>
            </w:rPrChange>
          </w:rPr>
          <w:t xml:space="preserve"> //</w:t>
        </w:r>
        <w:r w:rsidR="00674AAD" w:rsidRPr="00674AAD">
          <w:rPr>
            <w:rFonts w:cstheme="minorHAnsi"/>
            <w:highlight w:val="green"/>
            <w:lang w:val="en-US"/>
            <w:rPrChange w:id="263" w:author="mokhail" w:date="2020-08-12T02:59:00Z">
              <w:rPr>
                <w:rFonts w:cstheme="minorHAnsi"/>
              </w:rPr>
            </w:rPrChange>
          </w:rPr>
          <w:t>Psychological</w:t>
        </w:r>
        <w:r w:rsidR="00674AAD" w:rsidRPr="00674AAD">
          <w:rPr>
            <w:rFonts w:cstheme="minorHAnsi"/>
            <w:highlight w:val="green"/>
            <w:rPrChange w:id="264" w:author="mokhail" w:date="2020-08-12T02:59:00Z">
              <w:rPr>
                <w:rFonts w:cstheme="minorHAnsi"/>
              </w:rPr>
            </w:rPrChange>
          </w:rPr>
          <w:t xml:space="preserve"> </w:t>
        </w:r>
        <w:r w:rsidR="00674AAD" w:rsidRPr="00674AAD">
          <w:rPr>
            <w:rFonts w:cstheme="minorHAnsi"/>
            <w:highlight w:val="green"/>
            <w:lang w:val="en-US"/>
            <w:rPrChange w:id="265" w:author="mokhail" w:date="2020-08-12T02:59:00Z">
              <w:rPr>
                <w:rFonts w:cstheme="minorHAnsi"/>
              </w:rPr>
            </w:rPrChange>
          </w:rPr>
          <w:t>bulletin</w:t>
        </w:r>
        <w:r w:rsidR="00674AAD" w:rsidRPr="00674AAD">
          <w:rPr>
            <w:rFonts w:cstheme="minorHAnsi"/>
            <w:highlight w:val="green"/>
            <w:rPrChange w:id="266" w:author="mokhail" w:date="2020-08-12T02:59:00Z">
              <w:rPr>
                <w:rFonts w:cstheme="minorHAnsi"/>
              </w:rPr>
            </w:rPrChange>
          </w:rPr>
          <w:t xml:space="preserve">. – 1986. – Т. 99. – №. </w:t>
        </w:r>
        <w:r w:rsidR="00674AAD" w:rsidRPr="00674AAD">
          <w:rPr>
            <w:rFonts w:cstheme="minorHAnsi"/>
            <w:highlight w:val="green"/>
            <w:lang w:val="en-US"/>
            <w:rPrChange w:id="267" w:author="mokhail" w:date="2020-08-12T02:59:00Z">
              <w:rPr>
                <w:rFonts w:cstheme="minorHAnsi"/>
              </w:rPr>
            </w:rPrChange>
          </w:rPr>
          <w:t xml:space="preserve">2. – </w:t>
        </w:r>
        <w:r w:rsidR="00674AAD" w:rsidRPr="00674AAD">
          <w:rPr>
            <w:rFonts w:cstheme="minorHAnsi"/>
            <w:highlight w:val="green"/>
            <w:rPrChange w:id="268" w:author="mokhail" w:date="2020-08-12T02:59:00Z">
              <w:rPr>
                <w:rFonts w:cstheme="minorHAnsi"/>
              </w:rPr>
            </w:rPrChange>
          </w:rPr>
          <w:t>С</w:t>
        </w:r>
        <w:r w:rsidR="00674AAD" w:rsidRPr="00674AAD">
          <w:rPr>
            <w:rFonts w:cstheme="minorHAnsi"/>
            <w:highlight w:val="green"/>
            <w:lang w:val="en-US"/>
            <w:rPrChange w:id="269" w:author="mokhail" w:date="2020-08-12T02:59:00Z">
              <w:rPr>
                <w:rFonts w:cstheme="minorHAnsi"/>
              </w:rPr>
            </w:rPrChange>
          </w:rPr>
          <w:t>. 143.</w:t>
        </w:r>
        <w:r w:rsidR="00674AAD" w:rsidRPr="00674AAD">
          <w:rPr>
            <w:rFonts w:cstheme="minorHAnsi"/>
            <w:lang w:val="en-US"/>
            <w:rPrChange w:id="270" w:author="mokhail" w:date="2020-08-12T02:58:00Z">
              <w:rPr>
                <w:rFonts w:cstheme="minorHAnsi"/>
              </w:rPr>
            </w:rPrChange>
          </w:rPr>
          <w:t>][</w:t>
        </w:r>
      </w:ins>
      <w:ins w:id="271" w:author="mokhail" w:date="2020-08-12T02:58:00Z">
        <w:r w:rsidR="00674AAD" w:rsidRPr="00674AAD">
          <w:rPr>
            <w:rFonts w:cstheme="minorHAnsi"/>
            <w:highlight w:val="green"/>
            <w:lang w:val="en-US"/>
            <w:rPrChange w:id="272" w:author="mokhail" w:date="2020-08-12T02:59:00Z">
              <w:rPr>
                <w:rFonts w:cstheme="minorHAnsi"/>
                <w:lang w:val="en-US"/>
              </w:rPr>
            </w:rPrChange>
          </w:rPr>
          <w:t xml:space="preserve">Scherer K. R., Johnstone T., </w:t>
        </w:r>
        <w:proofErr w:type="spellStart"/>
        <w:r w:rsidR="00674AAD" w:rsidRPr="00674AAD">
          <w:rPr>
            <w:rFonts w:cstheme="minorHAnsi"/>
            <w:highlight w:val="green"/>
            <w:lang w:val="en-US"/>
            <w:rPrChange w:id="273" w:author="mokhail" w:date="2020-08-12T02:59:00Z">
              <w:rPr>
                <w:rFonts w:cstheme="minorHAnsi"/>
                <w:lang w:val="en-US"/>
              </w:rPr>
            </w:rPrChange>
          </w:rPr>
          <w:t>Klasmeyer</w:t>
        </w:r>
        <w:proofErr w:type="spellEnd"/>
        <w:r w:rsidR="00674AAD" w:rsidRPr="00674AAD">
          <w:rPr>
            <w:rFonts w:cstheme="minorHAnsi"/>
            <w:highlight w:val="green"/>
            <w:lang w:val="en-US"/>
            <w:rPrChange w:id="274" w:author="mokhail" w:date="2020-08-12T02:59:00Z">
              <w:rPr>
                <w:rFonts w:cstheme="minorHAnsi"/>
                <w:lang w:val="en-US"/>
              </w:rPr>
            </w:rPrChange>
          </w:rPr>
          <w:t xml:space="preserve"> G. Vocal expression of emotion //Handbook of affective sciences. – 2003. – С. 433-456.</w:t>
        </w:r>
      </w:ins>
      <w:ins w:id="275" w:author="mokhail" w:date="2020-08-12T02:57:00Z">
        <w:r w:rsidR="00674AAD" w:rsidRPr="00674AAD">
          <w:rPr>
            <w:rFonts w:cstheme="minorHAnsi"/>
            <w:lang w:val="en-US"/>
            <w:rPrChange w:id="276" w:author="mokhail" w:date="2020-08-12T02:58:00Z">
              <w:rPr>
                <w:rFonts w:cstheme="minorHAnsi"/>
              </w:rPr>
            </w:rPrChange>
          </w:rPr>
          <w:t>][</w:t>
        </w:r>
      </w:ins>
      <w:proofErr w:type="spellStart"/>
      <w:ins w:id="277" w:author="mokhail" w:date="2020-08-12T02:58:00Z">
        <w:r w:rsidR="00674AAD" w:rsidRPr="00674AAD">
          <w:rPr>
            <w:rFonts w:cstheme="minorHAnsi"/>
            <w:highlight w:val="green"/>
            <w:lang w:val="en-US"/>
            <w:rPrChange w:id="278" w:author="mokhail" w:date="2020-08-12T02:59:00Z">
              <w:rPr>
                <w:rFonts w:cstheme="minorHAnsi"/>
                <w:lang w:val="en-US"/>
              </w:rPr>
            </w:rPrChange>
          </w:rPr>
          <w:t>Banse</w:t>
        </w:r>
        <w:proofErr w:type="spellEnd"/>
        <w:r w:rsidR="00674AAD" w:rsidRPr="00674AAD">
          <w:rPr>
            <w:rFonts w:cstheme="minorHAnsi"/>
            <w:highlight w:val="green"/>
            <w:lang w:val="en-US"/>
            <w:rPrChange w:id="279" w:author="mokhail" w:date="2020-08-12T02:59:00Z">
              <w:rPr>
                <w:rFonts w:cstheme="minorHAnsi"/>
                <w:lang w:val="en-US"/>
              </w:rPr>
            </w:rPrChange>
          </w:rPr>
          <w:t xml:space="preserve"> R., Scherer K. R. Acoustic profiles in vocal emotion expression //Journal of personality and social psychology. – 1996. – Т. 70. – №. </w:t>
        </w:r>
        <w:r w:rsidR="00674AAD" w:rsidRPr="007304B6">
          <w:rPr>
            <w:rFonts w:cstheme="minorHAnsi"/>
            <w:highlight w:val="green"/>
            <w:rPrChange w:id="280" w:author="mokhail" w:date="2020-08-14T17:05:00Z">
              <w:rPr>
                <w:rFonts w:cstheme="minorHAnsi"/>
                <w:lang w:val="en-US"/>
              </w:rPr>
            </w:rPrChange>
          </w:rPr>
          <w:t>3. – С. 614.</w:t>
        </w:r>
      </w:ins>
      <w:ins w:id="281" w:author="mokhail" w:date="2020-08-12T02:57:00Z">
        <w:r w:rsidR="00674AAD" w:rsidRPr="007304B6">
          <w:rPr>
            <w:rFonts w:cstheme="minorHAnsi"/>
          </w:rPr>
          <w:t>]</w:t>
        </w:r>
      </w:ins>
      <w:ins w:id="282" w:author="mokhail" w:date="2020-08-14T17:03:00Z">
        <w:r w:rsidR="00655FA9">
          <w:rPr>
            <w:rFonts w:cstheme="minorHAnsi"/>
          </w:rPr>
          <w:t xml:space="preserve">. </w:t>
        </w:r>
      </w:ins>
      <w:ins w:id="283" w:author="mokhail" w:date="2020-08-14T17:04:00Z">
        <w:r w:rsidR="00655FA9">
          <w:rPr>
            <w:rFonts w:cstheme="minorHAnsi"/>
          </w:rPr>
          <w:t>Наборы данных</w:t>
        </w:r>
      </w:ins>
      <w:ins w:id="284" w:author="mokhail" w:date="2020-08-14T17:14:00Z">
        <w:r w:rsidR="00B66A5C">
          <w:rPr>
            <w:rFonts w:cstheme="minorHAnsi"/>
          </w:rPr>
          <w:t xml:space="preserve"> [</w:t>
        </w:r>
        <w:commentRangeStart w:id="285"/>
        <w:commentRangeStart w:id="286"/>
        <w:commentRangeStart w:id="287"/>
        <w:r w:rsidR="00B66A5C" w:rsidRPr="00B66A5C">
          <w:rPr>
            <w:rFonts w:cstheme="minorHAnsi"/>
            <w:highlight w:val="green"/>
            <w:rPrChange w:id="288" w:author="mokhail" w:date="2020-08-14T17:14:00Z">
              <w:rPr>
                <w:rFonts w:cstheme="minorHAnsi"/>
                <w:lang w:val="en-US"/>
              </w:rPr>
            </w:rPrChange>
          </w:rPr>
          <w:t>!!!!</w:t>
        </w:r>
        <w:commentRangeEnd w:id="285"/>
        <w:r w:rsidR="00B66A5C">
          <w:rPr>
            <w:rStyle w:val="a9"/>
          </w:rPr>
          <w:commentReference w:id="285"/>
        </w:r>
      </w:ins>
      <w:commentRangeEnd w:id="286"/>
      <w:r w:rsidR="007231D1">
        <w:rPr>
          <w:rStyle w:val="a9"/>
        </w:rPr>
        <w:commentReference w:id="286"/>
      </w:r>
      <w:commentRangeEnd w:id="287"/>
      <w:r w:rsidR="007231D1">
        <w:rPr>
          <w:rStyle w:val="a9"/>
        </w:rPr>
        <w:commentReference w:id="287"/>
      </w:r>
      <w:ins w:id="289" w:author="mokhail" w:date="2020-08-14T17:14:00Z">
        <w:r w:rsidR="00B66A5C">
          <w:rPr>
            <w:rFonts w:cstheme="minorHAnsi"/>
          </w:rPr>
          <w:t>]</w:t>
        </w:r>
      </w:ins>
      <w:ins w:id="290" w:author="mokhail" w:date="2020-08-14T17:04:00Z">
        <w:r w:rsidR="00655FA9">
          <w:rPr>
            <w:rFonts w:cstheme="minorHAnsi"/>
          </w:rPr>
          <w:t xml:space="preserve">, </w:t>
        </w:r>
      </w:ins>
      <w:ins w:id="291" w:author="mokhail" w:date="2020-08-14T17:13:00Z">
        <w:r w:rsidR="00B66A5C">
          <w:rPr>
            <w:rFonts w:cstheme="minorHAnsi"/>
          </w:rPr>
          <w:t xml:space="preserve">использующие разметку, основанную на </w:t>
        </w:r>
      </w:ins>
      <w:ins w:id="292" w:author="mokhail" w:date="2020-08-14T17:14:00Z">
        <w:r w:rsidR="00B66A5C">
          <w:rPr>
            <w:rFonts w:cstheme="minorHAnsi"/>
          </w:rPr>
          <w:t>концепции базовых эмоций, однако, могут содержать в себе</w:t>
        </w:r>
      </w:ins>
      <w:ins w:id="293" w:author="mokhail" w:date="2020-08-14T17:15:00Z">
        <w:r w:rsidR="00EB5667">
          <w:rPr>
            <w:rFonts w:cstheme="minorHAnsi"/>
          </w:rPr>
          <w:t xml:space="preserve"> раз</w:t>
        </w:r>
      </w:ins>
      <w:ins w:id="294" w:author="mokhail" w:date="2020-08-14T17:16:00Z">
        <w:r w:rsidR="00EB5667">
          <w:rPr>
            <w:rFonts w:cstheme="minorHAnsi"/>
          </w:rPr>
          <w:t>лич</w:t>
        </w:r>
      </w:ins>
      <w:ins w:id="295" w:author="mokhail" w:date="2020-08-14T17:15:00Z">
        <w:r w:rsidR="00EB5667">
          <w:rPr>
            <w:rFonts w:cstheme="minorHAnsi"/>
          </w:rPr>
          <w:t>ный набор классов эмоций, и</w:t>
        </w:r>
      </w:ins>
      <w:ins w:id="296" w:author="mokhail" w:date="2020-08-14T17:16:00Z">
        <w:r w:rsidR="00EB5667">
          <w:rPr>
            <w:rFonts w:cstheme="minorHAnsi"/>
          </w:rPr>
          <w:t>спользующихся для категоризации данных. Это может быть обусловлено несколькими причинами:</w:t>
        </w:r>
      </w:ins>
      <w:ins w:id="297" w:author="mokhail" w:date="2020-08-14T17:17:00Z">
        <w:r w:rsidR="00EB5667">
          <w:rPr>
            <w:rFonts w:cstheme="minorHAnsi"/>
          </w:rPr>
          <w:t xml:space="preserve"> применение различных оснований для выделения базовых эмоций,</w:t>
        </w:r>
      </w:ins>
      <w:ins w:id="298" w:author="mokhail" w:date="2020-08-14T17:16:00Z">
        <w:r w:rsidR="00EB5667">
          <w:rPr>
            <w:rFonts w:cstheme="minorHAnsi"/>
          </w:rPr>
          <w:t xml:space="preserve"> </w:t>
        </w:r>
      </w:ins>
      <w:ins w:id="299" w:author="mokhail" w:date="2020-08-14T17:17:00Z">
        <w:r w:rsidR="00EB5667">
          <w:rPr>
            <w:rFonts w:cstheme="minorHAnsi"/>
          </w:rPr>
          <w:t>не достаточная представленность той или иной эмоции в наборах</w:t>
        </w:r>
      </w:ins>
      <w:ins w:id="300" w:author="mokhail" w:date="2020-08-14T17:18:00Z">
        <w:r w:rsidR="00EB5667">
          <w:rPr>
            <w:rFonts w:cstheme="minorHAnsi"/>
          </w:rPr>
          <w:t>, не согласованность при разметке данных экспертами и т.д.</w:t>
        </w:r>
      </w:ins>
      <w:ins w:id="301" w:author="mokhail" w:date="2020-08-14T17:33:00Z">
        <w:r w:rsidR="00870B68">
          <w:rPr>
            <w:rFonts w:cstheme="minorHAnsi"/>
          </w:rPr>
          <w:t xml:space="preserve"> Не однородность наборов данных</w:t>
        </w:r>
      </w:ins>
      <w:ins w:id="302" w:author="mokhail" w:date="2020-08-14T17:34:00Z">
        <w:r w:rsidR="00870B68">
          <w:rPr>
            <w:rFonts w:cstheme="minorHAnsi"/>
          </w:rPr>
          <w:t xml:space="preserve"> ставит важнейшую научную задачу сравнительного исследования различных алгоритмов классификации на большом наборе </w:t>
        </w:r>
      </w:ins>
      <w:ins w:id="303" w:author="mokhail" w:date="2020-08-14T17:35:00Z">
        <w:r w:rsidR="00870B68">
          <w:rPr>
            <w:rFonts w:cstheme="minorHAnsi"/>
          </w:rPr>
          <w:t>различных наборов данных, содержащих в себе невербальные проявления эмоций человека в речи</w:t>
        </w:r>
      </w:ins>
      <w:ins w:id="304" w:author="mokhail" w:date="2020-08-14T17:36:00Z">
        <w:r w:rsidR="00870B68">
          <w:rPr>
            <w:rFonts w:cstheme="minorHAnsi"/>
          </w:rPr>
          <w:t>.</w:t>
        </w:r>
      </w:ins>
    </w:p>
    <w:p w14:paraId="1C8BAFDF" w14:textId="6FCF09E7" w:rsidR="004E4B34" w:rsidRDefault="00EB5667" w:rsidP="00ED7D23">
      <w:pPr>
        <w:ind w:firstLine="708"/>
        <w:jc w:val="both"/>
        <w:rPr>
          <w:ins w:id="305" w:author="mokhail" w:date="2020-08-14T17:36:00Z"/>
          <w:shd w:val="clear" w:color="auto" w:fill="FFFFFF"/>
        </w:rPr>
      </w:pPr>
      <w:ins w:id="306" w:author="mokhail" w:date="2020-08-14T17:20:00Z">
        <w:r>
          <w:rPr>
            <w:rFonts w:cstheme="minorHAnsi"/>
          </w:rPr>
          <w:t>Стоит также особо от</w:t>
        </w:r>
      </w:ins>
      <w:ins w:id="307" w:author="mokhail" w:date="2020-08-14T17:21:00Z">
        <w:r>
          <w:rPr>
            <w:rFonts w:cstheme="minorHAnsi"/>
          </w:rPr>
          <w:t xml:space="preserve">метить, что в </w:t>
        </w:r>
      </w:ins>
      <w:ins w:id="308" w:author="mokhail" w:date="2020-08-14T17:04:00Z">
        <w:r w:rsidR="007304B6">
          <w:rPr>
            <w:rFonts w:cstheme="minorHAnsi"/>
          </w:rPr>
          <w:t>некоторых</w:t>
        </w:r>
      </w:ins>
      <w:ins w:id="309" w:author="mokhail" w:date="2020-08-14T17:22:00Z">
        <w:r>
          <w:rPr>
            <w:rFonts w:cstheme="minorHAnsi"/>
          </w:rPr>
          <w:t xml:space="preserve"> специфических</w:t>
        </w:r>
      </w:ins>
      <w:ins w:id="310" w:author="mokhail" w:date="2020-08-14T17:04:00Z">
        <w:r w:rsidR="007304B6">
          <w:rPr>
            <w:rFonts w:cstheme="minorHAnsi"/>
          </w:rPr>
          <w:t xml:space="preserve"> задачах </w:t>
        </w:r>
      </w:ins>
      <w:ins w:id="311" w:author="mokhail" w:date="2020-08-14T17:21:00Z">
        <w:r>
          <w:rPr>
            <w:rFonts w:cstheme="minorHAnsi"/>
          </w:rPr>
          <w:t xml:space="preserve">на первый план выходят вопросы </w:t>
        </w:r>
      </w:ins>
      <w:ins w:id="312" w:author="mokhail" w:date="2020-08-14T17:22:00Z">
        <w:r>
          <w:rPr>
            <w:rFonts w:cstheme="minorHAnsi"/>
          </w:rPr>
          <w:t>переразметки известных наборов данных на другие категории.</w:t>
        </w:r>
      </w:ins>
      <w:ins w:id="313" w:author="mokhail" w:date="2020-08-14T17:20:00Z">
        <w:r>
          <w:rPr>
            <w:rFonts w:cstheme="minorHAnsi"/>
          </w:rPr>
          <w:t xml:space="preserve"> </w:t>
        </w:r>
      </w:ins>
      <w:ins w:id="314" w:author="mokhail" w:date="2020-08-14T17:22:00Z">
        <w:r>
          <w:rPr>
            <w:rFonts w:cstheme="minorHAnsi"/>
          </w:rPr>
          <w:t>Так</w:t>
        </w:r>
      </w:ins>
      <w:ins w:id="315" w:author="mokhail" w:date="2020-08-14T17:23:00Z">
        <w:r>
          <w:rPr>
            <w:rFonts w:cstheme="minorHAnsi"/>
          </w:rPr>
          <w:t>, в задаче выявления агрессивного поведения людей, на передний план выходит выявление негативных эмоций, которые обычно соп</w:t>
        </w:r>
      </w:ins>
      <w:ins w:id="316" w:author="mokhail" w:date="2020-08-14T17:24:00Z">
        <w:r>
          <w:rPr>
            <w:rFonts w:cstheme="minorHAnsi"/>
          </w:rPr>
          <w:t xml:space="preserve">ровождают проявления агрессии </w:t>
        </w:r>
        <w:r w:rsidRPr="00EB5667">
          <w:rPr>
            <w:rFonts w:cstheme="minorHAnsi"/>
            <w:rPrChange w:id="317" w:author="mokhail" w:date="2020-08-14T17:24:00Z">
              <w:rPr>
                <w:rFonts w:cstheme="minorHAnsi"/>
                <w:lang w:val="en-US"/>
              </w:rPr>
            </w:rPrChange>
          </w:rPr>
          <w:t>[</w:t>
        </w:r>
        <w:commentRangeStart w:id="318"/>
        <w:r w:rsidRPr="00EB5667">
          <w:rPr>
            <w:rFonts w:cstheme="minorHAnsi"/>
            <w:rPrChange w:id="319" w:author="mokhail" w:date="2020-08-14T17:24:00Z">
              <w:rPr>
                <w:rFonts w:cstheme="minorHAnsi"/>
                <w:lang w:val="en-US"/>
              </w:rPr>
            </w:rPrChange>
          </w:rPr>
          <w:t>!!!!!</w:t>
        </w:r>
        <w:commentRangeEnd w:id="318"/>
        <w:r>
          <w:rPr>
            <w:rStyle w:val="a9"/>
          </w:rPr>
          <w:commentReference w:id="318"/>
        </w:r>
        <w:r w:rsidRPr="00EB5667">
          <w:rPr>
            <w:rFonts w:cstheme="minorHAnsi"/>
            <w:rPrChange w:id="320" w:author="mokhail" w:date="2020-08-14T17:24:00Z">
              <w:rPr>
                <w:rFonts w:cstheme="minorHAnsi"/>
                <w:lang w:val="en-US"/>
              </w:rPr>
            </w:rPrChange>
          </w:rPr>
          <w:t>]</w:t>
        </w:r>
      </w:ins>
      <w:ins w:id="321" w:author="mokhail" w:date="2020-08-14T17:25:00Z">
        <w:r w:rsidR="00A9050A">
          <w:rPr>
            <w:rFonts w:cstheme="minorHAnsi"/>
          </w:rPr>
          <w:t xml:space="preserve">. Такая переразметка может быть выполнена </w:t>
        </w:r>
      </w:ins>
      <w:ins w:id="322" w:author="mokhail" w:date="2020-08-14T17:26:00Z">
        <w:r w:rsidR="00A9050A">
          <w:rPr>
            <w:rFonts w:cstheme="minorHAnsi"/>
          </w:rPr>
          <w:t xml:space="preserve">простым отнесениям </w:t>
        </w:r>
        <w:r w:rsidR="004E4B34">
          <w:rPr>
            <w:rFonts w:cstheme="minorHAnsi"/>
          </w:rPr>
          <w:t xml:space="preserve">экземпляров того или иного класса эмоций к более общей категории </w:t>
        </w:r>
      </w:ins>
      <w:ins w:id="323" w:author="mokhail" w:date="2020-08-14T17:27:00Z">
        <w:r w:rsidR="004E4B34">
          <w:rPr>
            <w:rFonts w:cstheme="minorHAnsi"/>
          </w:rPr>
          <w:t>–</w:t>
        </w:r>
      </w:ins>
      <w:ins w:id="324" w:author="mokhail" w:date="2020-08-14T17:26:00Z">
        <w:r w:rsidR="004E4B34">
          <w:rPr>
            <w:rFonts w:cstheme="minorHAnsi"/>
          </w:rPr>
          <w:t xml:space="preserve"> </w:t>
        </w:r>
      </w:ins>
      <w:ins w:id="325" w:author="mokhail" w:date="2020-08-14T17:27:00Z">
        <w:r w:rsidR="004E4B34">
          <w:rPr>
            <w:rFonts w:cstheme="minorHAnsi"/>
          </w:rPr>
          <w:t xml:space="preserve">негативные эмоции и </w:t>
        </w:r>
      </w:ins>
      <w:ins w:id="326" w:author="mokhail" w:date="2020-08-14T17:28:00Z">
        <w:r w:rsidR="004E4B34">
          <w:rPr>
            <w:rFonts w:cstheme="minorHAnsi"/>
          </w:rPr>
          <w:t>остальные</w:t>
        </w:r>
      </w:ins>
      <w:ins w:id="327" w:author="mokhail" w:date="2020-08-14T17:27:00Z">
        <w:r w:rsidR="004E4B34">
          <w:rPr>
            <w:rFonts w:cstheme="minorHAnsi"/>
          </w:rPr>
          <w:t xml:space="preserve"> эмоции, к которым относят позитивные и нейтральные эмоции. Так, </w:t>
        </w:r>
      </w:ins>
      <w:ins w:id="328" w:author="mokhail" w:date="2020-08-14T17:28:00Z">
        <w:r w:rsidR="004E4B34">
          <w:rPr>
            <w:rFonts w:cstheme="minorHAnsi"/>
          </w:rPr>
          <w:t>к н</w:t>
        </w:r>
      </w:ins>
      <w:ins w:id="329" w:author="mokhail" w:date="2020-08-14T17:29:00Z">
        <w:r w:rsidR="004E4B34">
          <w:rPr>
            <w:rFonts w:cstheme="minorHAnsi"/>
          </w:rPr>
          <w:t xml:space="preserve">егативным эмоциям обычно относят </w:t>
        </w:r>
        <w:r w:rsidR="004E4B34">
          <w:rPr>
            <w:shd w:val="clear" w:color="auto" w:fill="FFFFFF"/>
          </w:rPr>
          <w:t>гнев</w:t>
        </w:r>
        <w:r w:rsidR="004E4B34" w:rsidRPr="009F6A03">
          <w:rPr>
            <w:shd w:val="clear" w:color="auto" w:fill="FFFFFF"/>
          </w:rPr>
          <w:t xml:space="preserve">, </w:t>
        </w:r>
        <w:r w:rsidR="004E4B34">
          <w:rPr>
            <w:shd w:val="clear" w:color="auto" w:fill="FFFFFF"/>
          </w:rPr>
          <w:t>печаль</w:t>
        </w:r>
        <w:r w:rsidR="004E4B34" w:rsidRPr="009F6A03">
          <w:rPr>
            <w:shd w:val="clear" w:color="auto" w:fill="FFFFFF"/>
          </w:rPr>
          <w:t xml:space="preserve">, </w:t>
        </w:r>
      </w:ins>
      <w:ins w:id="330" w:author="mokhail" w:date="2020-08-14T17:30:00Z">
        <w:r w:rsidR="004E4B34">
          <w:rPr>
            <w:shd w:val="clear" w:color="auto" w:fill="FFFFFF"/>
          </w:rPr>
          <w:t>отвращение</w:t>
        </w:r>
      </w:ins>
      <w:ins w:id="331" w:author="mokhail" w:date="2020-08-14T17:29:00Z">
        <w:r w:rsidR="004E4B34" w:rsidRPr="009F6A03">
          <w:rPr>
            <w:shd w:val="clear" w:color="auto" w:fill="FFFFFF"/>
          </w:rPr>
          <w:t xml:space="preserve">, </w:t>
        </w:r>
      </w:ins>
      <w:ins w:id="332" w:author="mokhail" w:date="2020-08-14T17:30:00Z">
        <w:r w:rsidR="004E4B34">
          <w:rPr>
            <w:shd w:val="clear" w:color="auto" w:fill="FFFFFF"/>
          </w:rPr>
          <w:t>страх</w:t>
        </w:r>
      </w:ins>
      <w:ins w:id="333" w:author="mokhail" w:date="2020-08-14T17:29:00Z">
        <w:r w:rsidR="004E4B34">
          <w:rPr>
            <w:shd w:val="clear" w:color="auto" w:fill="FFFFFF"/>
          </w:rPr>
          <w:t>,</w:t>
        </w:r>
      </w:ins>
      <w:ins w:id="334" w:author="mokhail" w:date="2020-08-14T17:30:00Z">
        <w:r w:rsidR="004E4B34">
          <w:rPr>
            <w:shd w:val="clear" w:color="auto" w:fill="FFFFFF"/>
          </w:rPr>
          <w:t xml:space="preserve"> а к остальным </w:t>
        </w:r>
        <w:r w:rsidR="004E4B34">
          <w:rPr>
            <w:shd w:val="clear" w:color="auto" w:fill="FFFFFF"/>
          </w:rPr>
          <w:lastRenderedPageBreak/>
          <w:t xml:space="preserve">– счастье, волнение, скука, удивление, </w:t>
        </w:r>
      </w:ins>
      <w:ins w:id="335" w:author="mokhail" w:date="2020-08-14T17:31:00Z">
        <w:r w:rsidR="004E4B34">
          <w:rPr>
            <w:shd w:val="clear" w:color="auto" w:fill="FFFFFF"/>
          </w:rPr>
          <w:t>нейтральную эмоцию. Не смотря на всю</w:t>
        </w:r>
      </w:ins>
      <w:ins w:id="336" w:author="mokhail" w:date="2020-08-14T17:32:00Z">
        <w:r w:rsidR="004E4B34">
          <w:rPr>
            <w:shd w:val="clear" w:color="auto" w:fill="FFFFFF"/>
          </w:rPr>
          <w:t xml:space="preserve"> свою</w:t>
        </w:r>
      </w:ins>
      <w:ins w:id="337" w:author="mokhail" w:date="2020-08-14T17:31:00Z">
        <w:r w:rsidR="004E4B34">
          <w:rPr>
            <w:shd w:val="clear" w:color="auto" w:fill="FFFFFF"/>
          </w:rPr>
          <w:t xml:space="preserve"> простоту и очевидность</w:t>
        </w:r>
      </w:ins>
      <w:ins w:id="338" w:author="mokhail" w:date="2020-08-14T17:32:00Z">
        <w:r w:rsidR="004E4B34">
          <w:rPr>
            <w:shd w:val="clear" w:color="auto" w:fill="FFFFFF"/>
          </w:rPr>
          <w:t xml:space="preserve">, данному </w:t>
        </w:r>
      </w:ins>
      <w:ins w:id="339" w:author="mokhail" w:date="2020-08-14T17:31:00Z">
        <w:r w:rsidR="004E4B34">
          <w:rPr>
            <w:shd w:val="clear" w:color="auto" w:fill="FFFFFF"/>
          </w:rPr>
          <w:t>подход</w:t>
        </w:r>
      </w:ins>
      <w:ins w:id="340" w:author="mokhail" w:date="2020-08-14T17:32:00Z">
        <w:r w:rsidR="004E4B34">
          <w:rPr>
            <w:shd w:val="clear" w:color="auto" w:fill="FFFFFF"/>
          </w:rPr>
          <w:t>у уделяется недостаточно внимания в современной научной литературе.</w:t>
        </w:r>
      </w:ins>
    </w:p>
    <w:p w14:paraId="657A3B37" w14:textId="7EF3995B" w:rsidR="005B5E03" w:rsidRDefault="005B5E03" w:rsidP="00ED7D23">
      <w:pPr>
        <w:ind w:firstLine="708"/>
        <w:jc w:val="both"/>
        <w:rPr>
          <w:ins w:id="341" w:author="mokhail" w:date="2020-08-14T17:31:00Z"/>
          <w:shd w:val="clear" w:color="auto" w:fill="FFFFFF"/>
        </w:rPr>
      </w:pPr>
      <w:ins w:id="342" w:author="mokhail" w:date="2020-08-14T17:36:00Z">
        <w:r>
          <w:rPr>
            <w:shd w:val="clear" w:color="auto" w:fill="FFFFFF"/>
          </w:rPr>
          <w:t xml:space="preserve">Наряду с обозначенными выше проблемами, стоит также уделить внимание </w:t>
        </w:r>
      </w:ins>
      <w:ins w:id="343" w:author="mokhail" w:date="2020-08-14T17:37:00Z">
        <w:r>
          <w:rPr>
            <w:shd w:val="clear" w:color="auto" w:fill="FFFFFF"/>
          </w:rPr>
          <w:t>проблеме оценки данных на предмет их группировки в том или ином признаковом пространстве.</w:t>
        </w:r>
      </w:ins>
      <w:ins w:id="344" w:author="mokhail" w:date="2020-08-14T17:38:00Z">
        <w:r>
          <w:rPr>
            <w:shd w:val="clear" w:color="auto" w:fill="FFFFFF"/>
          </w:rPr>
          <w:t xml:space="preserve"> Такая задача может быть выполнена </w:t>
        </w:r>
      </w:ins>
      <w:ins w:id="345" w:author="mokhail" w:date="2020-08-14T17:39:00Z">
        <w:r>
          <w:rPr>
            <w:shd w:val="clear" w:color="auto" w:fill="FFFFFF"/>
          </w:rPr>
          <w:t>при помощи различных процедур проекции данных, представленных в признаковом пространстве большой размерности</w:t>
        </w:r>
      </w:ins>
      <w:ins w:id="346" w:author="mokhail" w:date="2020-08-14T17:40:00Z">
        <w:r>
          <w:rPr>
            <w:shd w:val="clear" w:color="auto" w:fill="FFFFFF"/>
          </w:rPr>
          <w:t>,</w:t>
        </w:r>
      </w:ins>
      <w:ins w:id="347" w:author="mokhail" w:date="2020-08-14T17:39:00Z">
        <w:r>
          <w:rPr>
            <w:shd w:val="clear" w:color="auto" w:fill="FFFFFF"/>
          </w:rPr>
          <w:t xml:space="preserve"> в </w:t>
        </w:r>
      </w:ins>
      <w:ins w:id="348" w:author="mokhail" w:date="2020-08-14T17:40:00Z">
        <w:r>
          <w:rPr>
            <w:shd w:val="clear" w:color="auto" w:fill="FFFFFF"/>
          </w:rPr>
          <w:t>признаковое пространство малой размерности с последующей визуализацией данных в этом пространстве.</w:t>
        </w:r>
      </w:ins>
      <w:ins w:id="349" w:author="mokhail" w:date="2020-08-14T17:37:00Z">
        <w:r>
          <w:rPr>
            <w:shd w:val="clear" w:color="auto" w:fill="FFFFFF"/>
          </w:rPr>
          <w:t xml:space="preserve"> </w:t>
        </w:r>
      </w:ins>
      <w:ins w:id="350" w:author="mokhail" w:date="2020-08-14T17:38:00Z">
        <w:r>
          <w:rPr>
            <w:shd w:val="clear" w:color="auto" w:fill="FFFFFF"/>
          </w:rPr>
          <w:t xml:space="preserve">Это позволяет </w:t>
        </w:r>
      </w:ins>
      <w:ins w:id="351" w:author="mokhail" w:date="2020-08-14T17:41:00Z">
        <w:r>
          <w:rPr>
            <w:shd w:val="clear" w:color="auto" w:fill="FFFFFF"/>
          </w:rPr>
          <w:t xml:space="preserve">выполнить предварительную качественную оценку данных на предмет </w:t>
        </w:r>
      </w:ins>
      <w:ins w:id="352" w:author="mokhail" w:date="2020-08-14T17:42:00Z">
        <w:r>
          <w:rPr>
            <w:shd w:val="clear" w:color="auto" w:fill="FFFFFF"/>
          </w:rPr>
          <w:t xml:space="preserve">их применимости </w:t>
        </w:r>
      </w:ins>
      <w:ins w:id="353" w:author="mokhail" w:date="2020-08-14T17:43:00Z">
        <w:r w:rsidR="00EB5FF5">
          <w:rPr>
            <w:shd w:val="clear" w:color="auto" w:fill="FFFFFF"/>
          </w:rPr>
          <w:t>в задаче классификации</w:t>
        </w:r>
      </w:ins>
      <w:ins w:id="354" w:author="mokhail" w:date="2020-08-14T17:42:00Z">
        <w:r>
          <w:rPr>
            <w:shd w:val="clear" w:color="auto" w:fill="FFFFFF"/>
          </w:rPr>
          <w:t>.</w:t>
        </w:r>
      </w:ins>
    </w:p>
    <w:p w14:paraId="384DBE69" w14:textId="6BA6EC14" w:rsidR="0091659A" w:rsidRPr="00BD0D28" w:rsidDel="00D024E2" w:rsidRDefault="00D24CE0" w:rsidP="00ED7D23">
      <w:pPr>
        <w:ind w:firstLine="708"/>
        <w:jc w:val="both"/>
        <w:rPr>
          <w:del w:id="355" w:author="mokhail" w:date="2020-08-12T02:44:00Z"/>
          <w:rFonts w:cstheme="minorHAnsi"/>
          <w:highlight w:val="yellow"/>
          <w:rPrChange w:id="356" w:author="mokhail" w:date="2020-08-14T17:54:00Z">
            <w:rPr>
              <w:del w:id="357" w:author="mokhail" w:date="2020-08-12T02:44:00Z"/>
              <w:rFonts w:cstheme="minorHAnsi"/>
            </w:rPr>
          </w:rPrChange>
        </w:rPr>
      </w:pPr>
      <w:commentRangeStart w:id="358"/>
      <w:commentRangeStart w:id="359"/>
      <w:commentRangeStart w:id="360"/>
      <w:ins w:id="361" w:author="mokhail" w:date="2020-08-14T17:44:00Z">
        <w:r w:rsidRPr="00263CCA">
          <w:rPr>
            <w:rFonts w:cstheme="minorHAnsi"/>
            <w:highlight w:val="yellow"/>
            <w:rPrChange w:id="362" w:author="mokhail" w:date="2020-08-14T17:47:00Z">
              <w:rPr>
                <w:rFonts w:cstheme="minorHAnsi"/>
              </w:rPr>
            </w:rPrChange>
          </w:rPr>
          <w:t xml:space="preserve">Целью данной работы является выполнение визуализации и качественной оценке данных, содержащих </w:t>
        </w:r>
      </w:ins>
      <w:ins w:id="363" w:author="mokhail" w:date="2020-08-14T17:45:00Z">
        <w:r w:rsidRPr="00263CCA">
          <w:rPr>
            <w:rFonts w:cstheme="minorHAnsi"/>
            <w:highlight w:val="yellow"/>
            <w:rPrChange w:id="364" w:author="mokhail" w:date="2020-08-14T17:47:00Z">
              <w:rPr>
                <w:rFonts w:cstheme="minorHAnsi"/>
              </w:rPr>
            </w:rPrChange>
          </w:rPr>
          <w:t xml:space="preserve">невербальные речевые проявления эмоций человека для различных </w:t>
        </w:r>
      </w:ins>
      <w:ins w:id="365" w:author="mokhail" w:date="2020-08-14T17:46:00Z">
        <w:r w:rsidRPr="00263CCA">
          <w:rPr>
            <w:rFonts w:cstheme="minorHAnsi"/>
            <w:highlight w:val="yellow"/>
            <w:rPrChange w:id="366" w:author="mokhail" w:date="2020-08-14T17:47:00Z">
              <w:rPr>
                <w:rFonts w:cstheme="minorHAnsi"/>
              </w:rPr>
            </w:rPrChange>
          </w:rPr>
          <w:t>наборов данных,</w:t>
        </w:r>
        <w:r w:rsidR="00263CCA" w:rsidRPr="00263CCA">
          <w:rPr>
            <w:rFonts w:cstheme="minorHAnsi"/>
            <w:highlight w:val="yellow"/>
            <w:rPrChange w:id="367" w:author="mokhail" w:date="2020-08-14T17:47:00Z">
              <w:rPr>
                <w:rFonts w:cstheme="minorHAnsi"/>
              </w:rPr>
            </w:rPrChange>
          </w:rPr>
          <w:t xml:space="preserve"> а также выполнение сравнительного исследов</w:t>
        </w:r>
        <w:r w:rsidR="00263CCA" w:rsidRPr="00BD0D28">
          <w:rPr>
            <w:rFonts w:cstheme="minorHAnsi"/>
            <w:highlight w:val="yellow"/>
            <w:rPrChange w:id="368" w:author="mokhail" w:date="2020-08-14T17:54:00Z">
              <w:rPr>
                <w:rFonts w:cstheme="minorHAnsi"/>
              </w:rPr>
            </w:rPrChange>
          </w:rPr>
          <w:t>ания</w:t>
        </w:r>
      </w:ins>
      <w:ins w:id="369" w:author="mokhail" w:date="2020-08-14T17:48:00Z">
        <w:r w:rsidR="00BD0D28" w:rsidRPr="00BD0D28">
          <w:rPr>
            <w:rFonts w:cstheme="minorHAnsi"/>
            <w:highlight w:val="yellow"/>
            <w:rPrChange w:id="370" w:author="mokhail" w:date="2020-08-14T17:54:00Z">
              <w:rPr>
                <w:rFonts w:cstheme="minorHAnsi"/>
              </w:rPr>
            </w:rPrChange>
          </w:rPr>
          <w:t xml:space="preserve"> </w:t>
        </w:r>
      </w:ins>
      <w:ins w:id="371" w:author="mokhail" w:date="2020-08-14T17:51:00Z">
        <w:r w:rsidR="00BD0D28" w:rsidRPr="00BD0D28">
          <w:rPr>
            <w:rFonts w:cstheme="minorHAnsi"/>
            <w:highlight w:val="yellow"/>
            <w:rPrChange w:id="372" w:author="mokhail" w:date="2020-08-14T17:54:00Z">
              <w:rPr>
                <w:rFonts w:cstheme="minorHAnsi"/>
              </w:rPr>
            </w:rPrChange>
          </w:rPr>
          <w:t>алгоритмов классификации, обученных на этих наборах.</w:t>
        </w:r>
      </w:ins>
      <w:ins w:id="373" w:author="mokhail" w:date="2020-08-14T17:46:00Z">
        <w:r w:rsidR="00263CCA" w:rsidRPr="00BD0D28">
          <w:rPr>
            <w:rFonts w:cstheme="minorHAnsi"/>
            <w:highlight w:val="yellow"/>
            <w:rPrChange w:id="374" w:author="mokhail" w:date="2020-08-14T17:54:00Z">
              <w:rPr>
                <w:rFonts w:cstheme="minorHAnsi"/>
              </w:rPr>
            </w:rPrChange>
          </w:rPr>
          <w:t xml:space="preserve"> </w:t>
        </w:r>
      </w:ins>
      <w:ins w:id="375" w:author="mokhail" w:date="2020-08-14T17:51:00Z">
        <w:r w:rsidR="00BD0D28" w:rsidRPr="00BD0D28">
          <w:rPr>
            <w:rFonts w:cstheme="minorHAnsi"/>
            <w:highlight w:val="yellow"/>
            <w:rPrChange w:id="376" w:author="mokhail" w:date="2020-08-14T17:54:00Z">
              <w:rPr>
                <w:rFonts w:cstheme="minorHAnsi"/>
              </w:rPr>
            </w:rPrChange>
          </w:rPr>
          <w:t>При этом, и визуализация, и классификация выполняются на основании д</w:t>
        </w:r>
      </w:ins>
      <w:ins w:id="377" w:author="mokhail" w:date="2020-08-14T17:52:00Z">
        <w:r w:rsidR="00BD0D28" w:rsidRPr="00BD0D28">
          <w:rPr>
            <w:rFonts w:cstheme="minorHAnsi"/>
            <w:highlight w:val="yellow"/>
            <w:rPrChange w:id="378" w:author="mokhail" w:date="2020-08-14T17:54:00Z">
              <w:rPr>
                <w:rFonts w:cstheme="minorHAnsi"/>
              </w:rPr>
            </w:rPrChange>
          </w:rPr>
          <w:t xml:space="preserve">вух способов категоризации данных, обозначенных выше, – использование </w:t>
        </w:r>
      </w:ins>
      <w:del w:id="379" w:author="mokhail" w:date="2020-08-12T02:44:00Z">
        <w:r w:rsidR="00F80AFF" w:rsidRPr="00BD0D28" w:rsidDel="00D024E2">
          <w:rPr>
            <w:rFonts w:cstheme="minorHAnsi"/>
            <w:highlight w:val="yellow"/>
            <w:rPrChange w:id="380" w:author="mokhail" w:date="2020-08-14T17:54:00Z">
              <w:rPr>
                <w:rFonts w:cstheme="minorHAnsi"/>
              </w:rPr>
            </w:rPrChange>
          </w:rPr>
          <w:delText xml:space="preserve">Способность распознавания эмоций во взаимодействии человек-компьютер – важный шаг в сторону </w:delText>
        </w:r>
        <w:r w:rsidR="00D93BEE" w:rsidRPr="00BD0D28" w:rsidDel="00D024E2">
          <w:rPr>
            <w:rFonts w:cstheme="minorHAnsi"/>
            <w:highlight w:val="yellow"/>
            <w:rPrChange w:id="381" w:author="mokhail" w:date="2020-08-14T17:54:00Z">
              <w:rPr>
                <w:rFonts w:cstheme="minorHAnsi"/>
              </w:rPr>
            </w:rPrChange>
          </w:rPr>
          <w:delText xml:space="preserve">улучшения </w:delText>
        </w:r>
        <w:r w:rsidR="00F80AFF" w:rsidRPr="00BD0D28" w:rsidDel="00D024E2">
          <w:rPr>
            <w:rFonts w:cstheme="minorHAnsi"/>
            <w:highlight w:val="yellow"/>
            <w:rPrChange w:id="382" w:author="mokhail" w:date="2020-08-14T17:54:00Z">
              <w:rPr>
                <w:rFonts w:cstheme="minorHAnsi"/>
              </w:rPr>
            </w:rPrChange>
          </w:rPr>
          <w:delText>цифрового окружения</w:delText>
        </w:r>
        <w:r w:rsidR="00D93BEE" w:rsidRPr="00BD0D28" w:rsidDel="00D024E2">
          <w:rPr>
            <w:rFonts w:cstheme="minorHAnsi"/>
            <w:highlight w:val="yellow"/>
            <w:rPrChange w:id="383" w:author="mokhail" w:date="2020-08-14T17:54:00Z">
              <w:rPr>
                <w:rFonts w:cstheme="minorHAnsi"/>
              </w:rPr>
            </w:rPrChange>
          </w:rPr>
          <w:delText>. Область знаний, отвечающая за и</w:delText>
        </w:r>
        <w:r w:rsidR="00145B36" w:rsidRPr="00BD0D28" w:rsidDel="00D024E2">
          <w:rPr>
            <w:rFonts w:cstheme="minorHAnsi"/>
            <w:highlight w:val="yellow"/>
            <w:rPrChange w:id="384" w:author="mokhail" w:date="2020-08-14T17:54:00Z">
              <w:rPr>
                <w:rFonts w:cstheme="minorHAnsi"/>
              </w:rPr>
            </w:rPrChange>
          </w:rPr>
          <w:delText>зучение и разработк</w:delText>
        </w:r>
        <w:r w:rsidR="00D93BEE" w:rsidRPr="00BD0D28" w:rsidDel="00D024E2">
          <w:rPr>
            <w:rFonts w:cstheme="minorHAnsi"/>
            <w:highlight w:val="yellow"/>
            <w:rPrChange w:id="385" w:author="mokhail" w:date="2020-08-14T17:54:00Z">
              <w:rPr>
                <w:rFonts w:cstheme="minorHAnsi"/>
              </w:rPr>
            </w:rPrChange>
          </w:rPr>
          <w:delText>у</w:delText>
        </w:r>
        <w:r w:rsidR="00145B36" w:rsidRPr="00BD0D28" w:rsidDel="00D024E2">
          <w:rPr>
            <w:rFonts w:cstheme="minorHAnsi"/>
            <w:highlight w:val="yellow"/>
            <w:rPrChange w:id="386" w:author="mokhail" w:date="2020-08-14T17:54:00Z">
              <w:rPr>
                <w:rFonts w:cstheme="minorHAnsi"/>
              </w:rPr>
            </w:rPrChange>
          </w:rPr>
          <w:delText xml:space="preserve"> систем и устройств, которые могут распознавать, интерпретировать</w:delText>
        </w:r>
        <w:r w:rsidR="00D93BEE" w:rsidRPr="00BD0D28" w:rsidDel="00D024E2">
          <w:rPr>
            <w:rFonts w:cstheme="minorHAnsi"/>
            <w:highlight w:val="yellow"/>
            <w:rPrChange w:id="387" w:author="mokhail" w:date="2020-08-14T17:54:00Z">
              <w:rPr>
                <w:rFonts w:cstheme="minorHAnsi"/>
              </w:rPr>
            </w:rPrChange>
          </w:rPr>
          <w:delText xml:space="preserve"> и</w:delText>
        </w:r>
        <w:r w:rsidR="00145B36" w:rsidRPr="00BD0D28" w:rsidDel="00D024E2">
          <w:rPr>
            <w:rFonts w:cstheme="minorHAnsi"/>
            <w:highlight w:val="yellow"/>
            <w:rPrChange w:id="388" w:author="mokhail" w:date="2020-08-14T17:54:00Z">
              <w:rPr>
                <w:rFonts w:cstheme="minorHAnsi"/>
              </w:rPr>
            </w:rPrChange>
          </w:rPr>
          <w:delText xml:space="preserve"> моделировать человеческие эмоции и состояния </w:delText>
        </w:r>
        <w:r w:rsidR="00D93BEE" w:rsidRPr="00BD0D28" w:rsidDel="00D024E2">
          <w:rPr>
            <w:rFonts w:cstheme="minorHAnsi"/>
            <w:highlight w:val="yellow"/>
            <w:rPrChange w:id="389" w:author="mokhail" w:date="2020-08-14T17:54:00Z">
              <w:rPr>
                <w:rFonts w:cstheme="minorHAnsi"/>
              </w:rPr>
            </w:rPrChange>
          </w:rPr>
          <w:delText xml:space="preserve">называется </w:delText>
        </w:r>
      </w:del>
      <w:del w:id="390" w:author="mokhail" w:date="2020-08-12T01:10:00Z">
        <w:r w:rsidR="00D93BEE" w:rsidRPr="00BD0D28" w:rsidDel="00154BDE">
          <w:rPr>
            <w:rFonts w:cstheme="minorHAnsi"/>
            <w:highlight w:val="yellow"/>
            <w:rPrChange w:id="391" w:author="mokhail" w:date="2020-08-14T17:54:00Z">
              <w:rPr>
                <w:rFonts w:cstheme="minorHAnsi"/>
              </w:rPr>
            </w:rPrChange>
          </w:rPr>
          <w:delText xml:space="preserve">Эмоциональные </w:delText>
        </w:r>
      </w:del>
      <w:del w:id="392" w:author="mokhail" w:date="2020-08-12T02:44:00Z">
        <w:r w:rsidR="00D93BEE" w:rsidRPr="00BD0D28" w:rsidDel="00D024E2">
          <w:rPr>
            <w:rFonts w:cstheme="minorHAnsi"/>
            <w:highlight w:val="yellow"/>
            <w:rPrChange w:id="393" w:author="mokhail" w:date="2020-08-14T17:54:00Z">
              <w:rPr>
                <w:rFonts w:cstheme="minorHAnsi"/>
              </w:rPr>
            </w:rPrChange>
          </w:rPr>
          <w:delText xml:space="preserve">Вычисления и </w:delText>
        </w:r>
        <w:r w:rsidR="00145B36" w:rsidRPr="00BD0D28" w:rsidDel="00D024E2">
          <w:rPr>
            <w:rFonts w:cstheme="minorHAnsi"/>
            <w:highlight w:val="yellow"/>
            <w:rPrChange w:id="394" w:author="mokhail" w:date="2020-08-14T17:54:00Z">
              <w:rPr>
                <w:rFonts w:cstheme="minorHAnsi"/>
              </w:rPr>
            </w:rPrChange>
          </w:rPr>
          <w:delText xml:space="preserve">является одной из активно развивающихся </w:delText>
        </w:r>
        <w:r w:rsidR="00D93BEE" w:rsidRPr="00BD0D28" w:rsidDel="00D024E2">
          <w:rPr>
            <w:rFonts w:cstheme="minorHAnsi"/>
            <w:highlight w:val="yellow"/>
            <w:rPrChange w:id="395" w:author="mokhail" w:date="2020-08-14T17:54:00Z">
              <w:rPr>
                <w:rFonts w:cstheme="minorHAnsi"/>
              </w:rPr>
            </w:rPrChange>
          </w:rPr>
          <w:delText xml:space="preserve">междисциплинарных </w:delText>
        </w:r>
        <w:r w:rsidR="00145B36" w:rsidRPr="00BD0D28" w:rsidDel="00D024E2">
          <w:rPr>
            <w:rFonts w:cstheme="minorHAnsi"/>
            <w:highlight w:val="yellow"/>
            <w:rPrChange w:id="396" w:author="mokhail" w:date="2020-08-14T17:54:00Z">
              <w:rPr>
                <w:rFonts w:cstheme="minorHAnsi"/>
              </w:rPr>
            </w:rPrChange>
          </w:rPr>
          <w:delText>областей</w:delText>
        </w:r>
        <w:r w:rsidR="00D93BEE" w:rsidRPr="00BD0D28" w:rsidDel="00D024E2">
          <w:rPr>
            <w:rFonts w:cstheme="minorHAnsi"/>
            <w:highlight w:val="yellow"/>
            <w:rPrChange w:id="397" w:author="mokhail" w:date="2020-08-14T17:54:00Z">
              <w:rPr>
                <w:rFonts w:cstheme="minorHAnsi"/>
              </w:rPr>
            </w:rPrChange>
          </w:rPr>
          <w:delText xml:space="preserve">, </w:delText>
        </w:r>
        <w:r w:rsidR="00145B36" w:rsidRPr="00BD0D28" w:rsidDel="00D024E2">
          <w:rPr>
            <w:rFonts w:cstheme="minorHAnsi"/>
            <w:highlight w:val="yellow"/>
            <w:rPrChange w:id="398" w:author="mokhail" w:date="2020-08-14T17:54:00Z">
              <w:rPr>
                <w:rFonts w:cstheme="minorHAnsi"/>
              </w:rPr>
            </w:rPrChange>
          </w:rPr>
          <w:delText>охватывающ</w:delText>
        </w:r>
        <w:r w:rsidR="00D93BEE" w:rsidRPr="00BD0D28" w:rsidDel="00D024E2">
          <w:rPr>
            <w:rFonts w:cstheme="minorHAnsi"/>
            <w:highlight w:val="yellow"/>
            <w:rPrChange w:id="399" w:author="mokhail" w:date="2020-08-14T17:54:00Z">
              <w:rPr>
                <w:rFonts w:cstheme="minorHAnsi"/>
              </w:rPr>
            </w:rPrChange>
          </w:rPr>
          <w:delText>ей</w:delText>
        </w:r>
        <w:r w:rsidR="00145B36" w:rsidRPr="00BD0D28" w:rsidDel="00D024E2">
          <w:rPr>
            <w:rFonts w:cstheme="minorHAnsi"/>
            <w:highlight w:val="yellow"/>
            <w:rPrChange w:id="400" w:author="mokhail" w:date="2020-08-14T17:54:00Z">
              <w:rPr>
                <w:rFonts w:cstheme="minorHAnsi"/>
              </w:rPr>
            </w:rPrChange>
          </w:rPr>
          <w:delText xml:space="preserve"> информатику, психологию</w:delText>
        </w:r>
        <w:r w:rsidR="00F80AFF" w:rsidRPr="00BD0D28" w:rsidDel="00D024E2">
          <w:rPr>
            <w:rFonts w:cstheme="minorHAnsi"/>
            <w:highlight w:val="yellow"/>
            <w:rPrChange w:id="401" w:author="mokhail" w:date="2020-08-14T17:54:00Z">
              <w:rPr>
                <w:rFonts w:cstheme="minorHAnsi"/>
              </w:rPr>
            </w:rPrChange>
          </w:rPr>
          <w:delText xml:space="preserve"> и когнитивистику.</w:delText>
        </w:r>
        <w:r w:rsidR="00D93BEE" w:rsidRPr="00BD0D28" w:rsidDel="00D024E2">
          <w:rPr>
            <w:rFonts w:cstheme="minorHAnsi"/>
            <w:highlight w:val="yellow"/>
            <w:rPrChange w:id="402" w:author="mokhail" w:date="2020-08-14T17:54:00Z">
              <w:rPr>
                <w:rFonts w:cstheme="minorHAnsi"/>
              </w:rPr>
            </w:rPrChange>
          </w:rPr>
          <w:delText xml:space="preserve"> </w:delText>
        </w:r>
      </w:del>
    </w:p>
    <w:p w14:paraId="1E56AD9D" w14:textId="7A67D526" w:rsidR="0091659A" w:rsidRPr="00BD0D28" w:rsidDel="00D24CE0" w:rsidRDefault="0091659A" w:rsidP="00ED7D23">
      <w:pPr>
        <w:ind w:firstLine="708"/>
        <w:jc w:val="both"/>
        <w:rPr>
          <w:del w:id="403" w:author="mokhail" w:date="2020-08-14T17:43:00Z"/>
          <w:rFonts w:cstheme="minorHAnsi"/>
          <w:highlight w:val="yellow"/>
          <w:rPrChange w:id="404" w:author="mokhail" w:date="2020-08-14T17:54:00Z">
            <w:rPr>
              <w:del w:id="405" w:author="mokhail" w:date="2020-08-14T17:43:00Z"/>
              <w:rFonts w:cstheme="minorHAnsi"/>
            </w:rPr>
          </w:rPrChange>
        </w:rPr>
      </w:pPr>
      <w:del w:id="406" w:author="mokhail" w:date="2020-08-14T17:43:00Z">
        <w:r w:rsidRPr="00BD0D28" w:rsidDel="00D24CE0">
          <w:rPr>
            <w:rFonts w:cstheme="minorHAnsi"/>
            <w:highlight w:val="yellow"/>
            <w:rPrChange w:id="407" w:author="mokhail" w:date="2020-08-14T17:54:00Z">
              <w:rPr>
                <w:rFonts w:cstheme="minorHAnsi"/>
              </w:rPr>
            </w:rPrChange>
          </w:rPr>
          <w:delText xml:space="preserve">В настоящий момент не существует единого подхода к </w:delText>
        </w:r>
        <w:r w:rsidR="00282B14" w:rsidRPr="00BD0D28" w:rsidDel="00D24CE0">
          <w:rPr>
            <w:rFonts w:cstheme="minorHAnsi"/>
            <w:highlight w:val="yellow"/>
            <w:rPrChange w:id="408" w:author="mokhail" w:date="2020-08-14T17:54:00Z">
              <w:rPr>
                <w:rFonts w:cstheme="minorHAnsi"/>
              </w:rPr>
            </w:rPrChange>
          </w:rPr>
          <w:delText xml:space="preserve">определению и измерению </w:delText>
        </w:r>
        <w:r w:rsidRPr="00BD0D28" w:rsidDel="00D24CE0">
          <w:rPr>
            <w:rFonts w:cstheme="minorHAnsi"/>
            <w:highlight w:val="yellow"/>
            <w:rPrChange w:id="409" w:author="mokhail" w:date="2020-08-14T17:54:00Z">
              <w:rPr>
                <w:rFonts w:cstheme="minorHAnsi"/>
              </w:rPr>
            </w:rPrChange>
          </w:rPr>
          <w:delText xml:space="preserve">эмоции. В когнитивистике существуют модели, позволяющие произвести некоторую формализацию эмоциональных </w:delText>
        </w:r>
        <w:r w:rsidR="00F65483" w:rsidRPr="00BD0D28" w:rsidDel="00D24CE0">
          <w:rPr>
            <w:rFonts w:cstheme="minorHAnsi"/>
            <w:highlight w:val="yellow"/>
            <w:rPrChange w:id="410" w:author="mokhail" w:date="2020-08-14T17:54:00Z">
              <w:rPr>
                <w:rFonts w:cstheme="minorHAnsi"/>
              </w:rPr>
            </w:rPrChange>
          </w:rPr>
          <w:delText>данных</w:delText>
        </w:r>
        <w:r w:rsidR="00732632" w:rsidRPr="00BD0D28" w:rsidDel="00D24CE0">
          <w:rPr>
            <w:rFonts w:cstheme="minorHAnsi"/>
            <w:highlight w:val="yellow"/>
            <w:rPrChange w:id="411" w:author="mokhail" w:date="2020-08-14T17:54:00Z">
              <w:rPr>
                <w:rFonts w:cstheme="minorHAnsi"/>
              </w:rPr>
            </w:rPrChange>
          </w:rPr>
          <w:delText>[1</w:delText>
        </w:r>
        <w:r w:rsidRPr="00BD0D28" w:rsidDel="00D24CE0">
          <w:rPr>
            <w:rFonts w:cstheme="minorHAnsi"/>
            <w:highlight w:val="yellow"/>
            <w:rPrChange w:id="412" w:author="mokhail" w:date="2020-08-14T17:54:00Z">
              <w:rPr>
                <w:rFonts w:cstheme="minorHAnsi"/>
              </w:rPr>
            </w:rPrChange>
          </w:rPr>
          <w:delText>]. Две наиболее распространенные модели – дискретная, предполагающая существование нескольких «базовых» эмоциональных состояний[</w:delText>
        </w:r>
        <w:r w:rsidR="00732632" w:rsidRPr="00BD0D28" w:rsidDel="00D24CE0">
          <w:rPr>
            <w:rFonts w:cstheme="minorHAnsi"/>
            <w:highlight w:val="yellow"/>
            <w:rPrChange w:id="413" w:author="mokhail" w:date="2020-08-14T17:54:00Z">
              <w:rPr>
                <w:rFonts w:cstheme="minorHAnsi"/>
              </w:rPr>
            </w:rPrChange>
          </w:rPr>
          <w:delText>2]</w:delText>
        </w:r>
        <w:r w:rsidR="00A74166" w:rsidRPr="00BD0D28" w:rsidDel="00D24CE0">
          <w:rPr>
            <w:rFonts w:cstheme="minorHAnsi"/>
            <w:highlight w:val="yellow"/>
            <w:rPrChange w:id="414" w:author="mokhail" w:date="2020-08-14T17:54:00Z">
              <w:rPr>
                <w:rFonts w:cstheme="minorHAnsi"/>
              </w:rPr>
            </w:rPrChange>
          </w:rPr>
          <w:delText>,</w:delText>
        </w:r>
        <w:r w:rsidR="00732632" w:rsidRPr="00BD0D28" w:rsidDel="00D24CE0">
          <w:rPr>
            <w:rFonts w:cstheme="minorHAnsi"/>
            <w:highlight w:val="yellow"/>
            <w:rPrChange w:id="415" w:author="mokhail" w:date="2020-08-14T17:54:00Z">
              <w:rPr>
                <w:rFonts w:cstheme="minorHAnsi"/>
              </w:rPr>
            </w:rPrChange>
          </w:rPr>
          <w:delText xml:space="preserve"> </w:delText>
        </w:r>
        <w:r w:rsidRPr="00BD0D28" w:rsidDel="00D24CE0">
          <w:rPr>
            <w:rFonts w:cstheme="minorHAnsi"/>
            <w:highlight w:val="yellow"/>
            <w:rPrChange w:id="416" w:author="mokhail" w:date="2020-08-14T17:54:00Z">
              <w:rPr>
                <w:rFonts w:cstheme="minorHAnsi"/>
              </w:rPr>
            </w:rPrChange>
          </w:rPr>
          <w:delText>и непрерывная, в которой эмоция рассматривается в качестве «</w:delText>
        </w:r>
        <w:r w:rsidR="00282B14" w:rsidRPr="00BD0D28" w:rsidDel="00D24CE0">
          <w:rPr>
            <w:rFonts w:cstheme="minorHAnsi"/>
            <w:highlight w:val="yellow"/>
            <w:rPrChange w:id="417" w:author="mokhail" w:date="2020-08-14T17:54:00Z">
              <w:rPr>
                <w:rFonts w:cstheme="minorHAnsi"/>
              </w:rPr>
            </w:rPrChange>
          </w:rPr>
          <w:delText>базиса</w:delText>
        </w:r>
        <w:r w:rsidRPr="00BD0D28" w:rsidDel="00D24CE0">
          <w:rPr>
            <w:rFonts w:cstheme="minorHAnsi"/>
            <w:highlight w:val="yellow"/>
            <w:rPrChange w:id="418" w:author="mokhail" w:date="2020-08-14T17:54:00Z">
              <w:rPr>
                <w:rFonts w:cstheme="minorHAnsi"/>
              </w:rPr>
            </w:rPrChange>
          </w:rPr>
          <w:delText>» в некоем эмоциональном пространстве[</w:delText>
        </w:r>
        <w:r w:rsidR="00A74166" w:rsidRPr="00BD0D28" w:rsidDel="00D24CE0">
          <w:rPr>
            <w:rFonts w:cstheme="minorHAnsi"/>
            <w:highlight w:val="yellow"/>
            <w:rPrChange w:id="419" w:author="mokhail" w:date="2020-08-14T17:54:00Z">
              <w:rPr>
                <w:rFonts w:cstheme="minorHAnsi"/>
              </w:rPr>
            </w:rPrChange>
          </w:rPr>
          <w:delText>3</w:delText>
        </w:r>
        <w:r w:rsidRPr="00BD0D28" w:rsidDel="00D24CE0">
          <w:rPr>
            <w:rFonts w:cstheme="minorHAnsi"/>
            <w:highlight w:val="yellow"/>
            <w:rPrChange w:id="420" w:author="mokhail" w:date="2020-08-14T17:54:00Z">
              <w:rPr>
                <w:rFonts w:cstheme="minorHAnsi"/>
              </w:rPr>
            </w:rPrChange>
          </w:rPr>
          <w:delText xml:space="preserve">]. </w:delText>
        </w:r>
        <w:r w:rsidR="00037DFA" w:rsidRPr="00BD0D28" w:rsidDel="00D24CE0">
          <w:rPr>
            <w:rFonts w:cstheme="minorHAnsi"/>
            <w:highlight w:val="yellow"/>
            <w:rPrChange w:id="421" w:author="mokhail" w:date="2020-08-14T17:54:00Z">
              <w:rPr>
                <w:rFonts w:cstheme="minorHAnsi"/>
              </w:rPr>
            </w:rPrChange>
          </w:rPr>
          <w:delText>Тем не менее</w:delText>
        </w:r>
        <w:r w:rsidRPr="00BD0D28" w:rsidDel="00D24CE0">
          <w:rPr>
            <w:rFonts w:cstheme="minorHAnsi"/>
            <w:highlight w:val="yellow"/>
            <w:rPrChange w:id="422" w:author="mokhail" w:date="2020-08-14T17:54:00Z">
              <w:rPr>
                <w:rFonts w:cstheme="minorHAnsi"/>
              </w:rPr>
            </w:rPrChange>
          </w:rPr>
          <w:delText>, отсутствие единого подхода делает задачу распознавания эмоций трудно формализуемой. С такими задачами лучше других справляются алгоритмы машинного обучения. В случае дискретной модели эмоций задача сводится к классификации, в случае непрерывной модели – к регрессии. В данной работе рассматривается дискретная модель</w:delText>
        </w:r>
        <w:r w:rsidR="00262129" w:rsidRPr="00BD0D28" w:rsidDel="00D24CE0">
          <w:rPr>
            <w:rFonts w:cstheme="minorHAnsi"/>
            <w:highlight w:val="yellow"/>
            <w:rPrChange w:id="423" w:author="mokhail" w:date="2020-08-14T17:54:00Z">
              <w:rPr>
                <w:rFonts w:cstheme="minorHAnsi"/>
              </w:rPr>
            </w:rPrChange>
          </w:rPr>
          <w:delText xml:space="preserve"> и, соответственно, задача классификации.</w:delText>
        </w:r>
      </w:del>
    </w:p>
    <w:p w14:paraId="6EDBEC37" w14:textId="36AD56C1" w:rsidR="00D04FAA" w:rsidRPr="00BD0D28" w:rsidDel="00FF0F45" w:rsidRDefault="00D04FAA" w:rsidP="00ED7D23">
      <w:pPr>
        <w:ind w:firstLine="708"/>
        <w:jc w:val="both"/>
        <w:rPr>
          <w:del w:id="424" w:author="mokhail" w:date="2020-08-12T02:48:00Z"/>
          <w:rFonts w:cstheme="minorHAnsi"/>
          <w:highlight w:val="yellow"/>
          <w:rPrChange w:id="425" w:author="mokhail" w:date="2020-08-14T17:54:00Z">
            <w:rPr>
              <w:del w:id="426" w:author="mokhail" w:date="2020-08-12T02:48:00Z"/>
              <w:rFonts w:cstheme="minorHAnsi"/>
            </w:rPr>
          </w:rPrChange>
        </w:rPr>
      </w:pPr>
      <w:del w:id="427" w:author="mokhail" w:date="2020-08-12T02:48:00Z">
        <w:r w:rsidRPr="00BD0D28" w:rsidDel="00FF0F45">
          <w:rPr>
            <w:rFonts w:cstheme="minorHAnsi"/>
            <w:highlight w:val="yellow"/>
            <w:rPrChange w:id="428" w:author="mokhail" w:date="2020-08-14T17:54:00Z">
              <w:rPr>
                <w:rFonts w:cstheme="minorHAnsi"/>
              </w:rPr>
            </w:rPrChange>
          </w:rPr>
          <w:delText>Задача распознавания эмоций нацелена на разработку методов точной классификации эмоциональных состояний человека с использованием одной или нескольких модальностей: визуальную (мимика, жестикуляция, поза) и слуховую (речь). Речевой канал, в свою очередь, содержит в себе как семантическую, так и акустическую информацию. Анализу роли последней в задаче классификации эмоций и посвящено предлагаемое исследование.</w:delText>
        </w:r>
      </w:del>
    </w:p>
    <w:p w14:paraId="3760AA17" w14:textId="1C695BDA" w:rsidR="00D3780C" w:rsidRDefault="0091659A" w:rsidP="00F65483">
      <w:pPr>
        <w:ind w:firstLine="708"/>
        <w:jc w:val="both"/>
        <w:rPr>
          <w:rFonts w:cstheme="minorHAnsi"/>
        </w:rPr>
      </w:pPr>
      <w:del w:id="429" w:author="mokhail" w:date="2020-08-14T17:43:00Z">
        <w:r w:rsidRPr="00BD0D28" w:rsidDel="00D24CE0">
          <w:rPr>
            <w:rFonts w:cstheme="minorHAnsi"/>
            <w:highlight w:val="yellow"/>
            <w:rPrChange w:id="430" w:author="mokhail" w:date="2020-08-14T17:54:00Z">
              <w:rPr>
                <w:rFonts w:cstheme="minorHAnsi"/>
              </w:rPr>
            </w:rPrChange>
          </w:rPr>
          <w:delText>Однако, далеко не вся информация является классифицируемой</w:delText>
        </w:r>
        <w:r w:rsidR="00262129" w:rsidRPr="00BD0D28" w:rsidDel="00D24CE0">
          <w:rPr>
            <w:rFonts w:cstheme="minorHAnsi"/>
            <w:highlight w:val="yellow"/>
            <w:rPrChange w:id="431" w:author="mokhail" w:date="2020-08-14T17:54:00Z">
              <w:rPr>
                <w:rFonts w:cstheme="minorHAnsi"/>
              </w:rPr>
            </w:rPrChange>
          </w:rPr>
          <w:delText xml:space="preserve">, поэтому первым шагом в данном исследовании является </w:delText>
        </w:r>
        <w:r w:rsidR="00AD5128" w:rsidRPr="00BD0D28" w:rsidDel="00D24CE0">
          <w:rPr>
            <w:rFonts w:cstheme="minorHAnsi"/>
            <w:highlight w:val="yellow"/>
            <w:rPrChange w:id="432" w:author="mokhail" w:date="2020-08-14T17:54:00Z">
              <w:rPr>
                <w:rFonts w:cstheme="minorHAnsi"/>
              </w:rPr>
            </w:rPrChange>
          </w:rPr>
          <w:delText>визуализация</w:delText>
        </w:r>
        <w:r w:rsidR="00502835" w:rsidRPr="00BD0D28" w:rsidDel="00D24CE0">
          <w:rPr>
            <w:rFonts w:cstheme="minorHAnsi"/>
            <w:highlight w:val="yellow"/>
            <w:rPrChange w:id="433" w:author="mokhail" w:date="2020-08-14T17:54:00Z">
              <w:rPr>
                <w:rFonts w:cstheme="minorHAnsi"/>
              </w:rPr>
            </w:rPrChange>
          </w:rPr>
          <w:delText xml:space="preserve"> </w:delText>
        </w:r>
        <w:r w:rsidR="00262129" w:rsidRPr="00BD0D28" w:rsidDel="00D24CE0">
          <w:rPr>
            <w:rFonts w:cstheme="minorHAnsi"/>
            <w:highlight w:val="yellow"/>
            <w:rPrChange w:id="434" w:author="mokhail" w:date="2020-08-14T17:54:00Z">
              <w:rPr>
                <w:rFonts w:cstheme="minorHAnsi"/>
              </w:rPr>
            </w:rPrChange>
          </w:rPr>
          <w:delText>имеющихся данных</w:delText>
        </w:r>
        <w:r w:rsidR="00502835" w:rsidRPr="00BD0D28" w:rsidDel="00D24CE0">
          <w:rPr>
            <w:rFonts w:cstheme="minorHAnsi"/>
            <w:highlight w:val="yellow"/>
            <w:rPrChange w:id="435" w:author="mokhail" w:date="2020-08-14T17:54:00Z">
              <w:rPr>
                <w:rFonts w:cstheme="minorHAnsi"/>
              </w:rPr>
            </w:rPrChange>
          </w:rPr>
          <w:delText xml:space="preserve"> путем уменьшения размерности признаковых векторов анализируемых объектов</w:delText>
        </w:r>
        <w:r w:rsidR="00282B14" w:rsidRPr="00BD0D28" w:rsidDel="00D24CE0">
          <w:rPr>
            <w:rFonts w:cstheme="minorHAnsi"/>
            <w:highlight w:val="yellow"/>
            <w:rPrChange w:id="436" w:author="mokhail" w:date="2020-08-14T17:54:00Z">
              <w:rPr>
                <w:rFonts w:cstheme="minorHAnsi"/>
              </w:rPr>
            </w:rPrChange>
          </w:rPr>
          <w:delText xml:space="preserve"> с целью оценить их распределение</w:delText>
        </w:r>
        <w:r w:rsidR="00502835" w:rsidRPr="00BD0D28" w:rsidDel="00D24CE0">
          <w:rPr>
            <w:rFonts w:cstheme="minorHAnsi"/>
            <w:highlight w:val="yellow"/>
            <w:rPrChange w:id="437" w:author="mokhail" w:date="2020-08-14T17:54:00Z">
              <w:rPr>
                <w:rFonts w:cstheme="minorHAnsi"/>
              </w:rPr>
            </w:rPrChange>
          </w:rPr>
          <w:delText xml:space="preserve"> и гипотетическую кластеризацию в непрерывном признаковом пространстве</w:delText>
        </w:r>
        <w:r w:rsidR="00037DFA" w:rsidRPr="00BD0D28" w:rsidDel="00D24CE0">
          <w:rPr>
            <w:rFonts w:cstheme="minorHAnsi"/>
            <w:highlight w:val="yellow"/>
            <w:rPrChange w:id="438" w:author="mokhail" w:date="2020-08-14T17:54:00Z">
              <w:rPr>
                <w:rFonts w:cstheme="minorHAnsi"/>
              </w:rPr>
            </w:rPrChange>
          </w:rPr>
          <w:delText xml:space="preserve">. </w:delText>
        </w:r>
        <w:r w:rsidR="00262129" w:rsidRPr="00BD0D28" w:rsidDel="00D24CE0">
          <w:rPr>
            <w:rFonts w:cstheme="minorHAnsi"/>
            <w:highlight w:val="yellow"/>
            <w:rPrChange w:id="439" w:author="mokhail" w:date="2020-08-14T17:54:00Z">
              <w:rPr>
                <w:rFonts w:cstheme="minorHAnsi"/>
              </w:rPr>
            </w:rPrChange>
          </w:rPr>
          <w:delText xml:space="preserve">Таким образом, настоящее исследование ставит перед собой следующие задачи: попытка классификации эмоциональной окраски речи по акустическим параметрам звукового сигнала, визуализация </w:delText>
        </w:r>
        <w:r w:rsidR="00AD5128" w:rsidRPr="00BD0D28" w:rsidDel="00D24CE0">
          <w:rPr>
            <w:rFonts w:cstheme="minorHAnsi"/>
            <w:highlight w:val="yellow"/>
            <w:rPrChange w:id="440" w:author="mokhail" w:date="2020-08-14T17:54:00Z">
              <w:rPr>
                <w:rFonts w:cstheme="minorHAnsi"/>
              </w:rPr>
            </w:rPrChange>
          </w:rPr>
          <w:delText>распределения данных в многомерном признаковом пространстве</w:delText>
        </w:r>
        <w:r w:rsidR="00E4347C" w:rsidRPr="00BD0D28" w:rsidDel="00D24CE0">
          <w:rPr>
            <w:rFonts w:cstheme="minorHAnsi"/>
            <w:highlight w:val="yellow"/>
            <w:rPrChange w:id="441" w:author="mokhail" w:date="2020-08-14T17:54:00Z">
              <w:rPr>
                <w:rFonts w:cstheme="minorHAnsi"/>
              </w:rPr>
            </w:rPrChange>
          </w:rPr>
          <w:delText>.</w:delText>
        </w:r>
      </w:del>
      <w:ins w:id="442" w:author="mokhail" w:date="2020-08-14T17:53:00Z">
        <w:r w:rsidR="00BD0D28" w:rsidRPr="00BD0D28">
          <w:rPr>
            <w:rFonts w:cstheme="minorHAnsi"/>
            <w:highlight w:val="yellow"/>
            <w:rPrChange w:id="443" w:author="mokhail" w:date="2020-08-14T17:54:00Z">
              <w:rPr>
                <w:rFonts w:cstheme="minorHAnsi"/>
              </w:rPr>
            </w:rPrChange>
          </w:rPr>
          <w:t>классов, представленных в наборе денных по умолчанию, а также разбиение на два класса эмоций – негативные и остальные.</w:t>
        </w:r>
      </w:ins>
      <w:commentRangeEnd w:id="358"/>
      <w:ins w:id="444" w:author="mokhail" w:date="2020-08-14T17:54:00Z">
        <w:r w:rsidR="00BD0D28">
          <w:rPr>
            <w:rStyle w:val="a9"/>
          </w:rPr>
          <w:commentReference w:id="358"/>
        </w:r>
      </w:ins>
      <w:commentRangeEnd w:id="359"/>
      <w:r w:rsidR="007231D1">
        <w:rPr>
          <w:rStyle w:val="a9"/>
        </w:rPr>
        <w:commentReference w:id="359"/>
      </w:r>
      <w:commentRangeEnd w:id="360"/>
      <w:r w:rsidR="007231D1">
        <w:rPr>
          <w:rStyle w:val="a9"/>
        </w:rPr>
        <w:commentReference w:id="360"/>
      </w:r>
    </w:p>
    <w:p w14:paraId="20898C47" w14:textId="474F23F7" w:rsidR="002920BC" w:rsidRPr="009E57BC" w:rsidRDefault="00AD5128" w:rsidP="00D3780C">
      <w:pPr>
        <w:ind w:firstLine="708"/>
        <w:jc w:val="both"/>
        <w:rPr>
          <w:rFonts w:cstheme="minorHAnsi"/>
        </w:rPr>
      </w:pPr>
      <w:r w:rsidRPr="009E57BC">
        <w:rPr>
          <w:rFonts w:cstheme="minorHAnsi"/>
        </w:rPr>
        <w:t xml:space="preserve">Статья организована следующим образом: обзор литературы </w:t>
      </w:r>
      <w:r w:rsidR="00037DFA" w:rsidRPr="009E57BC">
        <w:rPr>
          <w:rFonts w:cstheme="minorHAnsi"/>
        </w:rPr>
        <w:t>и методов решения задач</w:t>
      </w:r>
      <w:r w:rsidR="00E52357">
        <w:rPr>
          <w:rFonts w:cstheme="minorHAnsi"/>
        </w:rPr>
        <w:t>и</w:t>
      </w:r>
      <w:r w:rsidR="00037DFA" w:rsidRPr="009E57BC">
        <w:rPr>
          <w:rFonts w:cstheme="minorHAnsi"/>
        </w:rPr>
        <w:t xml:space="preserve"> </w:t>
      </w:r>
      <w:r w:rsidRPr="009E57BC">
        <w:rPr>
          <w:rFonts w:cstheme="minorHAnsi"/>
        </w:rPr>
        <w:t>приведен в разделе 2</w:t>
      </w:r>
      <w:r w:rsidR="00037DFA" w:rsidRPr="009E57BC">
        <w:rPr>
          <w:rFonts w:cstheme="minorHAnsi"/>
        </w:rPr>
        <w:t xml:space="preserve">. В разделе 3, мы описываем выбранные нами подходы к визуализации и классификации. В разделе 4 представлены описания и результаты экспериментов, их </w:t>
      </w:r>
      <w:r w:rsidR="00037DFA" w:rsidRPr="009E57BC">
        <w:rPr>
          <w:rFonts w:cstheme="minorHAnsi"/>
        </w:rPr>
        <w:lastRenderedPageBreak/>
        <w:t xml:space="preserve">интерпретация и обсуждение – в разделе 5. В разделе 6 мы подводим итоги работы и намечаем вектор дальнейшего исследования. </w:t>
      </w:r>
    </w:p>
    <w:p w14:paraId="0F886B8D" w14:textId="79669C48" w:rsidR="00262129" w:rsidRPr="009E57BC" w:rsidRDefault="00353565" w:rsidP="00ED7D23">
      <w:pPr>
        <w:jc w:val="both"/>
        <w:rPr>
          <w:rFonts w:cstheme="minorHAnsi"/>
          <w:b/>
          <w:bCs/>
        </w:rPr>
      </w:pPr>
      <w:r w:rsidRPr="009E57BC">
        <w:rPr>
          <w:rFonts w:cstheme="minorHAnsi"/>
          <w:b/>
          <w:bCs/>
        </w:rPr>
        <w:t xml:space="preserve">2. </w:t>
      </w:r>
      <w:r w:rsidR="00654F6C" w:rsidRPr="009E57BC">
        <w:rPr>
          <w:rFonts w:cstheme="minorHAnsi"/>
          <w:b/>
          <w:bCs/>
        </w:rPr>
        <w:t>Обзор литературы</w:t>
      </w:r>
    </w:p>
    <w:p w14:paraId="49FBC6A5" w14:textId="45CA27B2" w:rsidR="00A74166" w:rsidRDefault="00C653C9" w:rsidP="00ED7D23">
      <w:pPr>
        <w:jc w:val="both"/>
        <w:rPr>
          <w:rFonts w:cstheme="minorHAnsi"/>
        </w:rPr>
      </w:pPr>
      <w:r w:rsidRPr="009E57BC">
        <w:rPr>
          <w:rFonts w:cstheme="minorHAnsi"/>
        </w:rPr>
        <w:tab/>
      </w:r>
      <w:commentRangeStart w:id="445"/>
      <w:commentRangeStart w:id="446"/>
      <w:r w:rsidRPr="009E57BC">
        <w:rPr>
          <w:rFonts w:cstheme="minorHAnsi"/>
        </w:rPr>
        <w:t xml:space="preserve">Решение любой задачи машинного обучения подразумевает определение некоторого набора признаков, извлекаемого из объектов классификации. В данном случае объектом классификации является звуковая запись человеческой речи. </w:t>
      </w:r>
      <w:r w:rsidR="00FF0500" w:rsidRPr="009E57BC">
        <w:rPr>
          <w:rFonts w:cstheme="minorHAnsi"/>
        </w:rPr>
        <w:t>Наиболее распространенным является эвристический подход: извлечение множества параметров из акустического сигнала с последующей конкатенацией их в признаковый вектор. Наиболее часто авторы используют просодические характеристики (тон, энергия, амплитуда) [</w:t>
      </w:r>
      <w:r w:rsidR="00A74166">
        <w:rPr>
          <w:rFonts w:cstheme="minorHAnsi"/>
        </w:rPr>
        <w:t>4</w:t>
      </w:r>
      <w:r w:rsidR="00FF0500" w:rsidRPr="009E57BC">
        <w:rPr>
          <w:rFonts w:cstheme="minorHAnsi"/>
        </w:rPr>
        <w:t xml:space="preserve">], однако одних лишь просодических признаков </w:t>
      </w:r>
      <w:r w:rsidR="00FD6498" w:rsidRPr="009E57BC">
        <w:rPr>
          <w:rFonts w:cstheme="minorHAnsi"/>
        </w:rPr>
        <w:t xml:space="preserve">зачастую </w:t>
      </w:r>
      <w:r w:rsidR="00FF0500" w:rsidRPr="009E57BC">
        <w:rPr>
          <w:rFonts w:cstheme="minorHAnsi"/>
        </w:rPr>
        <w:t>бывает недостаточно. К</w:t>
      </w:r>
      <w:r w:rsidR="00FF0500" w:rsidRPr="00A74166">
        <w:rPr>
          <w:rFonts w:cstheme="minorHAnsi"/>
        </w:rPr>
        <w:t xml:space="preserve"> </w:t>
      </w:r>
      <w:r w:rsidR="00FF0500" w:rsidRPr="009E57BC">
        <w:rPr>
          <w:rFonts w:cstheme="minorHAnsi"/>
        </w:rPr>
        <w:t>более</w:t>
      </w:r>
      <w:r w:rsidR="00FF0500" w:rsidRPr="00A74166">
        <w:rPr>
          <w:rFonts w:cstheme="minorHAnsi"/>
        </w:rPr>
        <w:t xml:space="preserve"> </w:t>
      </w:r>
      <w:r w:rsidR="00FF0500" w:rsidRPr="009E57BC">
        <w:rPr>
          <w:rFonts w:cstheme="minorHAnsi"/>
        </w:rPr>
        <w:t>сложным</w:t>
      </w:r>
      <w:r w:rsidR="00FF0500" w:rsidRPr="00A74166">
        <w:rPr>
          <w:rFonts w:cstheme="minorHAnsi"/>
        </w:rPr>
        <w:t xml:space="preserve"> </w:t>
      </w:r>
      <w:r w:rsidR="00FF0500" w:rsidRPr="009E57BC">
        <w:rPr>
          <w:rFonts w:cstheme="minorHAnsi"/>
        </w:rPr>
        <w:t>признакам</w:t>
      </w:r>
      <w:r w:rsidR="00FF0500" w:rsidRPr="00A74166">
        <w:rPr>
          <w:rFonts w:cstheme="minorHAnsi"/>
        </w:rPr>
        <w:t xml:space="preserve"> </w:t>
      </w:r>
      <w:r w:rsidR="00FF0500" w:rsidRPr="009E57BC">
        <w:rPr>
          <w:rFonts w:cstheme="minorHAnsi"/>
        </w:rPr>
        <w:t>относятся</w:t>
      </w:r>
      <w:r w:rsidR="00FF0500" w:rsidRPr="00A74166">
        <w:rPr>
          <w:rFonts w:cstheme="minorHAnsi"/>
        </w:rPr>
        <w:t xml:space="preserve"> </w:t>
      </w:r>
      <w:r w:rsidR="00FF0500" w:rsidRPr="009E57BC">
        <w:rPr>
          <w:rFonts w:cstheme="minorHAnsi"/>
        </w:rPr>
        <w:t>частоты</w:t>
      </w:r>
      <w:r w:rsidR="00FF0500" w:rsidRPr="00A74166">
        <w:rPr>
          <w:rFonts w:cstheme="minorHAnsi"/>
        </w:rPr>
        <w:t xml:space="preserve"> </w:t>
      </w:r>
      <w:r w:rsidR="00FF0500" w:rsidRPr="009E57BC">
        <w:rPr>
          <w:rFonts w:cstheme="minorHAnsi"/>
        </w:rPr>
        <w:t>основных</w:t>
      </w:r>
      <w:r w:rsidR="00FF0500" w:rsidRPr="00A74166">
        <w:rPr>
          <w:rFonts w:cstheme="minorHAnsi"/>
        </w:rPr>
        <w:t xml:space="preserve"> </w:t>
      </w:r>
      <w:r w:rsidR="00FF0500" w:rsidRPr="009E57BC">
        <w:rPr>
          <w:rFonts w:cstheme="minorHAnsi"/>
        </w:rPr>
        <w:t>формант</w:t>
      </w:r>
      <w:r w:rsidR="00FD6498" w:rsidRPr="00A74166">
        <w:rPr>
          <w:rFonts w:cstheme="minorHAnsi"/>
        </w:rPr>
        <w:t xml:space="preserve"> [</w:t>
      </w:r>
      <w:r w:rsidR="00A74166" w:rsidRPr="00A74166">
        <w:rPr>
          <w:rFonts w:cstheme="minorHAnsi"/>
        </w:rPr>
        <w:t>5</w:t>
      </w:r>
      <w:r w:rsidR="00FD6498" w:rsidRPr="00A74166">
        <w:rPr>
          <w:rFonts w:cstheme="minorHAnsi"/>
        </w:rPr>
        <w:t xml:space="preserve">], </w:t>
      </w:r>
      <w:r w:rsidR="00FD6498" w:rsidRPr="009E57BC">
        <w:rPr>
          <w:rFonts w:cstheme="minorHAnsi"/>
        </w:rPr>
        <w:t>мел</w:t>
      </w:r>
      <w:r w:rsidR="00FD6498" w:rsidRPr="00A74166">
        <w:rPr>
          <w:rFonts w:cstheme="minorHAnsi"/>
        </w:rPr>
        <w:t>-</w:t>
      </w:r>
      <w:proofErr w:type="spellStart"/>
      <w:r w:rsidR="00FD6498" w:rsidRPr="009E57BC">
        <w:rPr>
          <w:rFonts w:cstheme="minorHAnsi"/>
        </w:rPr>
        <w:t>кепстральные</w:t>
      </w:r>
      <w:proofErr w:type="spellEnd"/>
      <w:ins w:id="447" w:author="mokhail" w:date="2020-08-12T00:31:00Z">
        <w:r w:rsidR="00B8699E">
          <w:rPr>
            <w:rFonts w:cstheme="minorHAnsi"/>
          </w:rPr>
          <w:t xml:space="preserve"> частотные</w:t>
        </w:r>
      </w:ins>
      <w:r w:rsidR="00FD6498" w:rsidRPr="00A74166">
        <w:rPr>
          <w:rFonts w:cstheme="minorHAnsi"/>
        </w:rPr>
        <w:t xml:space="preserve"> </w:t>
      </w:r>
      <w:r w:rsidR="00FD6498" w:rsidRPr="009E57BC">
        <w:rPr>
          <w:rFonts w:cstheme="minorHAnsi"/>
        </w:rPr>
        <w:t>коэффициенты</w:t>
      </w:r>
      <w:r w:rsidR="00FD6498" w:rsidRPr="00A74166">
        <w:rPr>
          <w:rFonts w:cstheme="minorHAnsi"/>
        </w:rPr>
        <w:t xml:space="preserve"> (</w:t>
      </w:r>
      <w:r w:rsidR="00FD6498" w:rsidRPr="009E57BC">
        <w:rPr>
          <w:rFonts w:cstheme="minorHAnsi"/>
          <w:lang w:val="en-US"/>
        </w:rPr>
        <w:t>MFCC</w:t>
      </w:r>
      <w:r w:rsidR="00FD6498" w:rsidRPr="00A74166">
        <w:rPr>
          <w:rFonts w:cstheme="minorHAnsi"/>
        </w:rPr>
        <w:t>) [</w:t>
      </w:r>
      <w:r w:rsidR="00A74166" w:rsidRPr="00A74166">
        <w:rPr>
          <w:rFonts w:cstheme="minorHAnsi"/>
        </w:rPr>
        <w:t>6</w:t>
      </w:r>
      <w:r w:rsidR="00FD6498" w:rsidRPr="00A74166">
        <w:rPr>
          <w:rFonts w:cstheme="minorHAnsi"/>
        </w:rPr>
        <w:t xml:space="preserve">], </w:t>
      </w:r>
      <w:r w:rsidR="00FD6498" w:rsidRPr="009E57BC">
        <w:rPr>
          <w:rFonts w:cstheme="minorHAnsi"/>
        </w:rPr>
        <w:t>коэффициенты</w:t>
      </w:r>
      <w:r w:rsidR="00FD6498" w:rsidRPr="00A74166">
        <w:rPr>
          <w:rFonts w:cstheme="minorHAnsi"/>
        </w:rPr>
        <w:t xml:space="preserve"> </w:t>
      </w:r>
      <w:r w:rsidR="00FD6498" w:rsidRPr="009E57BC">
        <w:rPr>
          <w:rFonts w:cstheme="minorHAnsi"/>
        </w:rPr>
        <w:t>линейного</w:t>
      </w:r>
      <w:r w:rsidR="00FD6498" w:rsidRPr="00A74166">
        <w:rPr>
          <w:rFonts w:cstheme="minorHAnsi"/>
        </w:rPr>
        <w:t xml:space="preserve"> </w:t>
      </w:r>
      <w:r w:rsidR="00FD6498" w:rsidRPr="009E57BC">
        <w:rPr>
          <w:rFonts w:cstheme="minorHAnsi"/>
        </w:rPr>
        <w:t>предсказания</w:t>
      </w:r>
      <w:r w:rsidR="00FD6498" w:rsidRPr="00A74166">
        <w:rPr>
          <w:rFonts w:cstheme="minorHAnsi"/>
        </w:rPr>
        <w:t xml:space="preserve"> </w:t>
      </w:r>
      <w:r w:rsidR="00D04FAA" w:rsidRPr="00A74166">
        <w:rPr>
          <w:rFonts w:cstheme="minorHAnsi"/>
        </w:rPr>
        <w:t>(</w:t>
      </w:r>
      <w:r w:rsidR="00D04FAA" w:rsidRPr="009E57BC">
        <w:rPr>
          <w:rFonts w:cstheme="minorHAnsi"/>
          <w:lang w:val="en-US"/>
        </w:rPr>
        <w:t>LPC</w:t>
      </w:r>
      <w:r w:rsidR="00D04FAA" w:rsidRPr="00A74166">
        <w:rPr>
          <w:rFonts w:cstheme="minorHAnsi"/>
        </w:rPr>
        <w:t>)</w:t>
      </w:r>
      <w:r w:rsidR="00FD6498" w:rsidRPr="00A74166">
        <w:rPr>
          <w:rFonts w:cstheme="minorHAnsi"/>
        </w:rPr>
        <w:t>[</w:t>
      </w:r>
      <w:r w:rsidR="00A74166" w:rsidRPr="00A74166">
        <w:rPr>
          <w:rFonts w:cstheme="minorHAnsi"/>
        </w:rPr>
        <w:t>7</w:t>
      </w:r>
      <w:r w:rsidR="00FD6498" w:rsidRPr="00A74166">
        <w:rPr>
          <w:rFonts w:cstheme="minorHAnsi"/>
        </w:rPr>
        <w:t xml:space="preserve">]. </w:t>
      </w:r>
      <w:r w:rsidR="00FD6498" w:rsidRPr="009E57BC">
        <w:rPr>
          <w:rFonts w:cstheme="minorHAnsi"/>
        </w:rPr>
        <w:t>Одним</w:t>
      </w:r>
      <w:r w:rsidR="00FD6498" w:rsidRPr="00A74166">
        <w:rPr>
          <w:rFonts w:cstheme="minorHAnsi"/>
        </w:rPr>
        <w:t xml:space="preserve"> </w:t>
      </w:r>
      <w:r w:rsidR="00FD6498" w:rsidRPr="009E57BC">
        <w:rPr>
          <w:rFonts w:cstheme="minorHAnsi"/>
        </w:rPr>
        <w:t>из</w:t>
      </w:r>
      <w:r w:rsidR="00FD6498" w:rsidRPr="00A74166">
        <w:rPr>
          <w:rFonts w:cstheme="minorHAnsi"/>
        </w:rPr>
        <w:t xml:space="preserve"> </w:t>
      </w:r>
      <w:r w:rsidR="00FD6498" w:rsidRPr="009E57BC">
        <w:rPr>
          <w:rFonts w:cstheme="minorHAnsi"/>
          <w:lang w:val="en-US"/>
        </w:rPr>
        <w:t>state</w:t>
      </w:r>
      <w:r w:rsidR="00FD6498" w:rsidRPr="00A74166">
        <w:rPr>
          <w:rFonts w:cstheme="minorHAnsi"/>
        </w:rPr>
        <w:t>-</w:t>
      </w:r>
      <w:r w:rsidR="00FD6498" w:rsidRPr="009E57BC">
        <w:rPr>
          <w:rFonts w:cstheme="minorHAnsi"/>
          <w:lang w:val="en-US"/>
        </w:rPr>
        <w:t>of</w:t>
      </w:r>
      <w:r w:rsidR="00FD6498" w:rsidRPr="00A74166">
        <w:rPr>
          <w:rFonts w:cstheme="minorHAnsi"/>
        </w:rPr>
        <w:t>-</w:t>
      </w:r>
      <w:r w:rsidR="00FD6498" w:rsidRPr="009E57BC">
        <w:rPr>
          <w:rFonts w:cstheme="minorHAnsi"/>
          <w:lang w:val="en-US"/>
        </w:rPr>
        <w:t>the</w:t>
      </w:r>
      <w:r w:rsidR="00FD6498" w:rsidRPr="00A74166">
        <w:rPr>
          <w:rFonts w:cstheme="minorHAnsi"/>
        </w:rPr>
        <w:t>-</w:t>
      </w:r>
      <w:r w:rsidR="00FD6498" w:rsidRPr="009E57BC">
        <w:rPr>
          <w:rFonts w:cstheme="minorHAnsi"/>
          <w:lang w:val="en-US"/>
        </w:rPr>
        <w:t>art</w:t>
      </w:r>
      <w:r w:rsidR="00FD6498" w:rsidRPr="00A74166">
        <w:rPr>
          <w:rFonts w:cstheme="minorHAnsi"/>
        </w:rPr>
        <w:t xml:space="preserve"> </w:t>
      </w:r>
      <w:r w:rsidR="00FD6498" w:rsidRPr="009E57BC">
        <w:rPr>
          <w:rFonts w:cstheme="minorHAnsi"/>
        </w:rPr>
        <w:t>методов</w:t>
      </w:r>
      <w:r w:rsidR="00FD6498" w:rsidRPr="00A74166">
        <w:rPr>
          <w:rFonts w:cstheme="minorHAnsi"/>
        </w:rPr>
        <w:t xml:space="preserve"> </w:t>
      </w:r>
      <w:r w:rsidR="00FD6498" w:rsidRPr="009E57BC">
        <w:rPr>
          <w:rFonts w:cstheme="minorHAnsi"/>
        </w:rPr>
        <w:t>является</w:t>
      </w:r>
      <w:r w:rsidR="00FD6498" w:rsidRPr="00A74166">
        <w:rPr>
          <w:rFonts w:cstheme="minorHAnsi"/>
        </w:rPr>
        <w:t xml:space="preserve"> </w:t>
      </w:r>
      <w:r w:rsidR="00FD6498" w:rsidRPr="009E57BC">
        <w:rPr>
          <w:rFonts w:cstheme="minorHAnsi"/>
        </w:rPr>
        <w:t>построение</w:t>
      </w:r>
      <w:r w:rsidR="00FD6498" w:rsidRPr="00A74166">
        <w:rPr>
          <w:rFonts w:cstheme="minorHAnsi"/>
        </w:rPr>
        <w:t xml:space="preserve"> </w:t>
      </w:r>
      <w:r w:rsidR="00FD6498" w:rsidRPr="009E57BC">
        <w:rPr>
          <w:rFonts w:cstheme="minorHAnsi"/>
        </w:rPr>
        <w:t>спектрограмм</w:t>
      </w:r>
      <w:r w:rsidR="00FD6498" w:rsidRPr="00A74166">
        <w:rPr>
          <w:rFonts w:cstheme="minorHAnsi"/>
        </w:rPr>
        <w:t xml:space="preserve">, </w:t>
      </w:r>
      <w:r w:rsidR="00FD6498" w:rsidRPr="009E57BC">
        <w:rPr>
          <w:rFonts w:cstheme="minorHAnsi"/>
        </w:rPr>
        <w:t>что</w:t>
      </w:r>
      <w:r w:rsidR="00FD6498" w:rsidRPr="00A74166">
        <w:rPr>
          <w:rFonts w:cstheme="minorHAnsi"/>
        </w:rPr>
        <w:t xml:space="preserve"> </w:t>
      </w:r>
      <w:r w:rsidR="00FD6498" w:rsidRPr="009E57BC">
        <w:rPr>
          <w:rFonts w:cstheme="minorHAnsi"/>
        </w:rPr>
        <w:t>сводит</w:t>
      </w:r>
      <w:r w:rsidR="00FD6498" w:rsidRPr="00A74166">
        <w:rPr>
          <w:rFonts w:cstheme="minorHAnsi"/>
        </w:rPr>
        <w:t xml:space="preserve"> </w:t>
      </w:r>
      <w:r w:rsidR="00FD6498" w:rsidRPr="009E57BC">
        <w:rPr>
          <w:rFonts w:cstheme="minorHAnsi"/>
        </w:rPr>
        <w:t>задачу</w:t>
      </w:r>
      <w:r w:rsidR="00FD6498" w:rsidRPr="00A74166">
        <w:rPr>
          <w:rFonts w:cstheme="minorHAnsi"/>
        </w:rPr>
        <w:t xml:space="preserve"> </w:t>
      </w:r>
      <w:r w:rsidR="00FD6498" w:rsidRPr="009E57BC">
        <w:rPr>
          <w:rFonts w:cstheme="minorHAnsi"/>
        </w:rPr>
        <w:t>к</w:t>
      </w:r>
      <w:r w:rsidR="00FD6498" w:rsidRPr="00A74166">
        <w:rPr>
          <w:rFonts w:cstheme="minorHAnsi"/>
        </w:rPr>
        <w:t xml:space="preserve"> </w:t>
      </w:r>
      <w:r w:rsidR="00FD6498" w:rsidRPr="009E57BC">
        <w:rPr>
          <w:rFonts w:cstheme="minorHAnsi"/>
        </w:rPr>
        <w:t>классификации</w:t>
      </w:r>
      <w:r w:rsidR="00FD6498" w:rsidRPr="00A74166">
        <w:rPr>
          <w:rFonts w:cstheme="minorHAnsi"/>
        </w:rPr>
        <w:t xml:space="preserve"> </w:t>
      </w:r>
      <w:r w:rsidR="00FD6498" w:rsidRPr="009E57BC">
        <w:rPr>
          <w:rFonts w:cstheme="minorHAnsi"/>
        </w:rPr>
        <w:t>изображений</w:t>
      </w:r>
      <w:r w:rsidR="00FD6498" w:rsidRPr="00A74166">
        <w:rPr>
          <w:rFonts w:cstheme="minorHAnsi"/>
        </w:rPr>
        <w:t xml:space="preserve"> [</w:t>
      </w:r>
      <w:r w:rsidR="00A74166" w:rsidRPr="00A74166">
        <w:rPr>
          <w:rFonts w:cstheme="minorHAnsi"/>
        </w:rPr>
        <w:t>8</w:t>
      </w:r>
      <w:r w:rsidR="00FD6498" w:rsidRPr="00A74166">
        <w:rPr>
          <w:rFonts w:cstheme="minorHAnsi"/>
        </w:rPr>
        <w:t>]</w:t>
      </w:r>
      <w:r w:rsidR="00D439F3" w:rsidRPr="00A74166">
        <w:rPr>
          <w:rFonts w:cstheme="minorHAnsi"/>
        </w:rPr>
        <w:t xml:space="preserve">. </w:t>
      </w:r>
      <w:r w:rsidR="00D439F3" w:rsidRPr="009E57BC">
        <w:rPr>
          <w:rFonts w:cstheme="minorHAnsi"/>
        </w:rPr>
        <w:t>Распространенной практикой является применение статистических функций (среднее, минимум, максимум) и оценка значений производных.</w:t>
      </w:r>
      <w:r w:rsidR="00A74166" w:rsidRPr="00A74166">
        <w:rPr>
          <w:rFonts w:cstheme="minorHAnsi"/>
        </w:rPr>
        <w:t xml:space="preserve"> </w:t>
      </w:r>
    </w:p>
    <w:p w14:paraId="75E6C734" w14:textId="67ACD640" w:rsidR="00D439F3" w:rsidRPr="00A74166" w:rsidRDefault="00D439F3" w:rsidP="00ED7D23">
      <w:pPr>
        <w:ind w:firstLine="708"/>
        <w:jc w:val="both"/>
        <w:rPr>
          <w:rFonts w:cstheme="minorHAnsi"/>
        </w:rPr>
      </w:pPr>
      <w:r w:rsidRPr="009E57BC">
        <w:rPr>
          <w:rFonts w:cstheme="minorHAnsi"/>
        </w:rPr>
        <w:t>Результатом</w:t>
      </w:r>
      <w:r w:rsidRPr="00A74166">
        <w:rPr>
          <w:rFonts w:cstheme="minorHAnsi"/>
        </w:rPr>
        <w:t xml:space="preserve"> </w:t>
      </w:r>
      <w:r w:rsidRPr="009E57BC">
        <w:rPr>
          <w:rFonts w:cstheme="minorHAnsi"/>
        </w:rPr>
        <w:t>работы</w:t>
      </w:r>
      <w:r w:rsidRPr="00A74166">
        <w:rPr>
          <w:rFonts w:cstheme="minorHAnsi"/>
        </w:rPr>
        <w:t xml:space="preserve"> </w:t>
      </w:r>
      <w:r w:rsidRPr="009E57BC">
        <w:rPr>
          <w:rFonts w:cstheme="minorHAnsi"/>
        </w:rPr>
        <w:t>авторов</w:t>
      </w:r>
      <w:r w:rsidRPr="00A74166">
        <w:rPr>
          <w:rFonts w:cstheme="minorHAnsi"/>
        </w:rPr>
        <w:t xml:space="preserve"> </w:t>
      </w:r>
      <w:r w:rsidR="00C71F01" w:rsidRPr="00A74166">
        <w:rPr>
          <w:rFonts w:cstheme="minorHAnsi"/>
        </w:rPr>
        <w:t>[</w:t>
      </w:r>
      <w:r w:rsidR="00A74166" w:rsidRPr="00A74166">
        <w:rPr>
          <w:rFonts w:cstheme="minorHAnsi"/>
        </w:rPr>
        <w:t>9</w:t>
      </w:r>
      <w:r w:rsidR="00C71F01" w:rsidRPr="00A74166">
        <w:rPr>
          <w:rFonts w:cstheme="minorHAnsi"/>
        </w:rPr>
        <w:t>]</w:t>
      </w:r>
      <w:r w:rsidRPr="00A74166">
        <w:rPr>
          <w:rFonts w:cstheme="minorHAnsi"/>
        </w:rPr>
        <w:t>[</w:t>
      </w:r>
      <w:r w:rsidR="00A74166" w:rsidRPr="00A74166">
        <w:rPr>
          <w:rFonts w:cstheme="minorHAnsi"/>
        </w:rPr>
        <w:t>10</w:t>
      </w:r>
      <w:r w:rsidRPr="00A74166">
        <w:rPr>
          <w:rFonts w:cstheme="minorHAnsi"/>
        </w:rPr>
        <w:t xml:space="preserve">] </w:t>
      </w:r>
      <w:r w:rsidRPr="009E57BC">
        <w:rPr>
          <w:rFonts w:cstheme="minorHAnsi"/>
        </w:rPr>
        <w:t>стал</w:t>
      </w:r>
      <w:r w:rsidRPr="00A74166">
        <w:rPr>
          <w:rFonts w:cstheme="minorHAnsi"/>
        </w:rPr>
        <w:t xml:space="preserve"> </w:t>
      </w:r>
      <w:r w:rsidRPr="009E57BC">
        <w:rPr>
          <w:rFonts w:cstheme="minorHAnsi"/>
        </w:rPr>
        <w:t>инструмент</w:t>
      </w:r>
      <w:r w:rsidR="00C71F01" w:rsidRPr="00A74166">
        <w:rPr>
          <w:rFonts w:cstheme="minorHAnsi"/>
        </w:rPr>
        <w:t xml:space="preserve"> </w:t>
      </w:r>
      <w:proofErr w:type="spellStart"/>
      <w:r w:rsidR="00C71F01" w:rsidRPr="009E57BC">
        <w:rPr>
          <w:rFonts w:cstheme="minorHAnsi"/>
          <w:lang w:val="en-US"/>
        </w:rPr>
        <w:t>OpenSMILE</w:t>
      </w:r>
      <w:proofErr w:type="spellEnd"/>
      <w:r w:rsidRPr="00A74166">
        <w:rPr>
          <w:rFonts w:cstheme="minorHAnsi"/>
        </w:rPr>
        <w:t xml:space="preserve">, </w:t>
      </w:r>
      <w:r w:rsidRPr="009E57BC">
        <w:rPr>
          <w:rFonts w:cstheme="minorHAnsi"/>
        </w:rPr>
        <w:t>позволяющий</w:t>
      </w:r>
      <w:r w:rsidRPr="00A74166">
        <w:rPr>
          <w:rFonts w:cstheme="minorHAnsi"/>
        </w:rPr>
        <w:t xml:space="preserve"> </w:t>
      </w:r>
      <w:r w:rsidRPr="009E57BC">
        <w:rPr>
          <w:rFonts w:cstheme="minorHAnsi"/>
        </w:rPr>
        <w:t>извлекать</w:t>
      </w:r>
      <w:r w:rsidRPr="00A74166">
        <w:rPr>
          <w:rFonts w:cstheme="minorHAnsi"/>
        </w:rPr>
        <w:t xml:space="preserve"> </w:t>
      </w:r>
      <w:r w:rsidRPr="009E57BC">
        <w:rPr>
          <w:rFonts w:cstheme="minorHAnsi"/>
        </w:rPr>
        <w:t>широкий</w:t>
      </w:r>
      <w:r w:rsidRPr="00A74166">
        <w:rPr>
          <w:rFonts w:cstheme="minorHAnsi"/>
        </w:rPr>
        <w:t xml:space="preserve"> </w:t>
      </w:r>
      <w:r w:rsidRPr="009E57BC">
        <w:rPr>
          <w:rFonts w:cstheme="minorHAnsi"/>
        </w:rPr>
        <w:t>спектр</w:t>
      </w:r>
      <w:r w:rsidRPr="00A74166">
        <w:rPr>
          <w:rFonts w:cstheme="minorHAnsi"/>
        </w:rPr>
        <w:t xml:space="preserve"> </w:t>
      </w:r>
      <w:r w:rsidRPr="009E57BC">
        <w:rPr>
          <w:rFonts w:cstheme="minorHAnsi"/>
        </w:rPr>
        <w:t>параметров</w:t>
      </w:r>
      <w:r w:rsidRPr="00A74166">
        <w:rPr>
          <w:rFonts w:cstheme="minorHAnsi"/>
        </w:rPr>
        <w:t xml:space="preserve"> </w:t>
      </w:r>
      <w:r w:rsidRPr="009E57BC">
        <w:rPr>
          <w:rFonts w:cstheme="minorHAnsi"/>
        </w:rPr>
        <w:t>звукового</w:t>
      </w:r>
      <w:r w:rsidRPr="00A74166">
        <w:rPr>
          <w:rFonts w:cstheme="minorHAnsi"/>
        </w:rPr>
        <w:t xml:space="preserve"> </w:t>
      </w:r>
      <w:r w:rsidRPr="009E57BC">
        <w:rPr>
          <w:rFonts w:cstheme="minorHAnsi"/>
        </w:rPr>
        <w:t>сигнала</w:t>
      </w:r>
      <w:r w:rsidRPr="00A74166">
        <w:rPr>
          <w:rFonts w:cstheme="minorHAnsi"/>
        </w:rPr>
        <w:t xml:space="preserve">, </w:t>
      </w:r>
      <w:r w:rsidRPr="009E57BC">
        <w:rPr>
          <w:rFonts w:cstheme="minorHAnsi"/>
        </w:rPr>
        <w:t>а</w:t>
      </w:r>
      <w:r w:rsidRPr="00A74166">
        <w:rPr>
          <w:rFonts w:cstheme="minorHAnsi"/>
        </w:rPr>
        <w:t xml:space="preserve"> </w:t>
      </w:r>
      <w:r w:rsidRPr="009E57BC">
        <w:rPr>
          <w:rFonts w:cstheme="minorHAnsi"/>
        </w:rPr>
        <w:t>также</w:t>
      </w:r>
      <w:r w:rsidRPr="00A74166">
        <w:rPr>
          <w:rFonts w:cstheme="minorHAnsi"/>
        </w:rPr>
        <w:t xml:space="preserve"> </w:t>
      </w:r>
      <w:r w:rsidRPr="009E57BC">
        <w:rPr>
          <w:rFonts w:cstheme="minorHAnsi"/>
        </w:rPr>
        <w:t>применять</w:t>
      </w:r>
      <w:r w:rsidRPr="00A74166">
        <w:rPr>
          <w:rFonts w:cstheme="minorHAnsi"/>
        </w:rPr>
        <w:t xml:space="preserve"> </w:t>
      </w:r>
      <w:r w:rsidRPr="009E57BC">
        <w:rPr>
          <w:rFonts w:cstheme="minorHAnsi"/>
        </w:rPr>
        <w:t>различные</w:t>
      </w:r>
      <w:r w:rsidRPr="00A74166">
        <w:rPr>
          <w:rFonts w:cstheme="minorHAnsi"/>
        </w:rPr>
        <w:t xml:space="preserve"> </w:t>
      </w:r>
      <w:r w:rsidRPr="009E57BC">
        <w:rPr>
          <w:rFonts w:cstheme="minorHAnsi"/>
        </w:rPr>
        <w:t>функции</w:t>
      </w:r>
      <w:r w:rsidRPr="00A74166">
        <w:rPr>
          <w:rFonts w:cstheme="minorHAnsi"/>
        </w:rPr>
        <w:t xml:space="preserve"> </w:t>
      </w:r>
      <w:r w:rsidRPr="009E57BC">
        <w:rPr>
          <w:rFonts w:cstheme="minorHAnsi"/>
        </w:rPr>
        <w:t>к</w:t>
      </w:r>
      <w:r w:rsidRPr="00A74166">
        <w:rPr>
          <w:rFonts w:cstheme="minorHAnsi"/>
        </w:rPr>
        <w:t xml:space="preserve"> </w:t>
      </w:r>
      <w:r w:rsidRPr="009E57BC">
        <w:rPr>
          <w:rFonts w:cstheme="minorHAnsi"/>
        </w:rPr>
        <w:t>этим</w:t>
      </w:r>
      <w:r w:rsidRPr="00A74166">
        <w:rPr>
          <w:rFonts w:cstheme="minorHAnsi"/>
        </w:rPr>
        <w:t xml:space="preserve"> </w:t>
      </w:r>
      <w:r w:rsidRPr="009E57BC">
        <w:rPr>
          <w:rFonts w:cstheme="minorHAnsi"/>
        </w:rPr>
        <w:t>параметрам</w:t>
      </w:r>
      <w:r w:rsidRPr="00A74166">
        <w:rPr>
          <w:rFonts w:cstheme="minorHAnsi"/>
        </w:rPr>
        <w:t xml:space="preserve">. </w:t>
      </w:r>
      <w:r w:rsidRPr="009E57BC">
        <w:rPr>
          <w:rFonts w:cstheme="minorHAnsi"/>
        </w:rPr>
        <w:t>Благодаря этому, появились наборы п</w:t>
      </w:r>
      <w:r w:rsidR="002B1509" w:rsidRPr="009E57BC">
        <w:rPr>
          <w:rFonts w:cstheme="minorHAnsi"/>
        </w:rPr>
        <w:t>араметров</w:t>
      </w:r>
      <w:r w:rsidRPr="009E57BC">
        <w:rPr>
          <w:rFonts w:cstheme="minorHAnsi"/>
        </w:rPr>
        <w:t xml:space="preserve">, которые могут быть легко извлечены с помощью этого инструмента. К этим наборам относятся как очень большие, как, например, стандартные </w:t>
      </w:r>
      <w:r w:rsidR="002B1509" w:rsidRPr="009E57BC">
        <w:rPr>
          <w:rFonts w:cstheme="minorHAnsi"/>
        </w:rPr>
        <w:t>наборы признаков</w:t>
      </w:r>
      <w:r w:rsidRPr="009E57BC">
        <w:rPr>
          <w:rFonts w:cstheme="minorHAnsi"/>
        </w:rPr>
        <w:t xml:space="preserve"> для конференций </w:t>
      </w:r>
      <w:r w:rsidRPr="009E57BC">
        <w:rPr>
          <w:rFonts w:cstheme="minorHAnsi"/>
          <w:lang w:val="en-US"/>
        </w:rPr>
        <w:t>INTERSPEECH</w:t>
      </w:r>
      <w:r w:rsidRPr="009E57BC">
        <w:rPr>
          <w:rFonts w:cstheme="minorHAnsi"/>
        </w:rPr>
        <w:t>, содержащи</w:t>
      </w:r>
      <w:r w:rsidR="002B1509" w:rsidRPr="009E57BC">
        <w:rPr>
          <w:rFonts w:cstheme="minorHAnsi"/>
        </w:rPr>
        <w:t>е более 5000 элементов [</w:t>
      </w:r>
      <w:r w:rsidR="00A74166" w:rsidRPr="00A74166">
        <w:rPr>
          <w:rFonts w:cstheme="minorHAnsi"/>
        </w:rPr>
        <w:t>11</w:t>
      </w:r>
      <w:r w:rsidR="002B1509" w:rsidRPr="00A74166">
        <w:rPr>
          <w:rFonts w:cstheme="minorHAnsi"/>
        </w:rPr>
        <w:t xml:space="preserve">], </w:t>
      </w:r>
      <w:r w:rsidR="002B1509" w:rsidRPr="009E57BC">
        <w:rPr>
          <w:rFonts w:cstheme="minorHAnsi"/>
        </w:rPr>
        <w:t>так</w:t>
      </w:r>
      <w:r w:rsidR="002B1509" w:rsidRPr="00A74166">
        <w:rPr>
          <w:rFonts w:cstheme="minorHAnsi"/>
        </w:rPr>
        <w:t xml:space="preserve"> </w:t>
      </w:r>
      <w:r w:rsidR="002B1509" w:rsidRPr="009E57BC">
        <w:rPr>
          <w:rFonts w:cstheme="minorHAnsi"/>
        </w:rPr>
        <w:t>и</w:t>
      </w:r>
      <w:r w:rsidR="002B1509" w:rsidRPr="00A74166">
        <w:rPr>
          <w:rFonts w:cstheme="minorHAnsi"/>
        </w:rPr>
        <w:t xml:space="preserve"> </w:t>
      </w:r>
      <w:r w:rsidR="002B1509" w:rsidRPr="009E57BC">
        <w:rPr>
          <w:rFonts w:cstheme="minorHAnsi"/>
        </w:rPr>
        <w:t>попытки</w:t>
      </w:r>
      <w:r w:rsidR="002B1509" w:rsidRPr="00A74166">
        <w:rPr>
          <w:rFonts w:cstheme="minorHAnsi"/>
        </w:rPr>
        <w:t xml:space="preserve"> </w:t>
      </w:r>
      <w:r w:rsidR="002B1509" w:rsidRPr="009E57BC">
        <w:rPr>
          <w:rFonts w:cstheme="minorHAnsi"/>
        </w:rPr>
        <w:t>унифицировать</w:t>
      </w:r>
      <w:r w:rsidR="002B1509" w:rsidRPr="00A74166">
        <w:rPr>
          <w:rFonts w:cstheme="minorHAnsi"/>
        </w:rPr>
        <w:t xml:space="preserve"> </w:t>
      </w:r>
      <w:r w:rsidR="002B1509" w:rsidRPr="009E57BC">
        <w:rPr>
          <w:rFonts w:cstheme="minorHAnsi"/>
        </w:rPr>
        <w:t>признаковое</w:t>
      </w:r>
      <w:r w:rsidR="002B1509" w:rsidRPr="00A74166">
        <w:rPr>
          <w:rFonts w:cstheme="minorHAnsi"/>
        </w:rPr>
        <w:t xml:space="preserve"> </w:t>
      </w:r>
      <w:r w:rsidR="002B1509" w:rsidRPr="009E57BC">
        <w:rPr>
          <w:rFonts w:cstheme="minorHAnsi"/>
        </w:rPr>
        <w:t>пространство</w:t>
      </w:r>
      <w:r w:rsidR="002B1509" w:rsidRPr="00A74166">
        <w:rPr>
          <w:rFonts w:cstheme="minorHAnsi"/>
        </w:rPr>
        <w:t xml:space="preserve"> </w:t>
      </w:r>
      <w:r w:rsidR="002B1509" w:rsidRPr="009E57BC">
        <w:rPr>
          <w:rFonts w:cstheme="minorHAnsi"/>
        </w:rPr>
        <w:t>для</w:t>
      </w:r>
      <w:r w:rsidR="002B1509" w:rsidRPr="00A74166">
        <w:rPr>
          <w:rFonts w:cstheme="minorHAnsi"/>
        </w:rPr>
        <w:t xml:space="preserve"> </w:t>
      </w:r>
      <w:r w:rsidR="002B1509" w:rsidRPr="009E57BC">
        <w:rPr>
          <w:rFonts w:cstheme="minorHAnsi"/>
        </w:rPr>
        <w:t>задач</w:t>
      </w:r>
      <w:r w:rsidR="00A74166" w:rsidRPr="00A74166">
        <w:rPr>
          <w:rFonts w:cstheme="minorHAnsi"/>
        </w:rPr>
        <w:t xml:space="preserve"> </w:t>
      </w:r>
      <w:r w:rsidR="00A74166">
        <w:rPr>
          <w:rFonts w:cstheme="minorHAnsi"/>
        </w:rPr>
        <w:t>аффект</w:t>
      </w:r>
      <w:r w:rsidR="00ED7D23">
        <w:rPr>
          <w:rFonts w:cstheme="minorHAnsi"/>
        </w:rPr>
        <w:t>и</w:t>
      </w:r>
      <w:r w:rsidR="00A74166">
        <w:rPr>
          <w:rFonts w:cstheme="minorHAnsi"/>
        </w:rPr>
        <w:t>вных вычислений</w:t>
      </w:r>
      <w:r w:rsidR="002B1509" w:rsidRPr="00A74166">
        <w:rPr>
          <w:rFonts w:cstheme="minorHAnsi"/>
        </w:rPr>
        <w:t xml:space="preserve"> </w:t>
      </w:r>
      <w:r w:rsidR="003D4578" w:rsidRPr="00A74166">
        <w:rPr>
          <w:rFonts w:cstheme="minorHAnsi"/>
        </w:rPr>
        <w:t>[</w:t>
      </w:r>
      <w:r w:rsidR="00A74166">
        <w:rPr>
          <w:rFonts w:cstheme="minorHAnsi"/>
        </w:rPr>
        <w:t>12</w:t>
      </w:r>
      <w:r w:rsidR="003D4578" w:rsidRPr="00A74166">
        <w:rPr>
          <w:rFonts w:cstheme="minorHAnsi"/>
        </w:rPr>
        <w:t>]</w:t>
      </w:r>
      <w:r w:rsidR="00A74166">
        <w:rPr>
          <w:rFonts w:cstheme="minorHAnsi"/>
        </w:rPr>
        <w:t>.</w:t>
      </w:r>
    </w:p>
    <w:p w14:paraId="4631CDB1" w14:textId="5DEC1495" w:rsidR="002B1509" w:rsidRDefault="002B1509" w:rsidP="00ED7D23">
      <w:pPr>
        <w:ind w:firstLine="708"/>
        <w:jc w:val="both"/>
        <w:rPr>
          <w:rFonts w:cstheme="minorHAnsi"/>
          <w:color w:val="333333"/>
          <w:spacing w:val="4"/>
          <w:shd w:val="clear" w:color="auto" w:fill="FCFCFC"/>
        </w:rPr>
      </w:pPr>
      <w:r w:rsidRPr="009E57BC">
        <w:rPr>
          <w:rFonts w:cstheme="minorHAnsi"/>
        </w:rPr>
        <w:t xml:space="preserve">Выбор классификатора – также важный этап в решении задачи. </w:t>
      </w:r>
      <w:r w:rsidR="00AD5128" w:rsidRPr="009E57BC">
        <w:rPr>
          <w:rFonts w:cstheme="minorHAnsi"/>
        </w:rPr>
        <w:t>Среди исследований н</w:t>
      </w:r>
      <w:r w:rsidRPr="009E57BC">
        <w:rPr>
          <w:rFonts w:cstheme="minorHAnsi"/>
        </w:rPr>
        <w:t>аиболее популярны</w:t>
      </w:r>
      <w:r w:rsidR="00AD5128" w:rsidRPr="009E57BC">
        <w:rPr>
          <w:rFonts w:cstheme="minorHAnsi"/>
        </w:rPr>
        <w:t xml:space="preserve"> </w:t>
      </w:r>
      <w:r w:rsidRPr="009E57BC">
        <w:rPr>
          <w:rFonts w:cstheme="minorHAnsi"/>
        </w:rPr>
        <w:t>такие классификаторы, как машины опорных векторов [</w:t>
      </w:r>
      <w:r w:rsidR="00A74166" w:rsidRPr="00A74166">
        <w:rPr>
          <w:rFonts w:cstheme="minorHAnsi"/>
        </w:rPr>
        <w:t>13</w:t>
      </w:r>
      <w:r w:rsidRPr="00A74166">
        <w:rPr>
          <w:rFonts w:cstheme="minorHAnsi"/>
        </w:rPr>
        <w:t xml:space="preserve">], </w:t>
      </w:r>
      <w:r w:rsidRPr="009E57BC">
        <w:rPr>
          <w:rFonts w:cstheme="minorHAnsi"/>
        </w:rPr>
        <w:t>алгоритм</w:t>
      </w:r>
      <w:r w:rsidRPr="00A74166">
        <w:rPr>
          <w:rFonts w:cstheme="minorHAnsi"/>
        </w:rPr>
        <w:t xml:space="preserve"> </w:t>
      </w:r>
      <w:r w:rsidR="00A74166">
        <w:rPr>
          <w:rFonts w:cstheme="minorHAnsi"/>
          <w:lang w:val="en-US"/>
        </w:rPr>
        <w:t>k</w:t>
      </w:r>
      <w:r w:rsidR="00A74166" w:rsidRPr="00A74166">
        <w:rPr>
          <w:rFonts w:cstheme="minorHAnsi"/>
        </w:rPr>
        <w:t xml:space="preserve"> </w:t>
      </w:r>
      <w:r w:rsidRPr="009E57BC">
        <w:rPr>
          <w:rFonts w:cstheme="minorHAnsi"/>
        </w:rPr>
        <w:t>ближайших</w:t>
      </w:r>
      <w:r w:rsidRPr="00A74166">
        <w:rPr>
          <w:rFonts w:cstheme="minorHAnsi"/>
        </w:rPr>
        <w:t xml:space="preserve"> </w:t>
      </w:r>
      <w:r w:rsidRPr="009E57BC">
        <w:rPr>
          <w:rFonts w:cstheme="minorHAnsi"/>
        </w:rPr>
        <w:t>соседей</w:t>
      </w:r>
      <w:r w:rsidRPr="00A74166">
        <w:rPr>
          <w:rFonts w:cstheme="minorHAnsi"/>
        </w:rPr>
        <w:t xml:space="preserve"> [</w:t>
      </w:r>
      <w:r w:rsidR="00A74166" w:rsidRPr="00A74166">
        <w:rPr>
          <w:rFonts w:cstheme="minorHAnsi"/>
        </w:rPr>
        <w:t>14</w:t>
      </w:r>
      <w:r w:rsidRPr="00A74166">
        <w:rPr>
          <w:rFonts w:cstheme="minorHAnsi"/>
          <w:color w:val="333333"/>
          <w:spacing w:val="4"/>
          <w:shd w:val="clear" w:color="auto" w:fill="FCFCFC"/>
        </w:rPr>
        <w:t xml:space="preserve">], </w:t>
      </w:r>
      <w:r w:rsidRPr="009E57BC">
        <w:rPr>
          <w:rFonts w:cstheme="minorHAnsi"/>
          <w:color w:val="333333"/>
          <w:spacing w:val="4"/>
          <w:shd w:val="clear" w:color="auto" w:fill="FCFCFC"/>
        </w:rPr>
        <w:t>классификация</w:t>
      </w:r>
      <w:r w:rsidRPr="00A74166">
        <w:rPr>
          <w:rFonts w:cstheme="minorHAnsi"/>
          <w:color w:val="333333"/>
          <w:spacing w:val="4"/>
          <w:shd w:val="clear" w:color="auto" w:fill="FCFCFC"/>
        </w:rPr>
        <w:t xml:space="preserve"> </w:t>
      </w:r>
      <w:r w:rsidRPr="009E57BC">
        <w:rPr>
          <w:rFonts w:cstheme="minorHAnsi"/>
          <w:color w:val="333333"/>
          <w:spacing w:val="4"/>
          <w:shd w:val="clear" w:color="auto" w:fill="FCFCFC"/>
        </w:rPr>
        <w:t>с</w:t>
      </w:r>
      <w:r w:rsidRPr="00A74166">
        <w:rPr>
          <w:rFonts w:cstheme="minorHAnsi"/>
          <w:color w:val="333333"/>
          <w:spacing w:val="4"/>
          <w:shd w:val="clear" w:color="auto" w:fill="FCFCFC"/>
        </w:rPr>
        <w:t xml:space="preserve"> </w:t>
      </w:r>
      <w:r w:rsidRPr="009E57BC">
        <w:rPr>
          <w:rFonts w:cstheme="minorHAnsi"/>
          <w:color w:val="333333"/>
          <w:spacing w:val="4"/>
          <w:shd w:val="clear" w:color="auto" w:fill="FCFCFC"/>
        </w:rPr>
        <w:t>использованием</w:t>
      </w:r>
      <w:r w:rsidRPr="00A74166">
        <w:rPr>
          <w:rFonts w:cstheme="minorHAnsi"/>
          <w:color w:val="333333"/>
          <w:spacing w:val="4"/>
          <w:shd w:val="clear" w:color="auto" w:fill="FCFCFC"/>
        </w:rPr>
        <w:t xml:space="preserve"> </w:t>
      </w:r>
      <w:r w:rsidRPr="009E57BC">
        <w:rPr>
          <w:rFonts w:cstheme="minorHAnsi"/>
          <w:color w:val="333333"/>
          <w:spacing w:val="4"/>
          <w:shd w:val="clear" w:color="auto" w:fill="FCFCFC"/>
        </w:rPr>
        <w:t>скрытых</w:t>
      </w:r>
      <w:r w:rsidRPr="00A74166">
        <w:rPr>
          <w:rFonts w:cstheme="minorHAnsi"/>
          <w:color w:val="333333"/>
          <w:spacing w:val="4"/>
          <w:shd w:val="clear" w:color="auto" w:fill="FCFCFC"/>
        </w:rPr>
        <w:t xml:space="preserve"> </w:t>
      </w:r>
      <w:r w:rsidRPr="009E57BC">
        <w:rPr>
          <w:rFonts w:cstheme="minorHAnsi"/>
          <w:color w:val="333333"/>
          <w:spacing w:val="4"/>
          <w:shd w:val="clear" w:color="auto" w:fill="FCFCFC"/>
        </w:rPr>
        <w:t>марковских</w:t>
      </w:r>
      <w:r w:rsidRPr="00A74166">
        <w:rPr>
          <w:rFonts w:cstheme="minorHAnsi"/>
          <w:color w:val="333333"/>
          <w:spacing w:val="4"/>
          <w:shd w:val="clear" w:color="auto" w:fill="FCFCFC"/>
        </w:rPr>
        <w:t xml:space="preserve"> </w:t>
      </w:r>
      <w:r w:rsidRPr="009E57BC">
        <w:rPr>
          <w:rFonts w:cstheme="minorHAnsi"/>
          <w:color w:val="333333"/>
          <w:spacing w:val="4"/>
          <w:shd w:val="clear" w:color="auto" w:fill="FCFCFC"/>
        </w:rPr>
        <w:t>моделей</w:t>
      </w:r>
      <w:r w:rsidRPr="00A74166">
        <w:rPr>
          <w:rFonts w:cstheme="minorHAnsi"/>
          <w:color w:val="333333"/>
          <w:spacing w:val="4"/>
          <w:shd w:val="clear" w:color="auto" w:fill="FCFCFC"/>
        </w:rPr>
        <w:t xml:space="preserve"> [</w:t>
      </w:r>
      <w:r w:rsidR="00A74166" w:rsidRPr="00A74166">
        <w:rPr>
          <w:rFonts w:cstheme="minorHAnsi"/>
          <w:color w:val="333333"/>
          <w:spacing w:val="4"/>
          <w:shd w:val="clear" w:color="auto" w:fill="FCFCFC"/>
        </w:rPr>
        <w:t>15</w:t>
      </w:r>
      <w:r w:rsidRPr="00A74166">
        <w:rPr>
          <w:rFonts w:cstheme="minorHAnsi"/>
          <w:color w:val="333333"/>
          <w:spacing w:val="4"/>
          <w:shd w:val="clear" w:color="auto" w:fill="FCFCFC"/>
        </w:rPr>
        <w:t>]</w:t>
      </w:r>
      <w:r w:rsidR="00A74166" w:rsidRPr="00A74166">
        <w:rPr>
          <w:rFonts w:cstheme="minorHAnsi"/>
          <w:color w:val="333333"/>
          <w:spacing w:val="4"/>
          <w:shd w:val="clear" w:color="auto" w:fill="FCFCFC"/>
        </w:rPr>
        <w:t xml:space="preserve"> </w:t>
      </w:r>
      <w:r w:rsidR="00A74166">
        <w:rPr>
          <w:rFonts w:cstheme="minorHAnsi"/>
          <w:color w:val="333333"/>
          <w:spacing w:val="4"/>
          <w:shd w:val="clear" w:color="auto" w:fill="FCFCFC"/>
        </w:rPr>
        <w:t xml:space="preserve">или </w:t>
      </w:r>
      <w:r w:rsidRPr="009E57BC">
        <w:rPr>
          <w:rFonts w:cstheme="minorHAnsi"/>
          <w:color w:val="333333"/>
          <w:spacing w:val="4"/>
          <w:shd w:val="clear" w:color="auto" w:fill="FCFCFC"/>
        </w:rPr>
        <w:t>нейронны</w:t>
      </w:r>
      <w:r w:rsidR="00A74166">
        <w:rPr>
          <w:rFonts w:cstheme="minorHAnsi"/>
          <w:color w:val="333333"/>
          <w:spacing w:val="4"/>
          <w:shd w:val="clear" w:color="auto" w:fill="FCFCFC"/>
        </w:rPr>
        <w:t>х</w:t>
      </w:r>
      <w:r w:rsidRPr="00A74166">
        <w:rPr>
          <w:rFonts w:cstheme="minorHAnsi"/>
          <w:color w:val="333333"/>
          <w:spacing w:val="4"/>
          <w:shd w:val="clear" w:color="auto" w:fill="FCFCFC"/>
        </w:rPr>
        <w:t xml:space="preserve"> </w:t>
      </w:r>
      <w:r w:rsidRPr="009E57BC">
        <w:rPr>
          <w:rFonts w:cstheme="minorHAnsi"/>
          <w:color w:val="333333"/>
          <w:spacing w:val="4"/>
          <w:shd w:val="clear" w:color="auto" w:fill="FCFCFC"/>
        </w:rPr>
        <w:t>сет</w:t>
      </w:r>
      <w:r w:rsidR="00A74166">
        <w:rPr>
          <w:rFonts w:cstheme="minorHAnsi"/>
          <w:color w:val="333333"/>
          <w:spacing w:val="4"/>
          <w:shd w:val="clear" w:color="auto" w:fill="FCFCFC"/>
        </w:rPr>
        <w:t>ей</w:t>
      </w:r>
      <w:r w:rsidRPr="00A74166">
        <w:rPr>
          <w:rFonts w:cstheme="minorHAnsi"/>
          <w:color w:val="333333"/>
          <w:spacing w:val="4"/>
          <w:shd w:val="clear" w:color="auto" w:fill="FCFCFC"/>
        </w:rPr>
        <w:t xml:space="preserve"> [</w:t>
      </w:r>
      <w:r w:rsidR="00A74166">
        <w:rPr>
          <w:rFonts w:cstheme="minorHAnsi"/>
          <w:color w:val="333333"/>
          <w:spacing w:val="4"/>
          <w:shd w:val="clear" w:color="auto" w:fill="FCFCFC"/>
        </w:rPr>
        <w:t>16</w:t>
      </w:r>
      <w:r w:rsidRPr="00A74166">
        <w:rPr>
          <w:rFonts w:cstheme="minorHAnsi"/>
          <w:color w:val="333333"/>
          <w:spacing w:val="4"/>
          <w:shd w:val="clear" w:color="auto" w:fill="FCFCFC"/>
        </w:rPr>
        <w:t xml:space="preserve">]. </w:t>
      </w:r>
    </w:p>
    <w:p w14:paraId="44DE8B72" w14:textId="06E24967" w:rsidR="00E52357" w:rsidRPr="00E52357" w:rsidRDefault="00E52357" w:rsidP="00E52357">
      <w:pPr>
        <w:ind w:firstLine="708"/>
        <w:jc w:val="both"/>
        <w:rPr>
          <w:rFonts w:cstheme="minorHAnsi"/>
          <w:color w:val="333333"/>
          <w:spacing w:val="4"/>
          <w:shd w:val="clear" w:color="auto" w:fill="FCFCFC"/>
        </w:rPr>
      </w:pPr>
      <w:r>
        <w:rPr>
          <w:rFonts w:cstheme="minorHAnsi"/>
          <w:color w:val="333333"/>
          <w:spacing w:val="4"/>
          <w:shd w:val="clear" w:color="auto" w:fill="FCFCFC"/>
        </w:rPr>
        <w:t xml:space="preserve">Наиболее прогрессивными и эффективными на данный момент являются так называемые </w:t>
      </w:r>
      <w:r>
        <w:rPr>
          <w:rFonts w:cstheme="minorHAnsi"/>
          <w:color w:val="333333"/>
          <w:spacing w:val="4"/>
          <w:shd w:val="clear" w:color="auto" w:fill="FCFCFC"/>
          <w:lang w:val="en-US"/>
        </w:rPr>
        <w:t>end</w:t>
      </w:r>
      <w:r w:rsidRPr="00E52357">
        <w:rPr>
          <w:rFonts w:cstheme="minorHAnsi"/>
          <w:color w:val="333333"/>
          <w:spacing w:val="4"/>
          <w:shd w:val="clear" w:color="auto" w:fill="FCFCFC"/>
        </w:rPr>
        <w:t>-</w:t>
      </w:r>
      <w:r>
        <w:rPr>
          <w:rFonts w:cstheme="minorHAnsi"/>
          <w:color w:val="333333"/>
          <w:spacing w:val="4"/>
          <w:shd w:val="clear" w:color="auto" w:fill="FCFCFC"/>
          <w:lang w:val="en-US"/>
        </w:rPr>
        <w:t>to</w:t>
      </w:r>
      <w:r w:rsidRPr="00E52357">
        <w:rPr>
          <w:rFonts w:cstheme="minorHAnsi"/>
          <w:color w:val="333333"/>
          <w:spacing w:val="4"/>
          <w:shd w:val="clear" w:color="auto" w:fill="FCFCFC"/>
        </w:rPr>
        <w:t>-</w:t>
      </w:r>
      <w:r>
        <w:rPr>
          <w:rFonts w:cstheme="minorHAnsi"/>
          <w:color w:val="333333"/>
          <w:spacing w:val="4"/>
          <w:shd w:val="clear" w:color="auto" w:fill="FCFCFC"/>
          <w:lang w:val="en-US"/>
        </w:rPr>
        <w:t>end</w:t>
      </w:r>
      <w:r w:rsidRPr="00E52357">
        <w:rPr>
          <w:rFonts w:cstheme="minorHAnsi"/>
          <w:color w:val="333333"/>
          <w:spacing w:val="4"/>
          <w:shd w:val="clear" w:color="auto" w:fill="FCFCFC"/>
        </w:rPr>
        <w:t xml:space="preserve"> </w:t>
      </w:r>
      <w:r>
        <w:rPr>
          <w:rFonts w:cstheme="minorHAnsi"/>
          <w:color w:val="333333"/>
          <w:spacing w:val="4"/>
          <w:shd w:val="clear" w:color="auto" w:fill="FCFCFC"/>
        </w:rPr>
        <w:t xml:space="preserve">подходы, которые работают непосредственно с дискретизированным аудиосигналом в формате </w:t>
      </w:r>
      <w:r>
        <w:rPr>
          <w:rFonts w:cstheme="minorHAnsi"/>
          <w:color w:val="333333"/>
          <w:spacing w:val="4"/>
          <w:shd w:val="clear" w:color="auto" w:fill="FCFCFC"/>
          <w:lang w:val="en-US"/>
        </w:rPr>
        <w:t>WAV</w:t>
      </w:r>
      <w:r w:rsidRPr="00E52357">
        <w:rPr>
          <w:rFonts w:cstheme="minorHAnsi"/>
          <w:color w:val="333333"/>
          <w:spacing w:val="4"/>
          <w:shd w:val="clear" w:color="auto" w:fill="FCFCFC"/>
        </w:rPr>
        <w:t xml:space="preserve"> </w:t>
      </w:r>
      <w:r>
        <w:rPr>
          <w:rFonts w:cstheme="minorHAnsi"/>
          <w:color w:val="333333"/>
          <w:spacing w:val="4"/>
          <w:shd w:val="clear" w:color="auto" w:fill="FCFCFC"/>
        </w:rPr>
        <w:t xml:space="preserve">и в которых предобработка, извлечение релевантных признаков и классификация объединены в единый «черный ящик». Для таких подходов обычно используются </w:t>
      </w:r>
      <w:proofErr w:type="spellStart"/>
      <w:r>
        <w:rPr>
          <w:rFonts w:cstheme="minorHAnsi"/>
          <w:color w:val="333333"/>
          <w:spacing w:val="4"/>
          <w:shd w:val="clear" w:color="auto" w:fill="FCFCFC"/>
        </w:rPr>
        <w:t>сверточные</w:t>
      </w:r>
      <w:proofErr w:type="spellEnd"/>
      <w:r>
        <w:rPr>
          <w:rFonts w:cstheme="minorHAnsi"/>
          <w:color w:val="333333"/>
          <w:spacing w:val="4"/>
          <w:shd w:val="clear" w:color="auto" w:fill="FCFCFC"/>
        </w:rPr>
        <w:t xml:space="preserve"> глубокие нейронные сети</w:t>
      </w:r>
      <w:r w:rsidRPr="00E52357">
        <w:rPr>
          <w:rFonts w:cstheme="minorHAnsi"/>
          <w:color w:val="333333"/>
          <w:spacing w:val="4"/>
          <w:shd w:val="clear" w:color="auto" w:fill="FCFCFC"/>
        </w:rPr>
        <w:t>[</w:t>
      </w:r>
      <w:r w:rsidR="00AA090B" w:rsidRPr="00AA090B">
        <w:rPr>
          <w:rFonts w:cstheme="minorHAnsi"/>
          <w:color w:val="333333"/>
          <w:spacing w:val="4"/>
          <w:shd w:val="clear" w:color="auto" w:fill="FCFCFC"/>
        </w:rPr>
        <w:t>17</w:t>
      </w:r>
      <w:r w:rsidRPr="00E52357">
        <w:rPr>
          <w:rFonts w:cstheme="minorHAnsi"/>
          <w:color w:val="333333"/>
          <w:spacing w:val="4"/>
          <w:shd w:val="clear" w:color="auto" w:fill="FCFCFC"/>
        </w:rPr>
        <w:t xml:space="preserve">], </w:t>
      </w:r>
      <w:r>
        <w:rPr>
          <w:rFonts w:cstheme="minorHAnsi"/>
          <w:color w:val="333333"/>
          <w:spacing w:val="4"/>
          <w:shd w:val="clear" w:color="auto" w:fill="FCFCFC"/>
        </w:rPr>
        <w:t>трансферное обучение</w:t>
      </w:r>
      <w:r w:rsidRPr="00E52357">
        <w:rPr>
          <w:rFonts w:cstheme="minorHAnsi"/>
          <w:color w:val="333333"/>
          <w:spacing w:val="4"/>
          <w:shd w:val="clear" w:color="auto" w:fill="FCFCFC"/>
        </w:rPr>
        <w:t>[</w:t>
      </w:r>
      <w:r w:rsidR="00AA090B" w:rsidRPr="00AA090B">
        <w:rPr>
          <w:rFonts w:cstheme="minorHAnsi"/>
          <w:color w:val="333333"/>
          <w:spacing w:val="4"/>
          <w:shd w:val="clear" w:color="auto" w:fill="FCFCFC"/>
        </w:rPr>
        <w:t>18</w:t>
      </w:r>
      <w:r w:rsidRPr="00E52357">
        <w:rPr>
          <w:rFonts w:cstheme="minorHAnsi"/>
          <w:color w:val="333333"/>
          <w:spacing w:val="4"/>
          <w:shd w:val="clear" w:color="auto" w:fill="FCFCFC"/>
        </w:rPr>
        <w:t>]</w:t>
      </w:r>
      <w:r>
        <w:rPr>
          <w:rFonts w:cstheme="minorHAnsi"/>
          <w:color w:val="333333"/>
          <w:spacing w:val="4"/>
          <w:shd w:val="clear" w:color="auto" w:fill="FCFCFC"/>
        </w:rPr>
        <w:t>, сети долгой краткосрочной памяти</w:t>
      </w:r>
      <w:r w:rsidR="00AA090B" w:rsidRPr="00AA090B">
        <w:rPr>
          <w:rFonts w:cstheme="minorHAnsi"/>
          <w:color w:val="333333"/>
          <w:spacing w:val="4"/>
          <w:shd w:val="clear" w:color="auto" w:fill="FCFCFC"/>
        </w:rPr>
        <w:t xml:space="preserve"> (</w:t>
      </w:r>
      <w:r w:rsidR="00AA090B">
        <w:rPr>
          <w:rFonts w:cstheme="minorHAnsi"/>
          <w:color w:val="333333"/>
          <w:spacing w:val="4"/>
          <w:shd w:val="clear" w:color="auto" w:fill="FCFCFC"/>
          <w:lang w:val="en-US"/>
        </w:rPr>
        <w:t>LSTM</w:t>
      </w:r>
      <w:r w:rsidR="00AA090B" w:rsidRPr="00AA090B">
        <w:rPr>
          <w:rFonts w:cstheme="minorHAnsi"/>
          <w:color w:val="333333"/>
          <w:spacing w:val="4"/>
          <w:shd w:val="clear" w:color="auto" w:fill="FCFCFC"/>
        </w:rPr>
        <w:t>)</w:t>
      </w:r>
      <w:r w:rsidRPr="00E52357">
        <w:rPr>
          <w:rFonts w:cstheme="minorHAnsi"/>
          <w:color w:val="333333"/>
          <w:spacing w:val="4"/>
          <w:shd w:val="clear" w:color="auto" w:fill="FCFCFC"/>
        </w:rPr>
        <w:t>[</w:t>
      </w:r>
      <w:r w:rsidR="00AA090B" w:rsidRPr="00AA090B">
        <w:rPr>
          <w:rFonts w:cstheme="minorHAnsi"/>
          <w:color w:val="333333"/>
          <w:spacing w:val="4"/>
          <w:shd w:val="clear" w:color="auto" w:fill="FCFCFC"/>
        </w:rPr>
        <w:t>19</w:t>
      </w:r>
      <w:r w:rsidRPr="00E52357">
        <w:rPr>
          <w:rFonts w:cstheme="minorHAnsi"/>
          <w:color w:val="333333"/>
          <w:spacing w:val="4"/>
          <w:shd w:val="clear" w:color="auto" w:fill="FCFCFC"/>
        </w:rPr>
        <w:t>].</w:t>
      </w:r>
    </w:p>
    <w:p w14:paraId="69A6B04C" w14:textId="6E20128F" w:rsidR="000A7529" w:rsidRPr="00ED7D23" w:rsidRDefault="000A7529" w:rsidP="00ED7D23">
      <w:pPr>
        <w:ind w:firstLine="708"/>
        <w:jc w:val="both"/>
        <w:rPr>
          <w:rFonts w:cstheme="minorHAnsi"/>
          <w:color w:val="222222"/>
          <w:shd w:val="clear" w:color="auto" w:fill="FFFFFF"/>
        </w:rPr>
      </w:pPr>
      <w:r w:rsidRPr="009E57BC">
        <w:rPr>
          <w:rFonts w:cstheme="minorHAnsi"/>
          <w:color w:val="333333"/>
          <w:spacing w:val="4"/>
          <w:shd w:val="clear" w:color="auto" w:fill="FCFCFC"/>
        </w:rPr>
        <w:t>Для</w:t>
      </w:r>
      <w:r w:rsidRPr="00A74166">
        <w:rPr>
          <w:rFonts w:cstheme="minorHAnsi"/>
          <w:color w:val="333333"/>
          <w:spacing w:val="4"/>
          <w:shd w:val="clear" w:color="auto" w:fill="FCFCFC"/>
        </w:rPr>
        <w:t xml:space="preserve"> </w:t>
      </w:r>
      <w:r w:rsidRPr="009E57BC">
        <w:rPr>
          <w:rFonts w:cstheme="minorHAnsi"/>
          <w:color w:val="333333"/>
          <w:spacing w:val="4"/>
          <w:shd w:val="clear" w:color="auto" w:fill="FCFCFC"/>
        </w:rPr>
        <w:t>визуализации</w:t>
      </w:r>
      <w:r w:rsidRPr="00A74166">
        <w:rPr>
          <w:rFonts w:cstheme="minorHAnsi"/>
          <w:color w:val="333333"/>
          <w:spacing w:val="4"/>
          <w:shd w:val="clear" w:color="auto" w:fill="FCFCFC"/>
        </w:rPr>
        <w:t xml:space="preserve"> </w:t>
      </w:r>
      <w:r w:rsidRPr="009E57BC">
        <w:rPr>
          <w:rFonts w:cstheme="minorHAnsi"/>
          <w:color w:val="333333"/>
          <w:spacing w:val="4"/>
          <w:shd w:val="clear" w:color="auto" w:fill="FCFCFC"/>
        </w:rPr>
        <w:t>многомерных</w:t>
      </w:r>
      <w:r w:rsidRPr="00A74166">
        <w:rPr>
          <w:rFonts w:cstheme="minorHAnsi"/>
          <w:color w:val="333333"/>
          <w:spacing w:val="4"/>
          <w:shd w:val="clear" w:color="auto" w:fill="FCFCFC"/>
        </w:rPr>
        <w:t xml:space="preserve"> </w:t>
      </w:r>
      <w:r w:rsidRPr="009E57BC">
        <w:rPr>
          <w:rFonts w:cstheme="minorHAnsi"/>
          <w:color w:val="333333"/>
          <w:spacing w:val="4"/>
          <w:shd w:val="clear" w:color="auto" w:fill="FCFCFC"/>
        </w:rPr>
        <w:t>данных</w:t>
      </w:r>
      <w:r w:rsidRPr="00A74166">
        <w:rPr>
          <w:rFonts w:cstheme="minorHAnsi"/>
          <w:color w:val="333333"/>
          <w:spacing w:val="4"/>
          <w:shd w:val="clear" w:color="auto" w:fill="FCFCFC"/>
        </w:rPr>
        <w:t xml:space="preserve"> </w:t>
      </w:r>
      <w:r w:rsidRPr="009E57BC">
        <w:rPr>
          <w:rFonts w:cstheme="minorHAnsi"/>
          <w:color w:val="333333"/>
          <w:spacing w:val="4"/>
          <w:shd w:val="clear" w:color="auto" w:fill="FCFCFC"/>
        </w:rPr>
        <w:t>наиболее</w:t>
      </w:r>
      <w:r w:rsidRPr="00A74166">
        <w:rPr>
          <w:rFonts w:cstheme="minorHAnsi"/>
          <w:color w:val="333333"/>
          <w:spacing w:val="4"/>
          <w:shd w:val="clear" w:color="auto" w:fill="FCFCFC"/>
        </w:rPr>
        <w:t xml:space="preserve"> </w:t>
      </w:r>
      <w:r w:rsidRPr="009E57BC">
        <w:rPr>
          <w:rFonts w:cstheme="minorHAnsi"/>
          <w:color w:val="333333"/>
          <w:spacing w:val="4"/>
          <w:shd w:val="clear" w:color="auto" w:fill="FCFCFC"/>
        </w:rPr>
        <w:t>часто</w:t>
      </w:r>
      <w:r w:rsidRPr="00A74166">
        <w:rPr>
          <w:rFonts w:cstheme="minorHAnsi"/>
          <w:color w:val="333333"/>
          <w:spacing w:val="4"/>
          <w:shd w:val="clear" w:color="auto" w:fill="FCFCFC"/>
        </w:rPr>
        <w:t xml:space="preserve"> </w:t>
      </w:r>
      <w:r w:rsidRPr="009E57BC">
        <w:rPr>
          <w:rFonts w:cstheme="minorHAnsi"/>
          <w:color w:val="333333"/>
          <w:spacing w:val="4"/>
          <w:shd w:val="clear" w:color="auto" w:fill="FCFCFC"/>
        </w:rPr>
        <w:t>использу</w:t>
      </w:r>
      <w:r w:rsidR="00AD5128" w:rsidRPr="009E57BC">
        <w:rPr>
          <w:rFonts w:cstheme="minorHAnsi"/>
          <w:color w:val="333333"/>
          <w:spacing w:val="4"/>
          <w:shd w:val="clear" w:color="auto" w:fill="FCFCFC"/>
        </w:rPr>
        <w:t>ю</w:t>
      </w:r>
      <w:r w:rsidRPr="009E57BC">
        <w:rPr>
          <w:rFonts w:cstheme="minorHAnsi"/>
          <w:color w:val="333333"/>
          <w:spacing w:val="4"/>
          <w:shd w:val="clear" w:color="auto" w:fill="FCFCFC"/>
        </w:rPr>
        <w:t>тся</w:t>
      </w:r>
      <w:r w:rsidR="00E4347C">
        <w:rPr>
          <w:rFonts w:cstheme="minorHAnsi"/>
          <w:color w:val="333333"/>
          <w:spacing w:val="4"/>
          <w:shd w:val="clear" w:color="auto" w:fill="FCFCFC"/>
        </w:rPr>
        <w:t xml:space="preserve"> алгоритмы снижения размерности, среди которых</w:t>
      </w:r>
      <w:r w:rsidRPr="00A74166">
        <w:rPr>
          <w:rFonts w:cstheme="minorHAnsi"/>
          <w:color w:val="333333"/>
          <w:spacing w:val="4"/>
          <w:shd w:val="clear" w:color="auto" w:fill="FCFCFC"/>
        </w:rPr>
        <w:t xml:space="preserve"> </w:t>
      </w:r>
      <w:r w:rsidR="00AD5128" w:rsidRPr="009E57BC">
        <w:rPr>
          <w:rFonts w:cstheme="minorHAnsi"/>
          <w:color w:val="333333"/>
          <w:spacing w:val="4"/>
          <w:shd w:val="clear" w:color="auto" w:fill="FCFCFC"/>
        </w:rPr>
        <w:t>анализ</w:t>
      </w:r>
      <w:r w:rsidR="00AD5128" w:rsidRPr="00A74166">
        <w:rPr>
          <w:rFonts w:cstheme="minorHAnsi"/>
          <w:color w:val="333333"/>
          <w:spacing w:val="4"/>
          <w:shd w:val="clear" w:color="auto" w:fill="FCFCFC"/>
        </w:rPr>
        <w:t xml:space="preserve"> </w:t>
      </w:r>
      <w:r w:rsidR="00AD5128" w:rsidRPr="009E57BC">
        <w:rPr>
          <w:rFonts w:cstheme="minorHAnsi"/>
          <w:color w:val="333333"/>
          <w:spacing w:val="4"/>
          <w:shd w:val="clear" w:color="auto" w:fill="FCFCFC"/>
        </w:rPr>
        <w:t>главных</w:t>
      </w:r>
      <w:r w:rsidR="00AD5128" w:rsidRPr="00A74166">
        <w:rPr>
          <w:rFonts w:cstheme="minorHAnsi"/>
          <w:color w:val="333333"/>
          <w:spacing w:val="4"/>
          <w:shd w:val="clear" w:color="auto" w:fill="FCFCFC"/>
        </w:rPr>
        <w:t xml:space="preserve"> </w:t>
      </w:r>
      <w:r w:rsidR="00AD5128" w:rsidRPr="009E57BC">
        <w:rPr>
          <w:rFonts w:cstheme="minorHAnsi"/>
          <w:color w:val="333333"/>
          <w:spacing w:val="4"/>
          <w:shd w:val="clear" w:color="auto" w:fill="FCFCFC"/>
        </w:rPr>
        <w:t>компонент</w:t>
      </w:r>
      <w:r w:rsidR="00AD5128" w:rsidRPr="00A74166">
        <w:rPr>
          <w:rFonts w:cstheme="minorHAnsi"/>
          <w:color w:val="333333"/>
          <w:spacing w:val="4"/>
          <w:shd w:val="clear" w:color="auto" w:fill="FCFCFC"/>
        </w:rPr>
        <w:t xml:space="preserve"> </w:t>
      </w:r>
      <w:r w:rsidRPr="00A74166">
        <w:rPr>
          <w:rFonts w:cstheme="minorHAnsi"/>
          <w:color w:val="333333"/>
          <w:spacing w:val="4"/>
          <w:shd w:val="clear" w:color="auto" w:fill="FCFCFC"/>
        </w:rPr>
        <w:t>[</w:t>
      </w:r>
      <w:r w:rsidR="00AA090B" w:rsidRPr="00AA090B">
        <w:rPr>
          <w:rFonts w:cstheme="minorHAnsi"/>
          <w:color w:val="333333"/>
          <w:spacing w:val="4"/>
          <w:shd w:val="clear" w:color="auto" w:fill="FCFCFC"/>
        </w:rPr>
        <w:t>20</w:t>
      </w:r>
      <w:r w:rsidRPr="00A74166">
        <w:rPr>
          <w:rFonts w:cstheme="minorHAnsi"/>
          <w:color w:val="222222"/>
          <w:shd w:val="clear" w:color="auto" w:fill="FFFFFF"/>
        </w:rPr>
        <w:t xml:space="preserve">], </w:t>
      </w:r>
      <w:r w:rsidR="00AD5128" w:rsidRPr="009E57BC">
        <w:rPr>
          <w:rFonts w:cstheme="minorHAnsi"/>
          <w:color w:val="222222"/>
          <w:shd w:val="clear" w:color="auto" w:fill="FFFFFF"/>
        </w:rPr>
        <w:t>линейный</w:t>
      </w:r>
      <w:r w:rsidR="00AD5128" w:rsidRPr="00A74166">
        <w:rPr>
          <w:rFonts w:cstheme="minorHAnsi"/>
          <w:color w:val="222222"/>
          <w:shd w:val="clear" w:color="auto" w:fill="FFFFFF"/>
        </w:rPr>
        <w:t xml:space="preserve"> </w:t>
      </w:r>
      <w:r w:rsidR="00AD5128" w:rsidRPr="009E57BC">
        <w:rPr>
          <w:rFonts w:cstheme="minorHAnsi"/>
          <w:color w:val="222222"/>
          <w:shd w:val="clear" w:color="auto" w:fill="FFFFFF"/>
        </w:rPr>
        <w:t>дискриминантный</w:t>
      </w:r>
      <w:r w:rsidR="00AD5128" w:rsidRPr="00A74166">
        <w:rPr>
          <w:rFonts w:cstheme="minorHAnsi"/>
          <w:color w:val="222222"/>
          <w:shd w:val="clear" w:color="auto" w:fill="FFFFFF"/>
        </w:rPr>
        <w:t xml:space="preserve"> </w:t>
      </w:r>
      <w:r w:rsidR="00AD5128" w:rsidRPr="009E57BC">
        <w:rPr>
          <w:rFonts w:cstheme="minorHAnsi"/>
          <w:color w:val="222222"/>
          <w:shd w:val="clear" w:color="auto" w:fill="FFFFFF"/>
        </w:rPr>
        <w:t>анализ</w:t>
      </w:r>
      <w:r w:rsidR="00AD5128" w:rsidRPr="00A74166">
        <w:rPr>
          <w:rFonts w:cstheme="minorHAnsi"/>
          <w:color w:val="222222"/>
          <w:shd w:val="clear" w:color="auto" w:fill="FFFFFF"/>
        </w:rPr>
        <w:t xml:space="preserve"> [</w:t>
      </w:r>
      <w:r w:rsidR="00AA090B" w:rsidRPr="00AA090B">
        <w:rPr>
          <w:rFonts w:cstheme="minorHAnsi"/>
          <w:color w:val="222222"/>
          <w:shd w:val="clear" w:color="auto" w:fill="FFFFFF"/>
        </w:rPr>
        <w:t>21</w:t>
      </w:r>
      <w:r w:rsidR="00AD5128" w:rsidRPr="00A74166">
        <w:rPr>
          <w:rFonts w:cstheme="minorHAnsi"/>
          <w:color w:val="222222"/>
          <w:shd w:val="clear" w:color="auto" w:fill="FFFFFF"/>
        </w:rPr>
        <w:t>]</w:t>
      </w:r>
      <w:r w:rsidR="00E4347C">
        <w:rPr>
          <w:rFonts w:cstheme="minorHAnsi"/>
          <w:color w:val="222222"/>
          <w:shd w:val="clear" w:color="auto" w:fill="FFFFFF"/>
        </w:rPr>
        <w:t xml:space="preserve">, </w:t>
      </w:r>
      <w:r w:rsidR="00AD5128" w:rsidRPr="009E57BC">
        <w:rPr>
          <w:rFonts w:cstheme="minorHAnsi"/>
          <w:color w:val="222222"/>
          <w:shd w:val="clear" w:color="auto" w:fill="FFFFFF"/>
        </w:rPr>
        <w:t>алгоритм</w:t>
      </w:r>
      <w:r w:rsidR="00AD5128" w:rsidRPr="00A74166">
        <w:rPr>
          <w:rFonts w:cstheme="minorHAnsi"/>
          <w:color w:val="222222"/>
          <w:shd w:val="clear" w:color="auto" w:fill="FFFFFF"/>
        </w:rPr>
        <w:t xml:space="preserve"> </w:t>
      </w:r>
      <w:r w:rsidR="00AD5128" w:rsidRPr="009E57BC">
        <w:rPr>
          <w:rFonts w:cstheme="minorHAnsi"/>
          <w:color w:val="222222"/>
          <w:shd w:val="clear" w:color="auto" w:fill="FFFFFF"/>
          <w:lang w:val="en-US"/>
        </w:rPr>
        <w:t>t</w:t>
      </w:r>
      <w:r w:rsidR="00AD5128" w:rsidRPr="00A74166">
        <w:rPr>
          <w:rFonts w:cstheme="minorHAnsi"/>
          <w:color w:val="222222"/>
          <w:shd w:val="clear" w:color="auto" w:fill="FFFFFF"/>
        </w:rPr>
        <w:t>-</w:t>
      </w:r>
      <w:r w:rsidR="00AD5128" w:rsidRPr="009E57BC">
        <w:rPr>
          <w:rFonts w:cstheme="minorHAnsi"/>
          <w:color w:val="222222"/>
          <w:shd w:val="clear" w:color="auto" w:fill="FFFFFF"/>
          <w:lang w:val="en-US"/>
        </w:rPr>
        <w:t>distributed</w:t>
      </w:r>
      <w:r w:rsidR="00AD5128" w:rsidRPr="00A74166">
        <w:rPr>
          <w:rFonts w:cstheme="minorHAnsi"/>
          <w:color w:val="222222"/>
          <w:shd w:val="clear" w:color="auto" w:fill="FFFFFF"/>
        </w:rPr>
        <w:t xml:space="preserve"> </w:t>
      </w:r>
      <w:r w:rsidR="00AD5128" w:rsidRPr="009E57BC">
        <w:rPr>
          <w:rFonts w:cstheme="minorHAnsi"/>
          <w:color w:val="222222"/>
          <w:shd w:val="clear" w:color="auto" w:fill="FFFFFF"/>
          <w:lang w:val="en-US"/>
        </w:rPr>
        <w:t>stochastic</w:t>
      </w:r>
      <w:r w:rsidR="00AD5128" w:rsidRPr="00A74166">
        <w:rPr>
          <w:rFonts w:cstheme="minorHAnsi"/>
          <w:color w:val="222222"/>
          <w:shd w:val="clear" w:color="auto" w:fill="FFFFFF"/>
        </w:rPr>
        <w:t xml:space="preserve"> </w:t>
      </w:r>
      <w:r w:rsidR="00AD5128" w:rsidRPr="009E57BC">
        <w:rPr>
          <w:rFonts w:cstheme="minorHAnsi"/>
          <w:color w:val="222222"/>
          <w:shd w:val="clear" w:color="auto" w:fill="FFFFFF"/>
          <w:lang w:val="en-US"/>
        </w:rPr>
        <w:t>neighbor</w:t>
      </w:r>
      <w:r w:rsidR="00AD5128" w:rsidRPr="00A74166">
        <w:rPr>
          <w:rFonts w:cstheme="minorHAnsi"/>
          <w:color w:val="222222"/>
          <w:shd w:val="clear" w:color="auto" w:fill="FFFFFF"/>
        </w:rPr>
        <w:t xml:space="preserve"> </w:t>
      </w:r>
      <w:r w:rsidR="00AD5128" w:rsidRPr="009E57BC">
        <w:rPr>
          <w:rFonts w:cstheme="minorHAnsi"/>
          <w:color w:val="222222"/>
          <w:shd w:val="clear" w:color="auto" w:fill="FFFFFF"/>
          <w:lang w:val="en-US"/>
        </w:rPr>
        <w:t>embedding</w:t>
      </w:r>
      <w:r w:rsidR="00AD5128" w:rsidRPr="00A74166">
        <w:rPr>
          <w:rFonts w:cstheme="minorHAnsi"/>
          <w:color w:val="222222"/>
          <w:shd w:val="clear" w:color="auto" w:fill="FFFFFF"/>
        </w:rPr>
        <w:t xml:space="preserve"> (</w:t>
      </w:r>
      <w:r w:rsidR="00AD5128" w:rsidRPr="009E57BC">
        <w:rPr>
          <w:rFonts w:cstheme="minorHAnsi"/>
          <w:color w:val="222222"/>
          <w:shd w:val="clear" w:color="auto" w:fill="FFFFFF"/>
          <w:lang w:val="en-US"/>
        </w:rPr>
        <w:t>t</w:t>
      </w:r>
      <w:r w:rsidR="00AD5128" w:rsidRPr="00A74166">
        <w:rPr>
          <w:rFonts w:cstheme="minorHAnsi"/>
          <w:color w:val="222222"/>
          <w:shd w:val="clear" w:color="auto" w:fill="FFFFFF"/>
        </w:rPr>
        <w:t>-</w:t>
      </w:r>
      <w:proofErr w:type="gramStart"/>
      <w:r w:rsidR="00AD5128" w:rsidRPr="009E57BC">
        <w:rPr>
          <w:rFonts w:cstheme="minorHAnsi"/>
          <w:color w:val="222222"/>
          <w:shd w:val="clear" w:color="auto" w:fill="FFFFFF"/>
          <w:lang w:val="en-US"/>
        </w:rPr>
        <w:t>SNE</w:t>
      </w:r>
      <w:r w:rsidR="00AD5128" w:rsidRPr="00A74166">
        <w:rPr>
          <w:rFonts w:cstheme="minorHAnsi"/>
          <w:color w:val="222222"/>
          <w:shd w:val="clear" w:color="auto" w:fill="FFFFFF"/>
        </w:rPr>
        <w:t>)[</w:t>
      </w:r>
      <w:proofErr w:type="gramEnd"/>
      <w:r w:rsidR="00AA090B" w:rsidRPr="00AA090B">
        <w:rPr>
          <w:rFonts w:cstheme="minorHAnsi"/>
          <w:color w:val="222222"/>
          <w:shd w:val="clear" w:color="auto" w:fill="FFFFFF"/>
        </w:rPr>
        <w:t>22</w:t>
      </w:r>
      <w:r w:rsidR="00AD5128" w:rsidRPr="00ED7D23">
        <w:rPr>
          <w:rFonts w:cstheme="minorHAnsi"/>
          <w:color w:val="222222"/>
          <w:shd w:val="clear" w:color="auto" w:fill="FFFFFF"/>
        </w:rPr>
        <w:t>]</w:t>
      </w:r>
      <w:r w:rsidR="00ED7D23" w:rsidRPr="00ED7D23">
        <w:rPr>
          <w:rFonts w:cstheme="minorHAnsi"/>
          <w:color w:val="222222"/>
          <w:shd w:val="clear" w:color="auto" w:fill="FFFFFF"/>
        </w:rPr>
        <w:t>.</w:t>
      </w:r>
      <w:commentRangeEnd w:id="445"/>
      <w:r w:rsidR="00D37A82">
        <w:rPr>
          <w:rStyle w:val="a9"/>
        </w:rPr>
        <w:commentReference w:id="445"/>
      </w:r>
      <w:commentRangeEnd w:id="446"/>
      <w:r w:rsidR="00424237">
        <w:rPr>
          <w:rStyle w:val="a9"/>
        </w:rPr>
        <w:commentReference w:id="446"/>
      </w:r>
    </w:p>
    <w:p w14:paraId="2C8CCB22" w14:textId="30599611" w:rsidR="00037DFA" w:rsidRPr="00ED7D23" w:rsidRDefault="00037DFA" w:rsidP="00ED7D23">
      <w:pPr>
        <w:jc w:val="both"/>
        <w:rPr>
          <w:rFonts w:cstheme="minorHAnsi"/>
          <w:color w:val="222222"/>
          <w:shd w:val="clear" w:color="auto" w:fill="FFFFFF"/>
        </w:rPr>
      </w:pPr>
    </w:p>
    <w:p w14:paraId="2C32A0C8" w14:textId="77777777" w:rsidR="00353565" w:rsidRPr="009E57BC" w:rsidRDefault="00353565" w:rsidP="00ED7D23">
      <w:pPr>
        <w:jc w:val="both"/>
        <w:rPr>
          <w:rFonts w:cstheme="minorHAnsi"/>
          <w:b/>
          <w:bCs/>
          <w:color w:val="222222"/>
          <w:shd w:val="clear" w:color="auto" w:fill="FFFFFF"/>
        </w:rPr>
      </w:pPr>
      <w:r w:rsidRPr="009E57BC">
        <w:rPr>
          <w:rFonts w:cstheme="minorHAnsi"/>
          <w:b/>
          <w:bCs/>
          <w:color w:val="222222"/>
          <w:shd w:val="clear" w:color="auto" w:fill="FFFFFF"/>
        </w:rPr>
        <w:t xml:space="preserve">3. </w:t>
      </w:r>
      <w:r w:rsidR="00037DFA" w:rsidRPr="009E57BC">
        <w:rPr>
          <w:rFonts w:cstheme="minorHAnsi"/>
          <w:b/>
          <w:bCs/>
          <w:color w:val="222222"/>
          <w:shd w:val="clear" w:color="auto" w:fill="FFFFFF"/>
        </w:rPr>
        <w:t>Методология</w:t>
      </w:r>
    </w:p>
    <w:p w14:paraId="73DF2F4F" w14:textId="35B2ECC9" w:rsidR="00C71F01" w:rsidRPr="009E57BC" w:rsidRDefault="00353565" w:rsidP="00ED7D23">
      <w:pPr>
        <w:ind w:firstLine="360"/>
        <w:jc w:val="both"/>
        <w:rPr>
          <w:rFonts w:cstheme="minorHAnsi"/>
          <w:b/>
          <w:bCs/>
          <w:color w:val="222222"/>
          <w:shd w:val="clear" w:color="auto" w:fill="FFFFFF"/>
        </w:rPr>
      </w:pPr>
      <w:r w:rsidRPr="009E57BC">
        <w:rPr>
          <w:rFonts w:cstheme="minorHAnsi"/>
        </w:rPr>
        <w:t xml:space="preserve">3.1. </w:t>
      </w:r>
      <w:r w:rsidR="00037DFA" w:rsidRPr="009E57BC">
        <w:rPr>
          <w:rFonts w:cstheme="minorHAnsi"/>
        </w:rPr>
        <w:t>Извле</w:t>
      </w:r>
      <w:r w:rsidR="00C71F01" w:rsidRPr="009E57BC">
        <w:rPr>
          <w:rFonts w:cstheme="minorHAnsi"/>
        </w:rPr>
        <w:t>каемые</w:t>
      </w:r>
      <w:r w:rsidR="00037DFA" w:rsidRPr="009E57BC">
        <w:rPr>
          <w:rFonts w:cstheme="minorHAnsi"/>
        </w:rPr>
        <w:t xml:space="preserve"> признак</w:t>
      </w:r>
      <w:r w:rsidR="00C71F01" w:rsidRPr="009E57BC">
        <w:rPr>
          <w:rFonts w:cstheme="minorHAnsi"/>
        </w:rPr>
        <w:t>и</w:t>
      </w:r>
    </w:p>
    <w:p w14:paraId="40AA09FF" w14:textId="564E5314" w:rsidR="003B10C6" w:rsidRDefault="003B10C6" w:rsidP="00ED7D23">
      <w:pPr>
        <w:ind w:firstLine="360"/>
        <w:jc w:val="both"/>
        <w:rPr>
          <w:ins w:id="448" w:author="mokhail" w:date="2020-08-12T02:37:00Z"/>
          <w:rFonts w:cstheme="minorHAnsi"/>
        </w:rPr>
      </w:pPr>
      <w:commentRangeStart w:id="449"/>
      <w:ins w:id="450" w:author="mokhail" w:date="2020-08-12T02:37:00Z">
        <w:r>
          <w:rPr>
            <w:rFonts w:cstheme="minorHAnsi"/>
          </w:rPr>
          <w:t>!!!!</w:t>
        </w:r>
        <w:commentRangeEnd w:id="449"/>
        <w:r>
          <w:rPr>
            <w:rStyle w:val="a9"/>
          </w:rPr>
          <w:commentReference w:id="449"/>
        </w:r>
      </w:ins>
    </w:p>
    <w:p w14:paraId="1746B5F3" w14:textId="7C9A1E22" w:rsidR="003D4578" w:rsidRPr="009E57BC" w:rsidRDefault="00037DFA" w:rsidP="00ED7D23">
      <w:pPr>
        <w:ind w:firstLine="360"/>
        <w:jc w:val="both"/>
        <w:rPr>
          <w:rFonts w:cstheme="minorHAnsi"/>
        </w:rPr>
      </w:pPr>
      <w:r w:rsidRPr="009E57BC">
        <w:rPr>
          <w:rFonts w:cstheme="minorHAnsi"/>
        </w:rPr>
        <w:t xml:space="preserve">Нами выбран набор признаков </w:t>
      </w:r>
      <w:r w:rsidRPr="009E57BC">
        <w:rPr>
          <w:rFonts w:cstheme="minorHAnsi"/>
          <w:lang w:val="en-US"/>
        </w:rPr>
        <w:t>Extended</w:t>
      </w:r>
      <w:r w:rsidRPr="009E57BC">
        <w:rPr>
          <w:rFonts w:cstheme="minorHAnsi"/>
        </w:rPr>
        <w:t xml:space="preserve"> </w:t>
      </w:r>
      <w:r w:rsidRPr="009E57BC">
        <w:rPr>
          <w:rFonts w:cstheme="minorHAnsi"/>
          <w:lang w:val="en-US"/>
        </w:rPr>
        <w:t>Geneva</w:t>
      </w:r>
      <w:r w:rsidRPr="009E57BC">
        <w:rPr>
          <w:rFonts w:cstheme="minorHAnsi"/>
        </w:rPr>
        <w:t xml:space="preserve"> </w:t>
      </w:r>
      <w:r w:rsidRPr="009E57BC">
        <w:rPr>
          <w:rFonts w:cstheme="minorHAnsi"/>
          <w:lang w:val="en-US"/>
        </w:rPr>
        <w:t>Minimalistic</w:t>
      </w:r>
      <w:r w:rsidRPr="009E57BC">
        <w:rPr>
          <w:rFonts w:cstheme="minorHAnsi"/>
        </w:rPr>
        <w:t xml:space="preserve"> </w:t>
      </w:r>
      <w:r w:rsidRPr="009E57BC">
        <w:rPr>
          <w:rFonts w:cstheme="minorHAnsi"/>
          <w:lang w:val="en-US"/>
        </w:rPr>
        <w:t>Acoustic</w:t>
      </w:r>
      <w:r w:rsidRPr="009E57BC">
        <w:rPr>
          <w:rFonts w:cstheme="minorHAnsi"/>
        </w:rPr>
        <w:t xml:space="preserve"> </w:t>
      </w:r>
      <w:r w:rsidRPr="009E57BC">
        <w:rPr>
          <w:rFonts w:cstheme="minorHAnsi"/>
          <w:lang w:val="en-US"/>
        </w:rPr>
        <w:t>Parameter</w:t>
      </w:r>
      <w:r w:rsidR="00C71F01" w:rsidRPr="009E57BC">
        <w:rPr>
          <w:rFonts w:cstheme="minorHAnsi"/>
        </w:rPr>
        <w:t xml:space="preserve"> </w:t>
      </w:r>
      <w:r w:rsidRPr="009E57BC">
        <w:rPr>
          <w:rFonts w:cstheme="minorHAnsi"/>
          <w:lang w:val="en-US"/>
        </w:rPr>
        <w:t>Set</w:t>
      </w:r>
      <w:r w:rsidR="009A0F34">
        <w:rPr>
          <w:rFonts w:cstheme="minorHAnsi"/>
        </w:rPr>
        <w:t xml:space="preserve"> (</w:t>
      </w:r>
      <w:proofErr w:type="spellStart"/>
      <w:r w:rsidR="009A0F34">
        <w:rPr>
          <w:rFonts w:cstheme="minorHAnsi"/>
          <w:lang w:val="en-US"/>
        </w:rPr>
        <w:t>eGeMAPS</w:t>
      </w:r>
      <w:proofErr w:type="spellEnd"/>
      <w:r w:rsidR="009A0F34" w:rsidRPr="009A0F34">
        <w:rPr>
          <w:rFonts w:cstheme="minorHAnsi"/>
        </w:rPr>
        <w:t>)</w:t>
      </w:r>
      <w:r w:rsidRPr="009E57BC">
        <w:rPr>
          <w:rFonts w:cstheme="minorHAnsi"/>
        </w:rPr>
        <w:t>,</w:t>
      </w:r>
      <w:r w:rsidR="009A0F34">
        <w:rPr>
          <w:rFonts w:cstheme="minorHAnsi"/>
        </w:rPr>
        <w:t xml:space="preserve"> поскольку данный набор -</w:t>
      </w:r>
      <w:r w:rsidRPr="009E57BC">
        <w:rPr>
          <w:rFonts w:cstheme="minorHAnsi"/>
        </w:rPr>
        <w:t xml:space="preserve"> попытка стандартизации параметров, используемых в эмоциональных вычислениях</w:t>
      </w:r>
      <w:ins w:id="451" w:author="mokhail" w:date="2020-08-12T01:33:00Z">
        <w:r w:rsidR="0024365A">
          <w:rPr>
            <w:rFonts w:cstheme="minorHAnsi"/>
          </w:rPr>
          <w:t xml:space="preserve"> </w:t>
        </w:r>
      </w:ins>
      <w:r w:rsidR="003D4578" w:rsidRPr="00ED7D23">
        <w:rPr>
          <w:rFonts w:cstheme="minorHAnsi"/>
        </w:rPr>
        <w:t>[</w:t>
      </w:r>
      <w:r w:rsidR="00ED7D23" w:rsidRPr="00ED7D23">
        <w:rPr>
          <w:rFonts w:cstheme="minorHAnsi"/>
        </w:rPr>
        <w:t>12</w:t>
      </w:r>
      <w:r w:rsidR="003D4578" w:rsidRPr="00ED7D23">
        <w:rPr>
          <w:rFonts w:cstheme="minorHAnsi"/>
        </w:rPr>
        <w:t>]</w:t>
      </w:r>
      <w:r w:rsidR="00ED7D23" w:rsidRPr="00ED7D23">
        <w:rPr>
          <w:rFonts w:cstheme="minorHAnsi"/>
        </w:rPr>
        <w:t>.</w:t>
      </w:r>
      <w:r w:rsidRPr="00ED7D23">
        <w:rPr>
          <w:rFonts w:cstheme="minorHAnsi"/>
        </w:rPr>
        <w:t xml:space="preserve"> </w:t>
      </w:r>
      <w:proofErr w:type="spellStart"/>
      <w:r w:rsidR="009A0F34">
        <w:rPr>
          <w:rFonts w:cstheme="minorHAnsi"/>
          <w:lang w:val="en-US"/>
        </w:rPr>
        <w:t>eGeMAPS</w:t>
      </w:r>
      <w:proofErr w:type="spellEnd"/>
      <w:r w:rsidR="009A0F34" w:rsidRPr="009A0F34">
        <w:rPr>
          <w:rFonts w:cstheme="minorHAnsi"/>
        </w:rPr>
        <w:t xml:space="preserve"> </w:t>
      </w:r>
      <w:r w:rsidR="009A0F34">
        <w:rPr>
          <w:rFonts w:cstheme="minorHAnsi"/>
        </w:rPr>
        <w:t>с</w:t>
      </w:r>
      <w:r w:rsidR="003D4578" w:rsidRPr="009E57BC">
        <w:rPr>
          <w:rFonts w:cstheme="minorHAnsi"/>
        </w:rPr>
        <w:t xml:space="preserve">одержит 88 параметров </w:t>
      </w:r>
      <w:r w:rsidR="00D04FAA" w:rsidRPr="009E57BC">
        <w:rPr>
          <w:rFonts w:cstheme="minorHAnsi"/>
        </w:rPr>
        <w:t xml:space="preserve">звукового </w:t>
      </w:r>
      <w:r w:rsidR="003D4578" w:rsidRPr="009E57BC">
        <w:rPr>
          <w:rFonts w:cstheme="minorHAnsi"/>
        </w:rPr>
        <w:t xml:space="preserve">сигнала, </w:t>
      </w:r>
      <w:r w:rsidR="00E4347C">
        <w:rPr>
          <w:rFonts w:cstheme="minorHAnsi"/>
        </w:rPr>
        <w:t>среди которых:</w:t>
      </w:r>
      <w:r w:rsidR="00ED7D23" w:rsidRPr="009E57BC">
        <w:rPr>
          <w:rFonts w:cstheme="minorHAnsi"/>
        </w:rPr>
        <w:t xml:space="preserve"> статистические функции от основной частоты и амплитуды, мел-</w:t>
      </w:r>
      <w:proofErr w:type="spellStart"/>
      <w:r w:rsidR="00ED7D23" w:rsidRPr="009E57BC">
        <w:rPr>
          <w:rFonts w:cstheme="minorHAnsi"/>
        </w:rPr>
        <w:t>кепстральные</w:t>
      </w:r>
      <w:proofErr w:type="spellEnd"/>
      <w:r w:rsidR="00ED7D23" w:rsidRPr="009E57BC">
        <w:rPr>
          <w:rFonts w:cstheme="minorHAnsi"/>
        </w:rPr>
        <w:t xml:space="preserve"> коэффициенты</w:t>
      </w:r>
      <w:r w:rsidR="009A0F34">
        <w:rPr>
          <w:rFonts w:cstheme="minorHAnsi"/>
        </w:rPr>
        <w:t xml:space="preserve"> (</w:t>
      </w:r>
      <w:r w:rsidR="009A0F34">
        <w:rPr>
          <w:rFonts w:cstheme="minorHAnsi"/>
          <w:lang w:val="en-US"/>
        </w:rPr>
        <w:t>MFCC</w:t>
      </w:r>
      <w:r w:rsidR="009A0F34" w:rsidRPr="009A0F34">
        <w:rPr>
          <w:rFonts w:cstheme="minorHAnsi"/>
        </w:rPr>
        <w:t>)</w:t>
      </w:r>
      <w:r w:rsidR="00ED7D23" w:rsidRPr="009E57BC">
        <w:rPr>
          <w:rFonts w:cstheme="minorHAnsi"/>
        </w:rPr>
        <w:t xml:space="preserve"> 1-4,  приближенная оценка количества слов в секунду</w:t>
      </w:r>
      <w:r w:rsidR="00ED7D23" w:rsidRPr="00ED7D23">
        <w:rPr>
          <w:rFonts w:cstheme="minorHAnsi"/>
        </w:rPr>
        <w:t>.</w:t>
      </w:r>
      <w:r w:rsidR="00ED7D23">
        <w:rPr>
          <w:rFonts w:cstheme="minorHAnsi"/>
        </w:rPr>
        <w:t xml:space="preserve"> Эти параметры </w:t>
      </w:r>
      <w:r w:rsidR="00E4563B" w:rsidRPr="009E57BC">
        <w:rPr>
          <w:rFonts w:cstheme="minorHAnsi"/>
        </w:rPr>
        <w:t xml:space="preserve">наиболее полно </w:t>
      </w:r>
      <w:r w:rsidR="00E4563B" w:rsidRPr="009E57BC">
        <w:rPr>
          <w:rFonts w:cstheme="minorHAnsi"/>
        </w:rPr>
        <w:lastRenderedPageBreak/>
        <w:t>отражаю</w:t>
      </w:r>
      <w:r w:rsidR="00ED7D23">
        <w:rPr>
          <w:rFonts w:cstheme="minorHAnsi"/>
        </w:rPr>
        <w:t>т</w:t>
      </w:r>
      <w:r w:rsidR="00E4563B" w:rsidRPr="009E57BC">
        <w:rPr>
          <w:rFonts w:cstheme="minorHAnsi"/>
        </w:rPr>
        <w:t xml:space="preserve"> основные акустические признаки эмоций</w:t>
      </w:r>
      <w:ins w:id="452" w:author="mokhail" w:date="2020-08-12T01:53:00Z">
        <w:r w:rsidR="00A41243">
          <w:rPr>
            <w:rFonts w:cstheme="minorHAnsi"/>
          </w:rPr>
          <w:t xml:space="preserve"> [</w:t>
        </w:r>
        <w:commentRangeStart w:id="453"/>
        <w:r w:rsidR="00A41243" w:rsidRPr="00A41243">
          <w:rPr>
            <w:rFonts w:cstheme="minorHAnsi"/>
            <w:highlight w:val="green"/>
            <w:rPrChange w:id="454" w:author="mokhail" w:date="2020-08-12T01:53:00Z">
              <w:rPr>
                <w:rFonts w:cstheme="minorHAnsi"/>
                <w:lang w:val="en-US"/>
              </w:rPr>
            </w:rPrChange>
          </w:rPr>
          <w:t>ссылка</w:t>
        </w:r>
      </w:ins>
      <w:commentRangeEnd w:id="453"/>
      <w:r w:rsidR="007231D1">
        <w:rPr>
          <w:rStyle w:val="a9"/>
        </w:rPr>
        <w:commentReference w:id="453"/>
      </w:r>
      <w:ins w:id="455" w:author="mokhail" w:date="2020-08-12T01:53:00Z">
        <w:r w:rsidR="00A41243">
          <w:rPr>
            <w:rFonts w:cstheme="minorHAnsi"/>
          </w:rPr>
          <w:t>]</w:t>
        </w:r>
      </w:ins>
      <w:r w:rsidR="003D4578" w:rsidRPr="009E57BC">
        <w:rPr>
          <w:rFonts w:cstheme="minorHAnsi"/>
        </w:rPr>
        <w:t xml:space="preserve">. </w:t>
      </w:r>
      <w:r w:rsidR="00E4563B" w:rsidRPr="009E57BC">
        <w:rPr>
          <w:rFonts w:cstheme="minorHAnsi"/>
        </w:rPr>
        <w:t>Также п</w:t>
      </w:r>
      <w:r w:rsidR="003D4578" w:rsidRPr="009E57BC">
        <w:rPr>
          <w:rFonts w:cstheme="minorHAnsi"/>
        </w:rPr>
        <w:t>оложительной особенностью данного набора</w:t>
      </w:r>
      <w:r w:rsidR="00ED7D23">
        <w:rPr>
          <w:rFonts w:cstheme="minorHAnsi"/>
        </w:rPr>
        <w:t xml:space="preserve"> параметров </w:t>
      </w:r>
      <w:r w:rsidR="003D4578" w:rsidRPr="009E57BC">
        <w:rPr>
          <w:rFonts w:cstheme="minorHAnsi"/>
        </w:rPr>
        <w:t xml:space="preserve">является </w:t>
      </w:r>
      <w:r w:rsidR="00E4563B" w:rsidRPr="009E57BC">
        <w:rPr>
          <w:rFonts w:cstheme="minorHAnsi"/>
        </w:rPr>
        <w:t xml:space="preserve">независимость </w:t>
      </w:r>
      <w:r w:rsidR="003D4578" w:rsidRPr="009E57BC">
        <w:rPr>
          <w:rFonts w:cstheme="minorHAnsi"/>
        </w:rPr>
        <w:t>размер</w:t>
      </w:r>
      <w:r w:rsidR="00ED7D23">
        <w:rPr>
          <w:rFonts w:cstheme="minorHAnsi"/>
        </w:rPr>
        <w:t>ности</w:t>
      </w:r>
      <w:r w:rsidR="003D4578" w:rsidRPr="009E57BC">
        <w:rPr>
          <w:rFonts w:cstheme="minorHAnsi"/>
        </w:rPr>
        <w:t xml:space="preserve"> итогового признакового вектора от длительности звукового сигнала. Признаки извлекаются с помощью инструмента </w:t>
      </w:r>
      <w:proofErr w:type="spellStart"/>
      <w:r w:rsidR="003D4578" w:rsidRPr="009E57BC">
        <w:rPr>
          <w:rFonts w:cstheme="minorHAnsi"/>
          <w:lang w:val="en-US"/>
        </w:rPr>
        <w:t>OpenSMILE</w:t>
      </w:r>
      <w:proofErr w:type="spellEnd"/>
      <w:r w:rsidR="00C71F01" w:rsidRPr="009E57BC">
        <w:rPr>
          <w:rFonts w:cstheme="minorHAnsi"/>
        </w:rPr>
        <w:t>.</w:t>
      </w:r>
    </w:p>
    <w:p w14:paraId="68652779" w14:textId="49EDBD9E" w:rsidR="00C71F01" w:rsidRPr="009E57BC" w:rsidRDefault="00353565" w:rsidP="00ED7D23">
      <w:pPr>
        <w:ind w:firstLine="360"/>
        <w:jc w:val="both"/>
        <w:rPr>
          <w:rFonts w:cstheme="minorHAnsi"/>
        </w:rPr>
      </w:pPr>
      <w:r w:rsidRPr="009E57BC">
        <w:rPr>
          <w:rFonts w:cstheme="minorHAnsi"/>
        </w:rPr>
        <w:t xml:space="preserve">3.2. </w:t>
      </w:r>
      <w:r w:rsidR="00C71F01" w:rsidRPr="009E57BC">
        <w:rPr>
          <w:rFonts w:cstheme="minorHAnsi"/>
        </w:rPr>
        <w:t>Алгоритм классификации</w:t>
      </w:r>
    </w:p>
    <w:p w14:paraId="29362CA2" w14:textId="4F7D06EB" w:rsidR="00E4563B" w:rsidRPr="009E57BC" w:rsidRDefault="00C71F01" w:rsidP="00ED7D23">
      <w:pPr>
        <w:ind w:firstLine="360"/>
        <w:jc w:val="both"/>
        <w:rPr>
          <w:rFonts w:cstheme="minorHAnsi"/>
        </w:rPr>
      </w:pPr>
      <w:r w:rsidRPr="009E57BC">
        <w:rPr>
          <w:rFonts w:cstheme="minorHAnsi"/>
        </w:rPr>
        <w:t xml:space="preserve">В качестве классификатора был выбран алгоритм </w:t>
      </w:r>
      <w:r w:rsidRPr="009E57BC">
        <w:rPr>
          <w:rFonts w:cstheme="minorHAnsi"/>
          <w:lang w:val="en-US"/>
        </w:rPr>
        <w:t>k</w:t>
      </w:r>
      <w:r w:rsidRPr="009E57BC">
        <w:rPr>
          <w:rFonts w:cstheme="minorHAnsi"/>
        </w:rPr>
        <w:t xml:space="preserve"> ближайших соседей</w:t>
      </w:r>
      <w:r w:rsidR="00171705" w:rsidRPr="009E57BC">
        <w:rPr>
          <w:rFonts w:cstheme="minorHAnsi"/>
        </w:rPr>
        <w:t>, который определяет к</w:t>
      </w:r>
      <w:r w:rsidRPr="009E57BC">
        <w:rPr>
          <w:rFonts w:cstheme="minorHAnsi"/>
        </w:rPr>
        <w:t xml:space="preserve">ласс объекта </w:t>
      </w:r>
      <m:oMath>
        <m:r>
          <w:rPr>
            <w:rFonts w:ascii="Cambria Math" w:hAnsi="Cambria Math" w:cstheme="minorHAnsi"/>
          </w:rPr>
          <m:t>z</m:t>
        </m:r>
      </m:oMath>
      <w:r w:rsidR="00171705" w:rsidRPr="009E57BC">
        <w:rPr>
          <w:rFonts w:cstheme="minorHAnsi"/>
          <w:i/>
          <w:iCs/>
        </w:rPr>
        <w:t xml:space="preserve"> </w:t>
      </w:r>
      <w:r w:rsidR="00171705" w:rsidRPr="009E57BC">
        <w:rPr>
          <w:rFonts w:cstheme="minorHAnsi"/>
        </w:rPr>
        <w:t xml:space="preserve">путем </w:t>
      </w:r>
      <w:r w:rsidRPr="009E57BC">
        <w:rPr>
          <w:rFonts w:cstheme="minorHAnsi"/>
        </w:rPr>
        <w:t>определе</w:t>
      </w:r>
      <w:r w:rsidR="00171705" w:rsidRPr="009E57BC">
        <w:rPr>
          <w:rFonts w:cstheme="minorHAnsi"/>
        </w:rPr>
        <w:t>ния</w:t>
      </w:r>
      <w:r w:rsidRPr="009E57BC">
        <w:rPr>
          <w:rFonts w:cstheme="minorHAnsi"/>
        </w:rPr>
        <w:t xml:space="preserve"> класс</w:t>
      </w:r>
      <w:r w:rsidR="00171705" w:rsidRPr="009E57BC">
        <w:rPr>
          <w:rFonts w:cstheme="minorHAnsi"/>
        </w:rPr>
        <w:t>а</w:t>
      </w:r>
      <w:r w:rsidRPr="009E57BC">
        <w:rPr>
          <w:rFonts w:cstheme="minorHAnsi"/>
        </w:rPr>
        <w:t xml:space="preserve"> большинства объектов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z</m:t>
            </m:r>
          </m:e>
          <m:sub>
            <m:r>
              <w:rPr>
                <w:rFonts w:ascii="Cambria Math" w:hAnsi="Cambria Math" w:cstheme="minorHAnsi"/>
              </w:rPr>
              <m:t>i</m:t>
            </m:r>
          </m:sub>
        </m:sSub>
      </m:oMath>
      <w:r w:rsidR="00171705" w:rsidRPr="009E57BC">
        <w:rPr>
          <w:rFonts w:eastAsiaTheme="minorEastAsia" w:cstheme="minorHAnsi"/>
        </w:rPr>
        <w:t xml:space="preserve"> </w:t>
      </w:r>
      <w:r w:rsidRPr="009E57BC">
        <w:rPr>
          <w:rFonts w:cstheme="minorHAnsi"/>
        </w:rPr>
        <w:t>из числа k ближайших соседей объекта</w:t>
      </w:r>
      <w:r w:rsidR="00171705" w:rsidRPr="009E57BC">
        <w:rPr>
          <w:rFonts w:cstheme="minorHAnsi"/>
        </w:rPr>
        <w:t xml:space="preserve"> </w:t>
      </w:r>
      <m:oMath>
        <m:r>
          <w:rPr>
            <w:rFonts w:ascii="Cambria Math" w:hAnsi="Cambria Math" w:cstheme="minorHAnsi"/>
          </w:rPr>
          <m:t>z</m:t>
        </m:r>
      </m:oMath>
      <w:r w:rsidRPr="009E57BC">
        <w:rPr>
          <w:rFonts w:cstheme="minorHAnsi"/>
        </w:rPr>
        <w:t xml:space="preserve">. Для оценки расстояния между объектами в </w:t>
      </w:r>
      <w:proofErr w:type="spellStart"/>
      <w:r w:rsidRPr="009E57BC">
        <w:rPr>
          <w:rFonts w:cstheme="minorHAnsi"/>
        </w:rPr>
        <w:t>kNN</w:t>
      </w:r>
      <w:proofErr w:type="spellEnd"/>
      <w:r w:rsidRPr="009E57BC">
        <w:rPr>
          <w:rFonts w:cstheme="minorHAnsi"/>
        </w:rPr>
        <w:t xml:space="preserve">-алгоритме могут использоваться различные меры расстояния, такие как евклидова мера, манхэттенская мера, косинусная мера и </w:t>
      </w:r>
      <w:proofErr w:type="spellStart"/>
      <w:r w:rsidRPr="009E57BC">
        <w:rPr>
          <w:rFonts w:cstheme="minorHAnsi"/>
        </w:rPr>
        <w:t>др</w:t>
      </w:r>
      <w:proofErr w:type="spellEnd"/>
      <w:r w:rsidR="00171705" w:rsidRPr="009E57BC">
        <w:rPr>
          <w:rFonts w:cstheme="minorHAnsi"/>
        </w:rPr>
        <w:t xml:space="preserve"> [</w:t>
      </w:r>
      <w:r w:rsidR="00AA090B" w:rsidRPr="00AA090B">
        <w:rPr>
          <w:rFonts w:cstheme="minorHAnsi"/>
        </w:rPr>
        <w:t>23</w:t>
      </w:r>
      <w:r w:rsidR="00171705" w:rsidRPr="009E57BC">
        <w:rPr>
          <w:rFonts w:cstheme="minorHAnsi"/>
          <w:color w:val="222222"/>
          <w:shd w:val="clear" w:color="auto" w:fill="FFFFFF"/>
        </w:rPr>
        <w:t>]</w:t>
      </w:r>
      <w:r w:rsidRPr="009E57BC">
        <w:rPr>
          <w:rFonts w:cstheme="minorHAnsi"/>
        </w:rPr>
        <w:t>.</w:t>
      </w:r>
    </w:p>
    <w:p w14:paraId="1D1EBE59" w14:textId="3E330263" w:rsidR="00E4563B" w:rsidRPr="009E57BC" w:rsidRDefault="00353565" w:rsidP="00ED7D23">
      <w:pPr>
        <w:ind w:left="360"/>
        <w:jc w:val="both"/>
        <w:rPr>
          <w:rFonts w:cstheme="minorHAnsi"/>
        </w:rPr>
      </w:pPr>
      <w:r w:rsidRPr="009E57BC">
        <w:rPr>
          <w:rFonts w:cstheme="minorHAnsi"/>
        </w:rPr>
        <w:t xml:space="preserve">3.3. </w:t>
      </w:r>
      <w:r w:rsidR="00E4563B" w:rsidRPr="009E57BC">
        <w:rPr>
          <w:rFonts w:cstheme="minorHAnsi"/>
        </w:rPr>
        <w:t>Предобработка данных</w:t>
      </w:r>
    </w:p>
    <w:p w14:paraId="11237C0C" w14:textId="00FE68F0" w:rsidR="00E4563B" w:rsidRPr="009E57BC" w:rsidRDefault="00E4563B" w:rsidP="00ED7D23">
      <w:pPr>
        <w:ind w:firstLine="360"/>
        <w:jc w:val="both"/>
        <w:rPr>
          <w:rFonts w:cstheme="minorHAnsi"/>
        </w:rPr>
      </w:pPr>
      <w:r w:rsidRPr="009E57BC">
        <w:rPr>
          <w:rFonts w:cstheme="minorHAnsi"/>
        </w:rPr>
        <w:t xml:space="preserve">Выбранный алгоритм классификации </w:t>
      </w:r>
      <w:del w:id="456" w:author="mokhail" w:date="2020-08-12T02:34:00Z">
        <w:r w:rsidRPr="009E57BC" w:rsidDel="00926143">
          <w:rPr>
            <w:rFonts w:cstheme="minorHAnsi"/>
          </w:rPr>
          <w:delText>работает с евклидовыми расстояниями</w:delText>
        </w:r>
      </w:del>
      <w:ins w:id="457" w:author="mokhail" w:date="2020-08-12T02:34:00Z">
        <w:r w:rsidR="00926143">
          <w:rPr>
            <w:rFonts w:cstheme="minorHAnsi"/>
          </w:rPr>
          <w:t>основан на оценке евклидового расстояния</w:t>
        </w:r>
      </w:ins>
      <w:r w:rsidRPr="009E57BC">
        <w:rPr>
          <w:rFonts w:cstheme="minorHAnsi"/>
        </w:rPr>
        <w:t xml:space="preserve"> между векторами признаков, </w:t>
      </w:r>
      <w:commentRangeStart w:id="458"/>
      <w:commentRangeStart w:id="459"/>
      <w:commentRangeStart w:id="460"/>
      <w:r w:rsidRPr="009E57BC">
        <w:rPr>
          <w:rFonts w:cstheme="minorHAnsi"/>
        </w:rPr>
        <w:t>поэтому требует симметричного и унимодального распределения данных</w:t>
      </w:r>
      <w:commentRangeEnd w:id="458"/>
      <w:r w:rsidR="00926143">
        <w:rPr>
          <w:rStyle w:val="a9"/>
        </w:rPr>
        <w:commentReference w:id="458"/>
      </w:r>
      <w:commentRangeEnd w:id="459"/>
      <w:r w:rsidR="007231D1">
        <w:rPr>
          <w:rStyle w:val="a9"/>
        </w:rPr>
        <w:commentReference w:id="459"/>
      </w:r>
      <w:commentRangeEnd w:id="460"/>
      <w:r w:rsidR="007231D1">
        <w:rPr>
          <w:rStyle w:val="a9"/>
        </w:rPr>
        <w:commentReference w:id="460"/>
      </w:r>
      <w:r w:rsidRPr="009E57BC">
        <w:rPr>
          <w:rFonts w:cstheme="minorHAnsi"/>
        </w:rPr>
        <w:t xml:space="preserve">. </w:t>
      </w:r>
      <w:commentRangeStart w:id="461"/>
      <w:commentRangeStart w:id="462"/>
      <w:commentRangeStart w:id="463"/>
      <w:r w:rsidRPr="009E57BC">
        <w:rPr>
          <w:rFonts w:cstheme="minorHAnsi"/>
        </w:rPr>
        <w:t>В связи с этим, все векторы признаков были подвергнуты нормализации по двум методам</w:t>
      </w:r>
      <w:r w:rsidR="009A0F34" w:rsidRPr="009A0F34">
        <w:rPr>
          <w:rFonts w:cstheme="minorHAnsi"/>
        </w:rPr>
        <w:t xml:space="preserve"> </w:t>
      </w:r>
      <w:r w:rsidR="009A0F34">
        <w:rPr>
          <w:rFonts w:cstheme="minorHAnsi"/>
        </w:rPr>
        <w:t>с целью сравнения влияния на качество классификации</w:t>
      </w:r>
      <w:commentRangeEnd w:id="461"/>
      <w:r w:rsidR="00926143">
        <w:rPr>
          <w:rStyle w:val="a9"/>
        </w:rPr>
        <w:commentReference w:id="461"/>
      </w:r>
      <w:commentRangeEnd w:id="462"/>
      <w:r w:rsidR="007231D1">
        <w:rPr>
          <w:rStyle w:val="a9"/>
        </w:rPr>
        <w:commentReference w:id="462"/>
      </w:r>
      <w:commentRangeEnd w:id="463"/>
      <w:r w:rsidR="007231D1">
        <w:rPr>
          <w:rStyle w:val="a9"/>
        </w:rPr>
        <w:commentReference w:id="463"/>
      </w:r>
      <w:r w:rsidRPr="009E57BC">
        <w:rPr>
          <w:rFonts w:cstheme="minorHAnsi"/>
        </w:rPr>
        <w:t>:</w:t>
      </w:r>
      <w:r w:rsidR="00D55734" w:rsidRPr="009E57BC">
        <w:rPr>
          <w:rFonts w:cstheme="minorHAnsi"/>
        </w:rPr>
        <w:t xml:space="preserve"> </w:t>
      </w:r>
      <w:proofErr w:type="spellStart"/>
      <w:r w:rsidR="00D55734" w:rsidRPr="009E57BC">
        <w:rPr>
          <w:rFonts w:cstheme="minorHAnsi"/>
          <w:i/>
          <w:iCs/>
          <w:lang w:val="en-US"/>
        </w:rPr>
        <w:t>i</w:t>
      </w:r>
      <w:proofErr w:type="spellEnd"/>
      <w:r w:rsidR="00D55734" w:rsidRPr="009E57BC">
        <w:rPr>
          <w:rFonts w:cstheme="minorHAnsi"/>
          <w:i/>
          <w:iCs/>
        </w:rPr>
        <w:t xml:space="preserve">) </w:t>
      </w:r>
      <w:r w:rsidRPr="009E57BC">
        <w:rPr>
          <w:rFonts w:cstheme="minorHAnsi"/>
        </w:rPr>
        <w:t>Нормализация по методу мин</w:t>
      </w:r>
      <w:r w:rsidR="00981C4C" w:rsidRPr="009E57BC">
        <w:rPr>
          <w:rFonts w:cstheme="minorHAnsi"/>
        </w:rPr>
        <w:t>-</w:t>
      </w:r>
      <w:r w:rsidRPr="009E57BC">
        <w:rPr>
          <w:rFonts w:cstheme="minorHAnsi"/>
        </w:rPr>
        <w:t>макса: линейное преобразование данных в диапазоне</w:t>
      </w:r>
      <w:r w:rsidR="00D55734" w:rsidRPr="009E57BC">
        <w:rPr>
          <w:rFonts w:cstheme="minorHAnsi"/>
        </w:rPr>
        <w:t xml:space="preserve"> </w:t>
      </w:r>
      <w:r w:rsidRPr="009E57BC">
        <w:rPr>
          <w:rFonts w:cstheme="minorHAnsi"/>
        </w:rPr>
        <w:t>от 0 до 1</w:t>
      </w:r>
      <w:r w:rsidR="00D55734" w:rsidRPr="009E57BC">
        <w:rPr>
          <w:rFonts w:cstheme="minorHAnsi"/>
        </w:rPr>
        <w:t xml:space="preserve">; </w:t>
      </w:r>
      <w:r w:rsidR="00D55734" w:rsidRPr="009E57BC">
        <w:rPr>
          <w:rFonts w:cstheme="minorHAnsi"/>
          <w:i/>
          <w:iCs/>
          <w:lang w:val="en-US"/>
        </w:rPr>
        <w:t>ii</w:t>
      </w:r>
      <w:r w:rsidR="00D55734" w:rsidRPr="009E57BC">
        <w:rPr>
          <w:rFonts w:cstheme="minorHAnsi"/>
          <w:i/>
          <w:iCs/>
        </w:rPr>
        <w:t xml:space="preserve">) </w:t>
      </w:r>
      <w:del w:id="464" w:author="mokhail" w:date="2020-08-12T01:54:00Z">
        <w:r w:rsidRPr="009E57BC" w:rsidDel="00A41243">
          <w:rPr>
            <w:rFonts w:cstheme="minorHAnsi"/>
          </w:rPr>
          <w:delText>Нормализация по Z-показателю</w:delText>
        </w:r>
      </w:del>
      <w:ins w:id="465" w:author="mokhail" w:date="2020-08-12T01:54:00Z">
        <w:r w:rsidR="00A41243">
          <w:rPr>
            <w:rFonts w:cstheme="minorHAnsi"/>
            <w:lang w:val="en-US"/>
          </w:rPr>
          <w:t>z</w:t>
        </w:r>
      </w:ins>
      <w:ins w:id="466" w:author="mokhail" w:date="2020-08-12T01:55:00Z">
        <w:r w:rsidR="00A41243" w:rsidRPr="00A41243">
          <w:rPr>
            <w:rFonts w:cstheme="minorHAnsi"/>
            <w:rPrChange w:id="467" w:author="mokhail" w:date="2020-08-12T01:55:00Z">
              <w:rPr>
                <w:rFonts w:cstheme="minorHAnsi"/>
                <w:lang w:val="en-US"/>
              </w:rPr>
            </w:rPrChange>
          </w:rPr>
          <w:t>-нормализация</w:t>
        </w:r>
      </w:ins>
      <w:r w:rsidRPr="009E57BC">
        <w:rPr>
          <w:rFonts w:cstheme="minorHAnsi"/>
        </w:rPr>
        <w:t xml:space="preserve">: масштабирование данных на основе </w:t>
      </w:r>
      <w:commentRangeStart w:id="468"/>
      <w:commentRangeStart w:id="469"/>
      <w:commentRangeStart w:id="470"/>
      <w:r w:rsidRPr="009E57BC">
        <w:rPr>
          <w:rFonts w:cstheme="minorHAnsi"/>
        </w:rPr>
        <w:t>среднего значения и стандартного отклонения</w:t>
      </w:r>
      <w:commentRangeEnd w:id="468"/>
      <w:r w:rsidR="00A41243">
        <w:rPr>
          <w:rStyle w:val="a9"/>
        </w:rPr>
        <w:commentReference w:id="468"/>
      </w:r>
      <w:commentRangeEnd w:id="469"/>
      <w:r w:rsidR="007231D1">
        <w:rPr>
          <w:rStyle w:val="a9"/>
        </w:rPr>
        <w:commentReference w:id="469"/>
      </w:r>
      <w:commentRangeEnd w:id="470"/>
      <w:r w:rsidR="007231D1">
        <w:rPr>
          <w:rStyle w:val="a9"/>
        </w:rPr>
        <w:commentReference w:id="470"/>
      </w:r>
      <w:r w:rsidRPr="009E57BC">
        <w:rPr>
          <w:rFonts w:cstheme="minorHAnsi"/>
        </w:rPr>
        <w:t>.</w:t>
      </w:r>
    </w:p>
    <w:p w14:paraId="0E28C7CF" w14:textId="5E4D6FFD" w:rsidR="00D55734" w:rsidRPr="009E57BC" w:rsidRDefault="00353565" w:rsidP="00ED7D23">
      <w:pPr>
        <w:ind w:firstLine="360"/>
        <w:jc w:val="both"/>
        <w:rPr>
          <w:rFonts w:cstheme="minorHAnsi"/>
        </w:rPr>
      </w:pPr>
      <w:r w:rsidRPr="009E57BC">
        <w:rPr>
          <w:rFonts w:cstheme="minorHAnsi"/>
        </w:rPr>
        <w:t xml:space="preserve">3.4. </w:t>
      </w:r>
      <w:r w:rsidR="00D55734" w:rsidRPr="009E57BC">
        <w:rPr>
          <w:rFonts w:cstheme="minorHAnsi"/>
        </w:rPr>
        <w:t>Визуализация многомерных данных</w:t>
      </w:r>
    </w:p>
    <w:p w14:paraId="4AB295A3" w14:textId="27533418" w:rsidR="00D55734" w:rsidRPr="009E57BC" w:rsidRDefault="004678B7" w:rsidP="00ED7D23">
      <w:pPr>
        <w:ind w:firstLine="360"/>
        <w:jc w:val="both"/>
        <w:rPr>
          <w:rFonts w:cstheme="minorHAnsi"/>
          <w:color w:val="000000"/>
          <w:shd w:val="clear" w:color="auto" w:fill="FFFFFF"/>
        </w:rPr>
      </w:pPr>
      <w:r w:rsidRPr="009E57BC">
        <w:rPr>
          <w:rFonts w:cstheme="minorHAnsi"/>
        </w:rPr>
        <w:t xml:space="preserve">Чтобы получить представление о распределении данных в признаковом пространстве, использован алгоритм уменьшения размерности </w:t>
      </w:r>
      <w:r w:rsidRPr="009E57BC">
        <w:rPr>
          <w:rFonts w:cstheme="minorHAnsi"/>
          <w:lang w:val="en-US"/>
        </w:rPr>
        <w:t>t</w:t>
      </w:r>
      <w:r w:rsidRPr="009E57BC">
        <w:rPr>
          <w:rFonts w:cstheme="minorHAnsi"/>
        </w:rPr>
        <w:t xml:space="preserve">-SNE. Он </w:t>
      </w:r>
      <w:r w:rsidRPr="009E57BC">
        <w:rPr>
          <w:rFonts w:cstheme="minorHAnsi"/>
          <w:color w:val="000000"/>
          <w:shd w:val="clear" w:color="auto" w:fill="FFFFFF"/>
        </w:rPr>
        <w:t>является одним из самых распространенных методов визуализации многомерных данных</w:t>
      </w:r>
      <w:ins w:id="471" w:author="mokhail" w:date="2020-08-12T02:01:00Z">
        <w:r w:rsidR="00EA3177">
          <w:rPr>
            <w:rFonts w:cstheme="minorHAnsi"/>
            <w:color w:val="000000"/>
            <w:shd w:val="clear" w:color="auto" w:fill="FFFFFF"/>
          </w:rPr>
          <w:t>. Суть данного метода заключается в проекции данных больших размернос</w:t>
        </w:r>
      </w:ins>
      <w:ins w:id="472" w:author="mokhail" w:date="2020-08-12T02:02:00Z">
        <w:r w:rsidR="00EA3177">
          <w:rPr>
            <w:rFonts w:cstheme="minorHAnsi"/>
            <w:color w:val="000000"/>
            <w:shd w:val="clear" w:color="auto" w:fill="FFFFFF"/>
          </w:rPr>
          <w:t>тей в пространства, обладающие меньшей размерностью, с с</w:t>
        </w:r>
      </w:ins>
      <w:ins w:id="473" w:author="mokhail" w:date="2020-08-12T02:03:00Z">
        <w:r w:rsidR="00EA3177">
          <w:rPr>
            <w:rFonts w:cstheme="minorHAnsi"/>
            <w:color w:val="000000"/>
            <w:shd w:val="clear" w:color="auto" w:fill="FFFFFF"/>
          </w:rPr>
          <w:t xml:space="preserve">охранением расстояний между экземплярами данных, близко расположенных друг относительной друга. </w:t>
        </w:r>
      </w:ins>
      <w:del w:id="474" w:author="mokhail" w:date="2020-08-12T02:01:00Z">
        <w:r w:rsidRPr="009E57BC" w:rsidDel="00EA3177">
          <w:rPr>
            <w:rFonts w:cstheme="minorHAnsi"/>
            <w:color w:val="000000"/>
            <w:shd w:val="clear" w:color="auto" w:fill="FFFFFF"/>
          </w:rPr>
          <w:delText>,</w:delText>
        </w:r>
      </w:del>
      <w:del w:id="475" w:author="mokhail" w:date="2020-08-12T02:03:00Z">
        <w:r w:rsidRPr="009E57BC" w:rsidDel="00EA3177">
          <w:rPr>
            <w:rFonts w:cstheme="minorHAnsi"/>
            <w:color w:val="000000"/>
            <w:shd w:val="clear" w:color="auto" w:fill="FFFFFF"/>
          </w:rPr>
          <w:delText xml:space="preserve"> который</w:delText>
        </w:r>
      </w:del>
      <w:ins w:id="476" w:author="mokhail" w:date="2020-08-12T02:04:00Z">
        <w:r w:rsidR="00EA3177">
          <w:rPr>
            <w:rFonts w:cstheme="minorHAnsi"/>
            <w:color w:val="000000"/>
            <w:shd w:val="clear" w:color="auto" w:fill="FFFFFF"/>
          </w:rPr>
          <w:t>Это позволяет</w:t>
        </w:r>
      </w:ins>
      <w:r w:rsidRPr="009E57BC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9E57BC">
        <w:rPr>
          <w:rFonts w:cstheme="minorHAnsi"/>
          <w:color w:val="000000"/>
          <w:shd w:val="clear" w:color="auto" w:fill="FFFFFF"/>
        </w:rPr>
        <w:t>позволяет</w:t>
      </w:r>
      <w:proofErr w:type="spellEnd"/>
      <w:r w:rsidRPr="009E57BC">
        <w:rPr>
          <w:rFonts w:cstheme="minorHAnsi"/>
          <w:color w:val="000000"/>
          <w:shd w:val="clear" w:color="auto" w:fill="FFFFFF"/>
        </w:rPr>
        <w:t xml:space="preserve"> группировать</w:t>
      </w:r>
      <w:ins w:id="477" w:author="mokhail" w:date="2020-08-12T02:04:00Z">
        <w:r w:rsidR="00EA3177">
          <w:rPr>
            <w:rFonts w:cstheme="minorHAnsi"/>
            <w:color w:val="000000"/>
            <w:shd w:val="clear" w:color="auto" w:fill="FFFFFF"/>
          </w:rPr>
          <w:t xml:space="preserve"> однородные данные</w:t>
        </w:r>
      </w:ins>
      <w:r w:rsidRPr="009E57BC">
        <w:rPr>
          <w:rFonts w:cstheme="minorHAnsi"/>
          <w:color w:val="000000"/>
          <w:shd w:val="clear" w:color="auto" w:fill="FFFFFF"/>
        </w:rPr>
        <w:t xml:space="preserve"> </w:t>
      </w:r>
      <w:del w:id="478" w:author="mokhail" w:date="2020-08-12T02:04:00Z">
        <w:r w:rsidRPr="009E57BC" w:rsidDel="00EA3177">
          <w:rPr>
            <w:rFonts w:cstheme="minorHAnsi"/>
            <w:color w:val="000000"/>
            <w:shd w:val="clear" w:color="auto" w:fill="FFFFFF"/>
          </w:rPr>
          <w:delText xml:space="preserve">их </w:delText>
        </w:r>
      </w:del>
      <w:r w:rsidRPr="009E57BC">
        <w:rPr>
          <w:rFonts w:cstheme="minorHAnsi"/>
          <w:color w:val="000000"/>
          <w:shd w:val="clear" w:color="auto" w:fill="FFFFFF"/>
        </w:rPr>
        <w:t>в пространствах малой размерности</w:t>
      </w:r>
      <w:del w:id="479" w:author="mokhail" w:date="2020-08-12T02:06:00Z">
        <w:r w:rsidRPr="009E57BC" w:rsidDel="00EA3177">
          <w:rPr>
            <w:rFonts w:cstheme="minorHAnsi"/>
          </w:rPr>
          <w:delText xml:space="preserve"> и тем самым получ</w:delText>
        </w:r>
        <w:r w:rsidR="009A0F34" w:rsidDel="00EA3177">
          <w:rPr>
            <w:rFonts w:cstheme="minorHAnsi"/>
          </w:rPr>
          <w:delText>а</w:delText>
        </w:r>
        <w:r w:rsidRPr="009E57BC" w:rsidDel="00EA3177">
          <w:rPr>
            <w:rFonts w:cstheme="minorHAnsi"/>
          </w:rPr>
          <w:delText>ть визуализаци</w:delText>
        </w:r>
        <w:r w:rsidR="009A0F34" w:rsidDel="00EA3177">
          <w:rPr>
            <w:rFonts w:cstheme="minorHAnsi"/>
          </w:rPr>
          <w:delText>и</w:delText>
        </w:r>
        <w:r w:rsidRPr="009E57BC" w:rsidDel="00EA3177">
          <w:rPr>
            <w:rFonts w:cstheme="minorHAnsi"/>
          </w:rPr>
          <w:delText>, по котор</w:delText>
        </w:r>
        <w:r w:rsidR="009A0F34" w:rsidDel="00EA3177">
          <w:rPr>
            <w:rFonts w:cstheme="minorHAnsi"/>
          </w:rPr>
          <w:delText>ым</w:delText>
        </w:r>
        <w:r w:rsidRPr="009E57BC" w:rsidDel="00EA3177">
          <w:rPr>
            <w:rFonts w:cstheme="minorHAnsi"/>
          </w:rPr>
          <w:delText xml:space="preserve"> можно делать выводы о возможности и целесообразности классификации представленных данных</w:delText>
        </w:r>
      </w:del>
      <w:r w:rsidRPr="009E57BC">
        <w:rPr>
          <w:rFonts w:cstheme="minorHAnsi"/>
        </w:rPr>
        <w:t xml:space="preserve">. </w:t>
      </w:r>
      <w:ins w:id="480" w:author="mokhail" w:date="2020-08-12T02:06:00Z">
        <w:r w:rsidR="00EA3177">
          <w:rPr>
            <w:rFonts w:cstheme="minorHAnsi"/>
          </w:rPr>
          <w:t>Полученные таким образом</w:t>
        </w:r>
      </w:ins>
      <w:ins w:id="481" w:author="mokhail" w:date="2020-08-12T02:14:00Z">
        <w:r w:rsidR="007A42D6">
          <w:rPr>
            <w:rFonts w:cstheme="minorHAnsi"/>
          </w:rPr>
          <w:t xml:space="preserve"> визуальные </w:t>
        </w:r>
      </w:ins>
      <w:ins w:id="482" w:author="mokhail" w:date="2020-08-12T02:06:00Z">
        <w:r w:rsidR="00EA3177">
          <w:rPr>
            <w:rFonts w:cstheme="minorHAnsi"/>
          </w:rPr>
          <w:t>представления</w:t>
        </w:r>
      </w:ins>
      <w:ins w:id="483" w:author="mokhail" w:date="2020-08-12T02:14:00Z">
        <w:r w:rsidR="007A42D6">
          <w:rPr>
            <w:rFonts w:cstheme="minorHAnsi"/>
          </w:rPr>
          <w:t xml:space="preserve"> отражают взаимное расположение данных различных классов </w:t>
        </w:r>
      </w:ins>
      <w:ins w:id="484" w:author="mokhail" w:date="2020-08-12T02:15:00Z">
        <w:r w:rsidR="007A42D6">
          <w:rPr>
            <w:rFonts w:cstheme="minorHAnsi"/>
          </w:rPr>
          <w:t xml:space="preserve">и </w:t>
        </w:r>
      </w:ins>
      <w:ins w:id="485" w:author="mokhail" w:date="2020-08-12T02:06:00Z">
        <w:r w:rsidR="00EA3177">
          <w:rPr>
            <w:rFonts w:cstheme="minorHAnsi"/>
          </w:rPr>
          <w:t>позволяют предварительн</w:t>
        </w:r>
      </w:ins>
      <w:ins w:id="486" w:author="mokhail" w:date="2020-08-12T02:07:00Z">
        <w:r w:rsidR="00EA3177">
          <w:rPr>
            <w:rFonts w:cstheme="minorHAnsi"/>
          </w:rPr>
          <w:t>о оценивать обрабатываемые данные на возможность применения их для даль</w:t>
        </w:r>
      </w:ins>
      <w:ins w:id="487" w:author="mokhail" w:date="2020-08-12T02:08:00Z">
        <w:r w:rsidR="00EA3177">
          <w:rPr>
            <w:rFonts w:cstheme="minorHAnsi"/>
          </w:rPr>
          <w:t>ней</w:t>
        </w:r>
      </w:ins>
      <w:ins w:id="488" w:author="mokhail" w:date="2020-08-12T02:07:00Z">
        <w:r w:rsidR="00EA3177">
          <w:rPr>
            <w:rFonts w:cstheme="minorHAnsi"/>
          </w:rPr>
          <w:t>шей классификации.</w:t>
        </w:r>
      </w:ins>
    </w:p>
    <w:p w14:paraId="4E86B670" w14:textId="14933DD7" w:rsidR="00D55734" w:rsidRPr="009E57BC" w:rsidRDefault="00D55734" w:rsidP="00ED7D23">
      <w:pPr>
        <w:jc w:val="both"/>
        <w:rPr>
          <w:rFonts w:cstheme="minorHAnsi"/>
          <w:color w:val="000000"/>
          <w:shd w:val="clear" w:color="auto" w:fill="FFFFFF"/>
        </w:rPr>
      </w:pPr>
    </w:p>
    <w:p w14:paraId="6708295B" w14:textId="73BBA1B4" w:rsidR="00D55734" w:rsidRPr="009E57BC" w:rsidRDefault="00353565" w:rsidP="00ED7D23">
      <w:pPr>
        <w:jc w:val="both"/>
        <w:rPr>
          <w:rFonts w:cstheme="minorHAnsi"/>
          <w:b/>
          <w:bCs/>
          <w:color w:val="000000"/>
          <w:shd w:val="clear" w:color="auto" w:fill="FFFFFF"/>
        </w:rPr>
      </w:pPr>
      <w:r w:rsidRPr="009E57BC">
        <w:rPr>
          <w:rFonts w:cstheme="minorHAnsi"/>
          <w:b/>
          <w:bCs/>
          <w:color w:val="000000"/>
          <w:shd w:val="clear" w:color="auto" w:fill="FFFFFF"/>
        </w:rPr>
        <w:t xml:space="preserve">4. </w:t>
      </w:r>
      <w:r w:rsidR="00D55734" w:rsidRPr="009E57BC">
        <w:rPr>
          <w:rFonts w:cstheme="minorHAnsi"/>
          <w:b/>
          <w:bCs/>
          <w:color w:val="000000"/>
          <w:shd w:val="clear" w:color="auto" w:fill="FFFFFF"/>
        </w:rPr>
        <w:t>Эксперименты</w:t>
      </w:r>
    </w:p>
    <w:p w14:paraId="00377B18" w14:textId="014D5027" w:rsidR="00353565" w:rsidRDefault="00981C4C" w:rsidP="00ED7D23">
      <w:pPr>
        <w:jc w:val="both"/>
        <w:rPr>
          <w:ins w:id="489" w:author="mokhail" w:date="2020-08-12T01:59:00Z"/>
          <w:rFonts w:cstheme="minorHAnsi"/>
          <w:color w:val="000000"/>
          <w:shd w:val="clear" w:color="auto" w:fill="FFFFFF"/>
        </w:rPr>
      </w:pPr>
      <w:r w:rsidRPr="009E57BC">
        <w:rPr>
          <w:rFonts w:cstheme="minorHAnsi"/>
          <w:color w:val="000000"/>
          <w:shd w:val="clear" w:color="auto" w:fill="FFFFFF"/>
        </w:rPr>
        <w:tab/>
      </w:r>
      <w:r w:rsidRPr="00E157AA">
        <w:rPr>
          <w:rFonts w:cstheme="minorHAnsi"/>
          <w:color w:val="000000"/>
          <w:shd w:val="clear" w:color="auto" w:fill="FFFFFF"/>
        </w:rPr>
        <w:t xml:space="preserve">4.1. </w:t>
      </w:r>
      <w:r w:rsidRPr="009E57BC">
        <w:rPr>
          <w:rFonts w:cstheme="minorHAnsi"/>
          <w:color w:val="000000"/>
          <w:shd w:val="clear" w:color="auto" w:fill="FFFFFF"/>
        </w:rPr>
        <w:t>Использованные наборы данных</w:t>
      </w:r>
    </w:p>
    <w:p w14:paraId="37D3B7E8" w14:textId="5043014B" w:rsidR="00EA3177" w:rsidRPr="009E57BC" w:rsidRDefault="00EA3177" w:rsidP="00ED7D23">
      <w:pPr>
        <w:jc w:val="both"/>
        <w:rPr>
          <w:rFonts w:cstheme="minorHAnsi"/>
          <w:color w:val="000000"/>
          <w:shd w:val="clear" w:color="auto" w:fill="FFFFFF"/>
        </w:rPr>
      </w:pPr>
      <w:commentRangeStart w:id="490"/>
      <w:commentRangeStart w:id="491"/>
      <w:commentRangeStart w:id="492"/>
      <w:ins w:id="493" w:author="mokhail" w:date="2020-08-12T01:59:00Z">
        <w:r>
          <w:rPr>
            <w:rFonts w:cstheme="minorHAnsi"/>
            <w:color w:val="000000"/>
            <w:shd w:val="clear" w:color="auto" w:fill="FFFFFF"/>
          </w:rPr>
          <w:t>!!!!!!!</w:t>
        </w:r>
        <w:commentRangeEnd w:id="490"/>
        <w:r>
          <w:rPr>
            <w:rStyle w:val="a9"/>
          </w:rPr>
          <w:commentReference w:id="490"/>
        </w:r>
      </w:ins>
      <w:commentRangeEnd w:id="491"/>
      <w:r w:rsidR="007231D1">
        <w:rPr>
          <w:rStyle w:val="a9"/>
        </w:rPr>
        <w:commentReference w:id="491"/>
      </w:r>
      <w:commentRangeEnd w:id="492"/>
      <w:r w:rsidR="007231D1">
        <w:rPr>
          <w:rStyle w:val="a9"/>
        </w:rPr>
        <w:commentReference w:id="492"/>
      </w:r>
    </w:p>
    <w:p w14:paraId="65C4BB0A" w14:textId="40C216AC" w:rsidR="00981C4C" w:rsidRPr="009E57BC" w:rsidRDefault="00981C4C" w:rsidP="00ED7D23">
      <w:pPr>
        <w:jc w:val="both"/>
        <w:rPr>
          <w:rFonts w:cstheme="minorHAnsi"/>
          <w:color w:val="000000"/>
          <w:shd w:val="clear" w:color="auto" w:fill="FFFFFF"/>
        </w:rPr>
      </w:pPr>
      <w:r w:rsidRPr="009E57BC">
        <w:rPr>
          <w:rFonts w:cstheme="minorHAnsi"/>
          <w:color w:val="000000"/>
          <w:shd w:val="clear" w:color="auto" w:fill="FFFFFF"/>
        </w:rPr>
        <w:tab/>
        <w:t xml:space="preserve">Имеющиеся в нашем распоряжении наборы данных </w:t>
      </w:r>
      <w:r w:rsidR="009A0F34">
        <w:rPr>
          <w:rFonts w:cstheme="minorHAnsi"/>
          <w:color w:val="000000"/>
          <w:shd w:val="clear" w:color="auto" w:fill="FFFFFF"/>
        </w:rPr>
        <w:t>см.</w:t>
      </w:r>
      <w:r w:rsidRPr="009E57BC">
        <w:rPr>
          <w:rFonts w:cstheme="minorHAnsi"/>
          <w:color w:val="000000"/>
          <w:shd w:val="clear" w:color="auto" w:fill="FFFFFF"/>
        </w:rPr>
        <w:t xml:space="preserve"> в </w:t>
      </w:r>
      <w:r w:rsidR="004678B7" w:rsidRPr="009E57BC">
        <w:rPr>
          <w:rFonts w:cstheme="minorHAnsi"/>
          <w:color w:val="000000"/>
          <w:shd w:val="clear" w:color="auto" w:fill="FFFFFF"/>
        </w:rPr>
        <w:t>Т</w:t>
      </w:r>
      <w:r w:rsidRPr="009E57BC">
        <w:rPr>
          <w:rFonts w:cstheme="minorHAnsi"/>
          <w:color w:val="000000"/>
          <w:shd w:val="clear" w:color="auto" w:fill="FFFFFF"/>
        </w:rPr>
        <w:t xml:space="preserve">аблице 1. </w:t>
      </w:r>
      <w:r w:rsidR="00D17491" w:rsidRPr="009E57BC">
        <w:rPr>
          <w:rFonts w:cstheme="minorHAnsi"/>
        </w:rPr>
        <w:t xml:space="preserve">Здесь и далее приняты следующие сокращения для базовых эмоций: </w:t>
      </w:r>
      <w:r w:rsidR="00D17491" w:rsidRPr="009E57BC">
        <w:rPr>
          <w:rFonts w:cstheme="minorHAnsi"/>
          <w:lang w:val="en-US"/>
        </w:rPr>
        <w:t>ANG</w:t>
      </w:r>
      <w:r w:rsidR="00D17491" w:rsidRPr="009E57BC">
        <w:rPr>
          <w:rFonts w:cstheme="minorHAnsi"/>
        </w:rPr>
        <w:t xml:space="preserve"> - </w:t>
      </w:r>
      <w:r w:rsidR="00D17491" w:rsidRPr="009E57BC">
        <w:rPr>
          <w:rFonts w:cstheme="minorHAnsi"/>
          <w:lang w:val="en-US"/>
        </w:rPr>
        <w:t>Anger</w:t>
      </w:r>
      <w:r w:rsidR="00D17491" w:rsidRPr="009E57BC">
        <w:rPr>
          <w:rFonts w:cstheme="minorHAnsi"/>
        </w:rPr>
        <w:t xml:space="preserve"> (гнев); </w:t>
      </w:r>
      <w:r w:rsidR="00D17491" w:rsidRPr="009E57BC">
        <w:rPr>
          <w:rFonts w:cstheme="minorHAnsi"/>
          <w:lang w:val="en-US"/>
        </w:rPr>
        <w:t>HAP</w:t>
      </w:r>
      <w:r w:rsidR="00D17491" w:rsidRPr="009E57BC">
        <w:rPr>
          <w:rFonts w:cstheme="minorHAnsi"/>
        </w:rPr>
        <w:t xml:space="preserve"> - </w:t>
      </w:r>
      <w:r w:rsidR="00D17491" w:rsidRPr="009E57BC">
        <w:rPr>
          <w:rFonts w:cstheme="minorHAnsi"/>
          <w:lang w:val="en-US"/>
        </w:rPr>
        <w:t>Happiness</w:t>
      </w:r>
      <w:r w:rsidR="00D17491" w:rsidRPr="009E57BC">
        <w:rPr>
          <w:rFonts w:cstheme="minorHAnsi"/>
        </w:rPr>
        <w:t xml:space="preserve"> (радость); </w:t>
      </w:r>
      <w:r w:rsidR="00D17491" w:rsidRPr="009E57BC">
        <w:rPr>
          <w:rFonts w:cstheme="minorHAnsi"/>
          <w:lang w:val="en-US"/>
        </w:rPr>
        <w:t>SAD</w:t>
      </w:r>
      <w:r w:rsidR="00D17491" w:rsidRPr="009E57BC">
        <w:rPr>
          <w:rFonts w:cstheme="minorHAnsi"/>
        </w:rPr>
        <w:t xml:space="preserve"> - </w:t>
      </w:r>
      <w:r w:rsidR="00D17491" w:rsidRPr="009E57BC">
        <w:rPr>
          <w:rFonts w:cstheme="minorHAnsi"/>
          <w:lang w:val="en-US"/>
        </w:rPr>
        <w:t>Sadness</w:t>
      </w:r>
      <w:r w:rsidR="00D17491" w:rsidRPr="009E57BC">
        <w:rPr>
          <w:rFonts w:cstheme="minorHAnsi"/>
        </w:rPr>
        <w:t xml:space="preserve"> (печаль); </w:t>
      </w:r>
      <w:r w:rsidR="00D17491" w:rsidRPr="009E57BC">
        <w:rPr>
          <w:rFonts w:cstheme="minorHAnsi"/>
          <w:lang w:val="en-US"/>
        </w:rPr>
        <w:t>NEU</w:t>
      </w:r>
      <w:r w:rsidR="00D17491" w:rsidRPr="009E57BC">
        <w:rPr>
          <w:rFonts w:cstheme="minorHAnsi"/>
        </w:rPr>
        <w:t xml:space="preserve"> - </w:t>
      </w:r>
      <w:r w:rsidR="00D17491" w:rsidRPr="009E57BC">
        <w:rPr>
          <w:rFonts w:cstheme="minorHAnsi"/>
          <w:lang w:val="en-US"/>
        </w:rPr>
        <w:t>Neutral</w:t>
      </w:r>
      <w:r w:rsidR="00D17491" w:rsidRPr="009E57BC">
        <w:rPr>
          <w:rFonts w:cstheme="minorHAnsi"/>
        </w:rPr>
        <w:t xml:space="preserve"> (нейтральная эмоция); </w:t>
      </w:r>
      <w:r w:rsidR="00D17491" w:rsidRPr="009E57BC">
        <w:rPr>
          <w:rFonts w:cstheme="minorHAnsi"/>
          <w:lang w:val="en-US"/>
        </w:rPr>
        <w:t>DIS</w:t>
      </w:r>
      <w:r w:rsidR="00D17491" w:rsidRPr="009E57BC">
        <w:rPr>
          <w:rFonts w:cstheme="minorHAnsi"/>
        </w:rPr>
        <w:t xml:space="preserve"> - </w:t>
      </w:r>
      <w:r w:rsidR="00D17491" w:rsidRPr="009E57BC">
        <w:rPr>
          <w:rFonts w:cstheme="minorHAnsi"/>
          <w:lang w:val="en-US"/>
        </w:rPr>
        <w:t>Disgust</w:t>
      </w:r>
      <w:r w:rsidR="00D17491" w:rsidRPr="009E57BC">
        <w:rPr>
          <w:rFonts w:cstheme="minorHAnsi"/>
        </w:rPr>
        <w:t xml:space="preserve"> (отвращение); </w:t>
      </w:r>
      <w:r w:rsidR="00D17491" w:rsidRPr="009E57BC">
        <w:rPr>
          <w:rFonts w:cstheme="minorHAnsi"/>
          <w:lang w:val="en-US"/>
        </w:rPr>
        <w:t>FEA</w:t>
      </w:r>
      <w:r w:rsidR="00D17491" w:rsidRPr="009E57BC">
        <w:rPr>
          <w:rFonts w:cstheme="minorHAnsi"/>
        </w:rPr>
        <w:t xml:space="preserve"> - </w:t>
      </w:r>
      <w:r w:rsidR="00D17491" w:rsidRPr="009E57BC">
        <w:rPr>
          <w:rFonts w:cstheme="minorHAnsi"/>
          <w:lang w:val="en-US"/>
        </w:rPr>
        <w:t>Fear</w:t>
      </w:r>
      <w:r w:rsidR="00D17491" w:rsidRPr="009E57BC">
        <w:rPr>
          <w:rFonts w:cstheme="minorHAnsi"/>
        </w:rPr>
        <w:t xml:space="preserve"> (страх); </w:t>
      </w:r>
      <w:r w:rsidR="00D17491" w:rsidRPr="009E57BC">
        <w:rPr>
          <w:rFonts w:cstheme="minorHAnsi"/>
          <w:lang w:val="en-US"/>
        </w:rPr>
        <w:t>BOR</w:t>
      </w:r>
      <w:r w:rsidR="00D17491" w:rsidRPr="009E57BC">
        <w:rPr>
          <w:rFonts w:cstheme="minorHAnsi"/>
        </w:rPr>
        <w:t xml:space="preserve"> - </w:t>
      </w:r>
      <w:r w:rsidR="00D17491" w:rsidRPr="009E57BC">
        <w:rPr>
          <w:rFonts w:cstheme="minorHAnsi"/>
          <w:lang w:val="en-US"/>
        </w:rPr>
        <w:t>Boredom</w:t>
      </w:r>
      <w:r w:rsidR="00D17491" w:rsidRPr="009E57BC">
        <w:rPr>
          <w:rFonts w:cstheme="minorHAnsi"/>
        </w:rPr>
        <w:t xml:space="preserve"> (скука); </w:t>
      </w:r>
      <w:r w:rsidR="00D17491" w:rsidRPr="009E57BC">
        <w:rPr>
          <w:rFonts w:cstheme="minorHAnsi"/>
          <w:lang w:val="en-US"/>
        </w:rPr>
        <w:t>SUR</w:t>
      </w:r>
      <w:r w:rsidR="00D17491" w:rsidRPr="009E57BC">
        <w:rPr>
          <w:rFonts w:cstheme="minorHAnsi"/>
        </w:rPr>
        <w:t xml:space="preserve"> - </w:t>
      </w:r>
      <w:r w:rsidR="00D17491" w:rsidRPr="009E57BC">
        <w:rPr>
          <w:rFonts w:cstheme="minorHAnsi"/>
          <w:lang w:val="en-US"/>
        </w:rPr>
        <w:t>Surprise</w:t>
      </w:r>
      <w:r w:rsidR="00D17491" w:rsidRPr="009E57BC">
        <w:rPr>
          <w:rFonts w:cstheme="minorHAnsi"/>
        </w:rPr>
        <w:t xml:space="preserve"> (удивление); </w:t>
      </w:r>
      <w:r w:rsidR="00D17491" w:rsidRPr="009E57BC">
        <w:rPr>
          <w:rFonts w:cstheme="minorHAnsi"/>
          <w:lang w:val="en-US"/>
        </w:rPr>
        <w:t>EXC</w:t>
      </w:r>
      <w:r w:rsidR="00D17491" w:rsidRPr="009E57BC">
        <w:rPr>
          <w:rFonts w:cstheme="minorHAnsi"/>
        </w:rPr>
        <w:t xml:space="preserve"> - </w:t>
      </w:r>
      <w:r w:rsidR="00D17491" w:rsidRPr="009E57BC">
        <w:rPr>
          <w:rFonts w:cstheme="minorHAnsi"/>
          <w:lang w:val="en-US"/>
        </w:rPr>
        <w:t>Excitement</w:t>
      </w:r>
      <w:r w:rsidR="00D17491" w:rsidRPr="009E57BC">
        <w:rPr>
          <w:rFonts w:cstheme="minorHAnsi"/>
        </w:rPr>
        <w:t xml:space="preserve"> (возбуждение); </w:t>
      </w:r>
      <w:r w:rsidR="00D17491" w:rsidRPr="009E57BC">
        <w:rPr>
          <w:rFonts w:cstheme="minorHAnsi"/>
          <w:lang w:val="en-US"/>
        </w:rPr>
        <w:t>FRU</w:t>
      </w:r>
      <w:r w:rsidR="00D17491" w:rsidRPr="009E57BC">
        <w:rPr>
          <w:rFonts w:cstheme="minorHAnsi"/>
        </w:rPr>
        <w:t xml:space="preserve"> - </w:t>
      </w:r>
      <w:r w:rsidR="00D17491" w:rsidRPr="009E57BC">
        <w:rPr>
          <w:rFonts w:cstheme="minorHAnsi"/>
          <w:lang w:val="en-US"/>
        </w:rPr>
        <w:t>Frustration</w:t>
      </w:r>
      <w:r w:rsidR="00D17491" w:rsidRPr="009E57BC">
        <w:rPr>
          <w:rFonts w:cstheme="minorHAnsi"/>
        </w:rPr>
        <w:t xml:space="preserve"> (негодование); </w:t>
      </w:r>
      <w:r w:rsidR="00D17491" w:rsidRPr="009E57BC">
        <w:rPr>
          <w:rFonts w:cstheme="minorHAnsi"/>
          <w:lang w:val="en-US"/>
        </w:rPr>
        <w:t>CAL</w:t>
      </w:r>
      <w:r w:rsidR="00D17491" w:rsidRPr="009E57BC">
        <w:rPr>
          <w:rFonts w:cstheme="minorHAnsi"/>
        </w:rPr>
        <w:t xml:space="preserve"> - </w:t>
      </w:r>
      <w:r w:rsidR="00D17491" w:rsidRPr="009E57BC">
        <w:rPr>
          <w:rFonts w:cstheme="minorHAnsi"/>
          <w:lang w:val="en-US"/>
        </w:rPr>
        <w:t>Calm</w:t>
      </w:r>
      <w:r w:rsidR="00D17491" w:rsidRPr="009E57BC">
        <w:rPr>
          <w:rFonts w:cstheme="minorHAnsi"/>
        </w:rPr>
        <w:t xml:space="preserve"> (спокойствие)</w:t>
      </w:r>
      <w:r w:rsidR="009A0F34">
        <w:rPr>
          <w:rFonts w:cstheme="minorHAnsi"/>
        </w:rPr>
        <w:t>.</w:t>
      </w:r>
    </w:p>
    <w:tbl>
      <w:tblPr>
        <w:tblW w:w="7866" w:type="dxa"/>
        <w:jc w:val="center"/>
        <w:tblLook w:val="04A0" w:firstRow="1" w:lastRow="0" w:firstColumn="1" w:lastColumn="0" w:noHBand="0" w:noVBand="1"/>
      </w:tblPr>
      <w:tblGrid>
        <w:gridCol w:w="1696"/>
        <w:gridCol w:w="3828"/>
        <w:gridCol w:w="1275"/>
        <w:gridCol w:w="1067"/>
      </w:tblGrid>
      <w:tr w:rsidR="00D17491" w:rsidRPr="009E57BC" w14:paraId="20E615BB" w14:textId="77777777" w:rsidTr="009E57BC">
        <w:trPr>
          <w:trHeight w:val="300"/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569C9F1" w14:textId="465764AA" w:rsidR="00D17491" w:rsidRPr="009E57BC" w:rsidRDefault="00D17491" w:rsidP="00ED7D23">
            <w:pPr>
              <w:spacing w:after="0" w:line="240" w:lineRule="auto"/>
              <w:jc w:val="both"/>
              <w:rPr>
                <w:rFonts w:eastAsia="Times New Roman" w:cstheme="minorHAnsi"/>
                <w:lang w:eastAsia="ru-RU"/>
              </w:rPr>
            </w:pPr>
            <w:r w:rsidRPr="009E57BC">
              <w:rPr>
                <w:rFonts w:eastAsia="Times New Roman" w:cstheme="minorHAnsi"/>
                <w:lang w:eastAsia="ru-RU"/>
              </w:rPr>
              <w:t>Название</w:t>
            </w:r>
          </w:p>
        </w:tc>
        <w:tc>
          <w:tcPr>
            <w:tcW w:w="3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674F14C" w14:textId="37539C78" w:rsidR="00D17491" w:rsidRPr="009E57BC" w:rsidRDefault="00D17491" w:rsidP="00ED7D23">
            <w:pPr>
              <w:spacing w:after="0" w:line="240" w:lineRule="auto"/>
              <w:jc w:val="both"/>
              <w:rPr>
                <w:rFonts w:eastAsia="Times New Roman" w:cstheme="minorHAnsi"/>
                <w:lang w:eastAsia="ru-RU"/>
              </w:rPr>
            </w:pPr>
            <w:r w:rsidRPr="009E57BC">
              <w:rPr>
                <w:rFonts w:eastAsia="Times New Roman" w:cstheme="minorHAnsi"/>
                <w:lang w:eastAsia="ru-RU"/>
              </w:rPr>
              <w:t>Базовые эмоции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F59ED24" w14:textId="6EAE8799" w:rsidR="00D17491" w:rsidRPr="009E57BC" w:rsidRDefault="00D17491" w:rsidP="00ED7D23">
            <w:pPr>
              <w:spacing w:after="0" w:line="240" w:lineRule="auto"/>
              <w:jc w:val="both"/>
              <w:rPr>
                <w:rFonts w:eastAsia="Times New Roman" w:cstheme="minorHAnsi"/>
                <w:lang w:eastAsia="ru-RU"/>
              </w:rPr>
            </w:pPr>
            <w:r w:rsidRPr="009E57BC">
              <w:rPr>
                <w:rFonts w:eastAsia="Times New Roman" w:cstheme="minorHAnsi"/>
                <w:lang w:eastAsia="ru-RU"/>
              </w:rPr>
              <w:t xml:space="preserve">N записей </w:t>
            </w:r>
          </w:p>
        </w:tc>
        <w:tc>
          <w:tcPr>
            <w:tcW w:w="10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7EB5393" w14:textId="1601F35A" w:rsidR="00D17491" w:rsidRPr="009E57BC" w:rsidRDefault="00D17491" w:rsidP="00ED7D23">
            <w:pPr>
              <w:spacing w:after="0" w:line="240" w:lineRule="auto"/>
              <w:jc w:val="both"/>
              <w:rPr>
                <w:rFonts w:eastAsia="Times New Roman" w:cstheme="minorHAnsi"/>
                <w:lang w:eastAsia="ru-RU"/>
              </w:rPr>
            </w:pPr>
            <w:r w:rsidRPr="009E57BC">
              <w:rPr>
                <w:rFonts w:eastAsia="Times New Roman" w:cstheme="minorHAnsi"/>
                <w:lang w:eastAsia="ru-RU"/>
              </w:rPr>
              <w:t>Язык</w:t>
            </w:r>
          </w:p>
        </w:tc>
      </w:tr>
      <w:tr w:rsidR="00D17491" w:rsidRPr="009E57BC" w14:paraId="1BE246F2" w14:textId="77777777" w:rsidTr="009E57BC">
        <w:trPr>
          <w:trHeight w:val="330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DC5F6E" w14:textId="19D24E3D" w:rsidR="00D17491" w:rsidRPr="00AA090B" w:rsidRDefault="00D17491" w:rsidP="00ED7D23">
            <w:pPr>
              <w:spacing w:after="0" w:line="240" w:lineRule="auto"/>
              <w:jc w:val="both"/>
              <w:rPr>
                <w:rFonts w:eastAsia="Times New Roman" w:cstheme="minorHAnsi"/>
                <w:lang w:val="en-US" w:eastAsia="ru-RU"/>
              </w:rPr>
            </w:pPr>
            <w:r w:rsidRPr="009E57BC">
              <w:rPr>
                <w:rFonts w:eastAsia="Times New Roman" w:cstheme="minorHAnsi"/>
                <w:lang w:eastAsia="ru-RU"/>
              </w:rPr>
              <w:t>IE</w:t>
            </w:r>
            <w:proofErr w:type="spellStart"/>
            <w:r w:rsidR="003C44E5">
              <w:rPr>
                <w:rFonts w:eastAsia="Times New Roman" w:cstheme="minorHAnsi"/>
                <w:lang w:val="en-US" w:eastAsia="ru-RU"/>
              </w:rPr>
              <w:t>mo</w:t>
            </w:r>
            <w:proofErr w:type="spellEnd"/>
            <w:r w:rsidRPr="009E57BC">
              <w:rPr>
                <w:rFonts w:eastAsia="Times New Roman" w:cstheme="minorHAnsi"/>
                <w:lang w:eastAsia="ru-RU"/>
              </w:rPr>
              <w:t>C</w:t>
            </w:r>
            <w:r w:rsidR="003C44E5">
              <w:rPr>
                <w:rFonts w:eastAsia="Times New Roman" w:cstheme="minorHAnsi"/>
                <w:lang w:val="en-US" w:eastAsia="ru-RU"/>
              </w:rPr>
              <w:t>ap</w:t>
            </w:r>
            <w:r w:rsidR="00AA090B">
              <w:rPr>
                <w:rFonts w:eastAsia="Times New Roman" w:cstheme="minorHAnsi"/>
                <w:lang w:val="en-US" w:eastAsia="ru-RU"/>
              </w:rPr>
              <w:t>[24]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45D726" w14:textId="77777777" w:rsidR="00D17491" w:rsidRPr="009E57BC" w:rsidRDefault="00D17491" w:rsidP="00ED7D23">
            <w:pPr>
              <w:spacing w:after="0" w:line="240" w:lineRule="auto"/>
              <w:jc w:val="both"/>
              <w:rPr>
                <w:rFonts w:eastAsia="Times New Roman" w:cstheme="minorHAnsi"/>
                <w:lang w:val="en-US" w:eastAsia="ru-RU"/>
              </w:rPr>
            </w:pPr>
            <w:r w:rsidRPr="009E57BC">
              <w:rPr>
                <w:rFonts w:eastAsia="Times New Roman" w:cstheme="minorHAnsi"/>
                <w:lang w:val="en-US" w:eastAsia="ru-RU"/>
              </w:rPr>
              <w:t>ANG, HAP, SAD, NEU, EXC, FRU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BC4FE" w14:textId="77777777" w:rsidR="00D17491" w:rsidRPr="009E57BC" w:rsidRDefault="00D17491" w:rsidP="00ED7D23">
            <w:pPr>
              <w:spacing w:after="0" w:line="240" w:lineRule="auto"/>
              <w:jc w:val="both"/>
              <w:rPr>
                <w:rFonts w:eastAsia="Times New Roman" w:cstheme="minorHAnsi"/>
                <w:lang w:eastAsia="ru-RU"/>
              </w:rPr>
            </w:pPr>
            <w:r w:rsidRPr="009E57BC">
              <w:rPr>
                <w:rFonts w:eastAsia="Times New Roman" w:cstheme="minorHAnsi"/>
                <w:lang w:eastAsia="ru-RU"/>
              </w:rPr>
              <w:t>7304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A1053C" w14:textId="26DDFFAD" w:rsidR="00D17491" w:rsidRPr="009E57BC" w:rsidRDefault="00D17491" w:rsidP="00ED7D23">
            <w:pPr>
              <w:spacing w:after="0" w:line="240" w:lineRule="auto"/>
              <w:jc w:val="both"/>
              <w:rPr>
                <w:rFonts w:eastAsia="Times New Roman" w:cstheme="minorHAnsi"/>
                <w:lang w:eastAsia="ru-RU"/>
              </w:rPr>
            </w:pPr>
            <w:r w:rsidRPr="009E57BC">
              <w:rPr>
                <w:rFonts w:eastAsia="Times New Roman" w:cstheme="minorHAnsi"/>
                <w:lang w:eastAsia="ru-RU"/>
              </w:rPr>
              <w:t>Англ.</w:t>
            </w:r>
          </w:p>
        </w:tc>
      </w:tr>
      <w:tr w:rsidR="00D17491" w:rsidRPr="009E57BC" w14:paraId="3AEEFB91" w14:textId="77777777" w:rsidTr="009E57BC">
        <w:trPr>
          <w:trHeight w:val="330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C876D9" w14:textId="319A1262" w:rsidR="00D17491" w:rsidRPr="00AA090B" w:rsidRDefault="00D17491" w:rsidP="00ED7D23">
            <w:pPr>
              <w:spacing w:after="0" w:line="240" w:lineRule="auto"/>
              <w:jc w:val="both"/>
              <w:rPr>
                <w:rFonts w:eastAsia="Times New Roman" w:cstheme="minorHAnsi"/>
                <w:lang w:val="en-US" w:eastAsia="ru-RU"/>
              </w:rPr>
            </w:pPr>
            <w:r w:rsidRPr="009E57BC">
              <w:rPr>
                <w:rFonts w:eastAsia="Times New Roman" w:cstheme="minorHAnsi"/>
                <w:lang w:eastAsia="ru-RU"/>
              </w:rPr>
              <w:t>CREMA-D</w:t>
            </w:r>
            <w:r w:rsidR="00AA090B">
              <w:rPr>
                <w:rFonts w:eastAsia="Times New Roman" w:cstheme="minorHAnsi"/>
                <w:lang w:val="en-US" w:eastAsia="ru-RU"/>
              </w:rPr>
              <w:t>[25]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8440DD" w14:textId="77777777" w:rsidR="00D17491" w:rsidRPr="009E57BC" w:rsidRDefault="00D17491" w:rsidP="00ED7D23">
            <w:pPr>
              <w:spacing w:after="0" w:line="240" w:lineRule="auto"/>
              <w:jc w:val="both"/>
              <w:rPr>
                <w:rFonts w:eastAsia="Times New Roman" w:cstheme="minorHAnsi"/>
                <w:lang w:val="en-US" w:eastAsia="ru-RU"/>
              </w:rPr>
            </w:pPr>
            <w:r w:rsidRPr="009E57BC">
              <w:rPr>
                <w:rFonts w:eastAsia="Times New Roman" w:cstheme="minorHAnsi"/>
                <w:lang w:val="en-US" w:eastAsia="ru-RU"/>
              </w:rPr>
              <w:t>ANG, HAP, SAD, NEU, DIS, FEA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95CEA" w14:textId="77777777" w:rsidR="00D17491" w:rsidRPr="009E57BC" w:rsidRDefault="00D17491" w:rsidP="00ED7D23">
            <w:pPr>
              <w:spacing w:after="0" w:line="240" w:lineRule="auto"/>
              <w:jc w:val="both"/>
              <w:rPr>
                <w:rFonts w:eastAsia="Times New Roman" w:cstheme="minorHAnsi"/>
                <w:lang w:eastAsia="ru-RU"/>
              </w:rPr>
            </w:pPr>
            <w:r w:rsidRPr="009E57BC">
              <w:rPr>
                <w:rFonts w:eastAsia="Times New Roman" w:cstheme="minorHAnsi"/>
                <w:lang w:eastAsia="ru-RU"/>
              </w:rPr>
              <w:t>7442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E55F3" w14:textId="1C05D58B" w:rsidR="00D17491" w:rsidRPr="009E57BC" w:rsidRDefault="00D17491" w:rsidP="00ED7D23">
            <w:pPr>
              <w:spacing w:after="0" w:line="240" w:lineRule="auto"/>
              <w:jc w:val="both"/>
              <w:rPr>
                <w:rFonts w:eastAsia="Times New Roman" w:cstheme="minorHAnsi"/>
                <w:lang w:eastAsia="ru-RU"/>
              </w:rPr>
            </w:pPr>
            <w:r w:rsidRPr="009E57BC">
              <w:rPr>
                <w:rFonts w:eastAsia="Times New Roman" w:cstheme="minorHAnsi"/>
                <w:lang w:eastAsia="ru-RU"/>
              </w:rPr>
              <w:t>Англ.</w:t>
            </w:r>
          </w:p>
        </w:tc>
      </w:tr>
      <w:tr w:rsidR="00D17491" w:rsidRPr="009E57BC" w14:paraId="60D90586" w14:textId="77777777" w:rsidTr="009E57BC">
        <w:trPr>
          <w:trHeight w:val="330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35B367" w14:textId="4BD72E2A" w:rsidR="00D17491" w:rsidRPr="00AA090B" w:rsidRDefault="00D17491" w:rsidP="00ED7D23">
            <w:pPr>
              <w:spacing w:after="0" w:line="240" w:lineRule="auto"/>
              <w:jc w:val="both"/>
              <w:rPr>
                <w:rFonts w:eastAsia="Times New Roman" w:cstheme="minorHAnsi"/>
                <w:lang w:val="en-US" w:eastAsia="ru-RU"/>
              </w:rPr>
            </w:pPr>
            <w:proofErr w:type="spellStart"/>
            <w:r w:rsidRPr="009E57BC">
              <w:rPr>
                <w:rFonts w:eastAsia="Times New Roman" w:cstheme="minorHAnsi"/>
                <w:lang w:eastAsia="ru-RU"/>
              </w:rPr>
              <w:t>Emo</w:t>
            </w:r>
            <w:proofErr w:type="spellEnd"/>
            <w:r w:rsidRPr="009E57BC">
              <w:rPr>
                <w:rFonts w:eastAsia="Times New Roman" w:cstheme="minorHAnsi"/>
                <w:lang w:eastAsia="ru-RU"/>
              </w:rPr>
              <w:t>-DB</w:t>
            </w:r>
            <w:r w:rsidR="00AA090B">
              <w:rPr>
                <w:rFonts w:eastAsia="Times New Roman" w:cstheme="minorHAnsi"/>
                <w:lang w:val="en-US" w:eastAsia="ru-RU"/>
              </w:rPr>
              <w:t>[26]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306C6F" w14:textId="77777777" w:rsidR="00D17491" w:rsidRPr="009E57BC" w:rsidRDefault="00D17491" w:rsidP="00ED7D23">
            <w:pPr>
              <w:spacing w:after="0" w:line="240" w:lineRule="auto"/>
              <w:jc w:val="both"/>
              <w:rPr>
                <w:rFonts w:eastAsia="Times New Roman" w:cstheme="minorHAnsi"/>
                <w:lang w:val="en-US" w:eastAsia="ru-RU"/>
              </w:rPr>
            </w:pPr>
            <w:r w:rsidRPr="009E57BC">
              <w:rPr>
                <w:rFonts w:eastAsia="Times New Roman" w:cstheme="minorHAnsi"/>
                <w:lang w:val="en-US" w:eastAsia="ru-RU"/>
              </w:rPr>
              <w:t>ANG, HAP, SAD, NEU, DIS, FEA, BOR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BC9519" w14:textId="77777777" w:rsidR="00D17491" w:rsidRPr="009E57BC" w:rsidRDefault="00D17491" w:rsidP="00ED7D23">
            <w:pPr>
              <w:spacing w:after="0" w:line="240" w:lineRule="auto"/>
              <w:jc w:val="both"/>
              <w:rPr>
                <w:rFonts w:eastAsia="Times New Roman" w:cstheme="minorHAnsi"/>
                <w:lang w:eastAsia="ru-RU"/>
              </w:rPr>
            </w:pPr>
            <w:r w:rsidRPr="009E57BC">
              <w:rPr>
                <w:rFonts w:eastAsia="Times New Roman" w:cstheme="minorHAnsi"/>
                <w:lang w:eastAsia="ru-RU"/>
              </w:rPr>
              <w:t>535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B0B174" w14:textId="386529EA" w:rsidR="00D17491" w:rsidRPr="009E57BC" w:rsidRDefault="00D17491" w:rsidP="00ED7D23">
            <w:pPr>
              <w:spacing w:after="0" w:line="240" w:lineRule="auto"/>
              <w:jc w:val="both"/>
              <w:rPr>
                <w:rFonts w:eastAsia="Times New Roman" w:cstheme="minorHAnsi"/>
                <w:lang w:eastAsia="ru-RU"/>
              </w:rPr>
            </w:pPr>
            <w:r w:rsidRPr="009E57BC">
              <w:rPr>
                <w:rFonts w:eastAsia="Times New Roman" w:cstheme="minorHAnsi"/>
                <w:lang w:eastAsia="ru-RU"/>
              </w:rPr>
              <w:t>Нем.</w:t>
            </w:r>
          </w:p>
        </w:tc>
      </w:tr>
      <w:tr w:rsidR="00D17491" w:rsidRPr="009E57BC" w14:paraId="512EABF6" w14:textId="77777777" w:rsidTr="009E57BC">
        <w:trPr>
          <w:trHeight w:val="330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B5D64D" w14:textId="165E7B65" w:rsidR="00D17491" w:rsidRPr="00AA090B" w:rsidRDefault="00D17491" w:rsidP="00ED7D23">
            <w:pPr>
              <w:spacing w:after="0" w:line="240" w:lineRule="auto"/>
              <w:jc w:val="both"/>
              <w:rPr>
                <w:rFonts w:eastAsia="Times New Roman" w:cstheme="minorHAnsi"/>
                <w:lang w:val="en-US" w:eastAsia="ru-RU"/>
              </w:rPr>
            </w:pPr>
            <w:r w:rsidRPr="009E57BC">
              <w:rPr>
                <w:rFonts w:eastAsia="Times New Roman" w:cstheme="minorHAnsi"/>
                <w:lang w:eastAsia="ru-RU"/>
              </w:rPr>
              <w:lastRenderedPageBreak/>
              <w:t>RAVDESS</w:t>
            </w:r>
            <w:r w:rsidR="00AA090B">
              <w:rPr>
                <w:rFonts w:eastAsia="Times New Roman" w:cstheme="minorHAnsi"/>
                <w:lang w:val="en-US" w:eastAsia="ru-RU"/>
              </w:rPr>
              <w:t>[27]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EAFBAC" w14:textId="77777777" w:rsidR="00D17491" w:rsidRPr="009E57BC" w:rsidRDefault="00D17491" w:rsidP="00ED7D23">
            <w:pPr>
              <w:spacing w:after="0" w:line="240" w:lineRule="auto"/>
              <w:jc w:val="both"/>
              <w:rPr>
                <w:rFonts w:eastAsia="Times New Roman" w:cstheme="minorHAnsi"/>
                <w:lang w:val="en-US" w:eastAsia="ru-RU"/>
              </w:rPr>
            </w:pPr>
            <w:r w:rsidRPr="009E57BC">
              <w:rPr>
                <w:rFonts w:eastAsia="Times New Roman" w:cstheme="minorHAnsi"/>
                <w:lang w:val="en-US" w:eastAsia="ru-RU"/>
              </w:rPr>
              <w:t>ANG, HAP, SAD, NEU, DIS, FEA, SUR, CAL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5DC11" w14:textId="77777777" w:rsidR="00D17491" w:rsidRPr="009E57BC" w:rsidRDefault="00D17491" w:rsidP="00ED7D23">
            <w:pPr>
              <w:spacing w:after="0" w:line="240" w:lineRule="auto"/>
              <w:jc w:val="both"/>
              <w:rPr>
                <w:rFonts w:eastAsia="Times New Roman" w:cstheme="minorHAnsi"/>
                <w:lang w:eastAsia="ru-RU"/>
              </w:rPr>
            </w:pPr>
            <w:r w:rsidRPr="009E57BC">
              <w:rPr>
                <w:rFonts w:eastAsia="Times New Roman" w:cstheme="minorHAnsi"/>
                <w:lang w:eastAsia="ru-RU"/>
              </w:rPr>
              <w:t>1440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982A4D" w14:textId="45A725E2" w:rsidR="00D17491" w:rsidRPr="009E57BC" w:rsidRDefault="00D17491" w:rsidP="00ED7D23">
            <w:pPr>
              <w:spacing w:after="0" w:line="240" w:lineRule="auto"/>
              <w:jc w:val="both"/>
              <w:rPr>
                <w:rFonts w:eastAsia="Times New Roman" w:cstheme="minorHAnsi"/>
                <w:lang w:eastAsia="ru-RU"/>
              </w:rPr>
            </w:pPr>
            <w:r w:rsidRPr="009E57BC">
              <w:rPr>
                <w:rFonts w:eastAsia="Times New Roman" w:cstheme="minorHAnsi"/>
                <w:lang w:eastAsia="ru-RU"/>
              </w:rPr>
              <w:t>Англ.</w:t>
            </w:r>
          </w:p>
        </w:tc>
      </w:tr>
      <w:tr w:rsidR="00D17491" w:rsidRPr="009E57BC" w14:paraId="3A19F817" w14:textId="77777777" w:rsidTr="009E57BC">
        <w:trPr>
          <w:trHeight w:val="330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87EA37" w14:textId="40040829" w:rsidR="00D17491" w:rsidRPr="00E4347C" w:rsidRDefault="00D17491" w:rsidP="00ED7D23">
            <w:pPr>
              <w:spacing w:after="0" w:line="240" w:lineRule="auto"/>
              <w:jc w:val="both"/>
              <w:rPr>
                <w:rFonts w:eastAsia="Times New Roman" w:cstheme="minorHAnsi"/>
                <w:lang w:val="en-US" w:eastAsia="ru-RU"/>
              </w:rPr>
            </w:pPr>
            <w:r w:rsidRPr="009E57BC">
              <w:rPr>
                <w:rFonts w:eastAsia="Times New Roman" w:cstheme="minorHAnsi"/>
                <w:lang w:eastAsia="ru-RU"/>
              </w:rPr>
              <w:t>SAVEE</w:t>
            </w:r>
            <w:r w:rsidR="00E4347C">
              <w:rPr>
                <w:rFonts w:eastAsia="Times New Roman" w:cstheme="minorHAnsi"/>
                <w:lang w:val="en-US" w:eastAsia="ru-RU"/>
              </w:rPr>
              <w:t>[28]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0FE66" w14:textId="77777777" w:rsidR="00D17491" w:rsidRPr="009E57BC" w:rsidRDefault="00D17491" w:rsidP="00ED7D23">
            <w:pPr>
              <w:spacing w:after="0" w:line="240" w:lineRule="auto"/>
              <w:jc w:val="both"/>
              <w:rPr>
                <w:rFonts w:eastAsia="Times New Roman" w:cstheme="minorHAnsi"/>
                <w:lang w:val="en-US" w:eastAsia="ru-RU"/>
              </w:rPr>
            </w:pPr>
            <w:r w:rsidRPr="009E57BC">
              <w:rPr>
                <w:rFonts w:eastAsia="Times New Roman" w:cstheme="minorHAnsi"/>
                <w:lang w:val="en-US" w:eastAsia="ru-RU"/>
              </w:rPr>
              <w:t>ANG, HAP, SAD, NEU, DIS, FEA, SUR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9C4E4C" w14:textId="77777777" w:rsidR="00D17491" w:rsidRPr="009E57BC" w:rsidRDefault="00D17491" w:rsidP="00ED7D23">
            <w:pPr>
              <w:spacing w:after="0" w:line="240" w:lineRule="auto"/>
              <w:jc w:val="both"/>
              <w:rPr>
                <w:rFonts w:eastAsia="Times New Roman" w:cstheme="minorHAnsi"/>
                <w:lang w:eastAsia="ru-RU"/>
              </w:rPr>
            </w:pPr>
            <w:r w:rsidRPr="009E57BC">
              <w:rPr>
                <w:rFonts w:eastAsia="Times New Roman" w:cstheme="minorHAnsi"/>
                <w:lang w:eastAsia="ru-RU"/>
              </w:rPr>
              <w:t>480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7478C7" w14:textId="0DB34283" w:rsidR="00D17491" w:rsidRPr="009E57BC" w:rsidRDefault="00D17491" w:rsidP="00ED7D23">
            <w:pPr>
              <w:spacing w:after="0" w:line="240" w:lineRule="auto"/>
              <w:jc w:val="both"/>
              <w:rPr>
                <w:rFonts w:eastAsia="Times New Roman" w:cstheme="minorHAnsi"/>
                <w:lang w:eastAsia="ru-RU"/>
              </w:rPr>
            </w:pPr>
            <w:r w:rsidRPr="009E57BC">
              <w:rPr>
                <w:rFonts w:eastAsia="Times New Roman" w:cstheme="minorHAnsi"/>
                <w:lang w:eastAsia="ru-RU"/>
              </w:rPr>
              <w:t>Англ.</w:t>
            </w:r>
          </w:p>
        </w:tc>
      </w:tr>
      <w:tr w:rsidR="00D17491" w:rsidRPr="009E57BC" w14:paraId="7292D797" w14:textId="77777777" w:rsidTr="009E57BC">
        <w:trPr>
          <w:trHeight w:val="330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4F6CAA" w14:textId="23FB6596" w:rsidR="00D17491" w:rsidRPr="00E4347C" w:rsidRDefault="00D17491" w:rsidP="00ED7D23">
            <w:pPr>
              <w:spacing w:after="0" w:line="240" w:lineRule="auto"/>
              <w:jc w:val="both"/>
              <w:rPr>
                <w:rFonts w:eastAsia="Times New Roman" w:cstheme="minorHAnsi"/>
                <w:lang w:val="en-US" w:eastAsia="ru-RU"/>
              </w:rPr>
            </w:pPr>
            <w:r w:rsidRPr="009E57BC">
              <w:rPr>
                <w:rFonts w:eastAsia="Times New Roman" w:cstheme="minorHAnsi"/>
                <w:lang w:eastAsia="ru-RU"/>
              </w:rPr>
              <w:t>TESS</w:t>
            </w:r>
            <w:r w:rsidR="00E4347C">
              <w:rPr>
                <w:rFonts w:eastAsia="Times New Roman" w:cstheme="minorHAnsi"/>
                <w:lang w:val="en-US" w:eastAsia="ru-RU"/>
              </w:rPr>
              <w:t>[29]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87539" w14:textId="77777777" w:rsidR="00D17491" w:rsidRPr="009E57BC" w:rsidRDefault="00D17491" w:rsidP="00ED7D23">
            <w:pPr>
              <w:spacing w:after="0" w:line="240" w:lineRule="auto"/>
              <w:jc w:val="both"/>
              <w:rPr>
                <w:rFonts w:eastAsia="Times New Roman" w:cstheme="minorHAnsi"/>
                <w:lang w:val="en-US" w:eastAsia="ru-RU"/>
              </w:rPr>
            </w:pPr>
            <w:r w:rsidRPr="009E57BC">
              <w:rPr>
                <w:rFonts w:eastAsia="Times New Roman" w:cstheme="minorHAnsi"/>
                <w:lang w:val="en-US" w:eastAsia="ru-RU"/>
              </w:rPr>
              <w:t>ANG, HAP, SAD, NEU, DIS, FEA, SUR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85DFC6" w14:textId="77777777" w:rsidR="00D17491" w:rsidRPr="009E57BC" w:rsidRDefault="00D17491" w:rsidP="00ED7D23">
            <w:pPr>
              <w:spacing w:after="0" w:line="240" w:lineRule="auto"/>
              <w:jc w:val="both"/>
              <w:rPr>
                <w:rFonts w:eastAsia="Times New Roman" w:cstheme="minorHAnsi"/>
                <w:lang w:eastAsia="ru-RU"/>
              </w:rPr>
            </w:pPr>
            <w:r w:rsidRPr="009E57BC">
              <w:rPr>
                <w:rFonts w:eastAsia="Times New Roman" w:cstheme="minorHAnsi"/>
                <w:lang w:eastAsia="ru-RU"/>
              </w:rPr>
              <w:t>2798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6A77E" w14:textId="3769103F" w:rsidR="00D17491" w:rsidRPr="009E57BC" w:rsidRDefault="00D17491" w:rsidP="00ED7D23">
            <w:pPr>
              <w:spacing w:after="0" w:line="240" w:lineRule="auto"/>
              <w:jc w:val="both"/>
              <w:rPr>
                <w:rFonts w:eastAsia="Times New Roman" w:cstheme="minorHAnsi"/>
                <w:lang w:eastAsia="ru-RU"/>
              </w:rPr>
            </w:pPr>
            <w:r w:rsidRPr="009E57BC">
              <w:rPr>
                <w:rFonts w:eastAsia="Times New Roman" w:cstheme="minorHAnsi"/>
                <w:lang w:eastAsia="ru-RU"/>
              </w:rPr>
              <w:t>Англ.</w:t>
            </w:r>
          </w:p>
        </w:tc>
      </w:tr>
    </w:tbl>
    <w:p w14:paraId="3FAE867A" w14:textId="6BFD70A5" w:rsidR="00981C4C" w:rsidRPr="009E57BC" w:rsidRDefault="00981C4C" w:rsidP="00ED7D23">
      <w:pPr>
        <w:pStyle w:val="a6"/>
        <w:jc w:val="center"/>
        <w:rPr>
          <w:rFonts w:cstheme="minorHAnsi"/>
          <w:color w:val="000000"/>
          <w:sz w:val="22"/>
          <w:szCs w:val="22"/>
          <w:shd w:val="clear" w:color="auto" w:fill="FFFFFF"/>
        </w:rPr>
      </w:pPr>
      <w:r w:rsidRPr="009E57BC">
        <w:rPr>
          <w:rFonts w:cstheme="minorHAnsi"/>
          <w:sz w:val="22"/>
          <w:szCs w:val="22"/>
        </w:rPr>
        <w:t xml:space="preserve">Таблица </w:t>
      </w:r>
      <w:r w:rsidRPr="009E57BC">
        <w:rPr>
          <w:rFonts w:cstheme="minorHAnsi"/>
          <w:sz w:val="22"/>
          <w:szCs w:val="22"/>
        </w:rPr>
        <w:fldChar w:fldCharType="begin"/>
      </w:r>
      <w:r w:rsidRPr="009E57BC">
        <w:rPr>
          <w:rFonts w:cstheme="minorHAnsi"/>
          <w:sz w:val="22"/>
          <w:szCs w:val="22"/>
        </w:rPr>
        <w:instrText xml:space="preserve"> SEQ Таблица \* ARABIC </w:instrText>
      </w:r>
      <w:r w:rsidRPr="009E57BC">
        <w:rPr>
          <w:rFonts w:cstheme="minorHAnsi"/>
          <w:sz w:val="22"/>
          <w:szCs w:val="22"/>
        </w:rPr>
        <w:fldChar w:fldCharType="separate"/>
      </w:r>
      <w:r w:rsidR="009E57BC" w:rsidRPr="009E57BC">
        <w:rPr>
          <w:rFonts w:cstheme="minorHAnsi"/>
          <w:noProof/>
          <w:sz w:val="22"/>
          <w:szCs w:val="22"/>
        </w:rPr>
        <w:t>1</w:t>
      </w:r>
      <w:r w:rsidRPr="009E57BC">
        <w:rPr>
          <w:rFonts w:cstheme="minorHAnsi"/>
          <w:sz w:val="22"/>
          <w:szCs w:val="22"/>
        </w:rPr>
        <w:fldChar w:fldCharType="end"/>
      </w:r>
      <w:r w:rsidRPr="009E57BC">
        <w:rPr>
          <w:rFonts w:cstheme="minorHAnsi"/>
          <w:sz w:val="22"/>
          <w:szCs w:val="22"/>
        </w:rPr>
        <w:t>. Наборы данных, подлежащие исследованию.</w:t>
      </w:r>
    </w:p>
    <w:p w14:paraId="1CDEF9BE" w14:textId="5A7C1C7A" w:rsidR="00D17491" w:rsidRPr="009E57BC" w:rsidRDefault="00981C4C" w:rsidP="00ED7D23">
      <w:pPr>
        <w:ind w:firstLine="708"/>
        <w:jc w:val="both"/>
        <w:rPr>
          <w:rFonts w:cstheme="minorHAnsi"/>
          <w:color w:val="000000"/>
          <w:shd w:val="clear" w:color="auto" w:fill="FFFFFF"/>
        </w:rPr>
      </w:pPr>
      <w:r w:rsidRPr="009E57BC">
        <w:rPr>
          <w:rFonts w:cstheme="minorHAnsi"/>
          <w:color w:val="000000"/>
          <w:shd w:val="clear" w:color="auto" w:fill="FFFFFF"/>
        </w:rPr>
        <w:t xml:space="preserve">Задача распознавания эмоций по голосу осложнена отсутствием единой методики составления размеченных наборов данных. </w:t>
      </w:r>
      <w:del w:id="494" w:author="mokhail" w:date="2020-08-12T01:34:00Z">
        <w:r w:rsidRPr="009E57BC" w:rsidDel="0024365A">
          <w:rPr>
            <w:rFonts w:cstheme="minorHAnsi"/>
            <w:color w:val="000000"/>
            <w:shd w:val="clear" w:color="auto" w:fill="FFFFFF"/>
          </w:rPr>
          <w:delText>Находящиеся в открытом и полуоткрытом доступе датасеты</w:delText>
        </w:r>
      </w:del>
      <w:ins w:id="495" w:author="mokhail" w:date="2020-08-12T01:34:00Z">
        <w:r w:rsidR="0024365A">
          <w:rPr>
            <w:rFonts w:cstheme="minorHAnsi"/>
            <w:color w:val="000000"/>
            <w:shd w:val="clear" w:color="auto" w:fill="FFFFFF"/>
          </w:rPr>
          <w:t>Наборы данных, доступные для исследовательских целей,</w:t>
        </w:r>
      </w:ins>
      <w:r w:rsidRPr="009E57BC">
        <w:rPr>
          <w:rFonts w:cstheme="minorHAnsi"/>
          <w:color w:val="000000"/>
          <w:shd w:val="clear" w:color="auto" w:fill="FFFFFF"/>
        </w:rPr>
        <w:t xml:space="preserve"> значительно отличаются друг от друга качеством записи, количеством дикторов и представленными базовыми дискретными эмоциональными категориями. В связи с этим, принят</w:t>
      </w:r>
      <w:r w:rsidR="00D17491" w:rsidRPr="009E57BC">
        <w:rPr>
          <w:rFonts w:cstheme="minorHAnsi"/>
          <w:color w:val="000000"/>
          <w:shd w:val="clear" w:color="auto" w:fill="FFFFFF"/>
        </w:rPr>
        <w:t>ы</w:t>
      </w:r>
      <w:r w:rsidRPr="009E57BC">
        <w:rPr>
          <w:rFonts w:cstheme="minorHAnsi"/>
          <w:color w:val="000000"/>
          <w:shd w:val="clear" w:color="auto" w:fill="FFFFFF"/>
        </w:rPr>
        <w:t xml:space="preserve"> решени</w:t>
      </w:r>
      <w:r w:rsidR="00D17491" w:rsidRPr="009E57BC">
        <w:rPr>
          <w:rFonts w:cstheme="minorHAnsi"/>
          <w:color w:val="000000"/>
          <w:shd w:val="clear" w:color="auto" w:fill="FFFFFF"/>
        </w:rPr>
        <w:t>я:</w:t>
      </w:r>
      <w:r w:rsidRPr="009E57BC">
        <w:rPr>
          <w:rFonts w:cstheme="minorHAnsi"/>
          <w:color w:val="000000"/>
          <w:shd w:val="clear" w:color="auto" w:fill="FFFFFF"/>
        </w:rPr>
        <w:t xml:space="preserve"> </w:t>
      </w:r>
    </w:p>
    <w:p w14:paraId="0E08A889" w14:textId="49003451" w:rsidR="00981C4C" w:rsidRPr="009E57BC" w:rsidRDefault="00E4347C" w:rsidP="00ED7D23">
      <w:pPr>
        <w:pStyle w:val="a4"/>
        <w:numPr>
          <w:ilvl w:val="1"/>
          <w:numId w:val="17"/>
        </w:numPr>
        <w:jc w:val="both"/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 xml:space="preserve">Для каждого набора данных провести </w:t>
      </w:r>
      <w:proofErr w:type="spellStart"/>
      <w:r w:rsidR="009F6A03">
        <w:rPr>
          <w:rFonts w:cstheme="minorHAnsi"/>
          <w:color w:val="000000"/>
          <w:shd w:val="clear" w:color="auto" w:fill="FFFFFF"/>
        </w:rPr>
        <w:t>много</w:t>
      </w:r>
      <w:r>
        <w:rPr>
          <w:rFonts w:cstheme="minorHAnsi"/>
          <w:color w:val="000000"/>
          <w:shd w:val="clear" w:color="auto" w:fill="FFFFFF"/>
        </w:rPr>
        <w:t>классовую</w:t>
      </w:r>
      <w:proofErr w:type="spellEnd"/>
      <w:r>
        <w:rPr>
          <w:rFonts w:cstheme="minorHAnsi"/>
          <w:color w:val="000000"/>
          <w:shd w:val="clear" w:color="auto" w:fill="FFFFFF"/>
        </w:rPr>
        <w:t xml:space="preserve"> классификацию.</w:t>
      </w:r>
      <w:r w:rsidR="009F6A03">
        <w:rPr>
          <w:rFonts w:cstheme="minorHAnsi"/>
          <w:color w:val="000000"/>
          <w:shd w:val="clear" w:color="auto" w:fill="FFFFFF"/>
        </w:rPr>
        <w:t xml:space="preserve"> Сравнить результаты, сопоставить их с визуализациями</w:t>
      </w:r>
      <w:r w:rsidR="00981C4C" w:rsidRPr="009E57BC">
        <w:rPr>
          <w:rFonts w:cstheme="minorHAnsi"/>
          <w:color w:val="000000"/>
          <w:shd w:val="clear" w:color="auto" w:fill="FFFFFF"/>
        </w:rPr>
        <w:t xml:space="preserve">. </w:t>
      </w:r>
    </w:p>
    <w:p w14:paraId="774F8A91" w14:textId="7AD77F67" w:rsidR="00E4347C" w:rsidRPr="009F6A03" w:rsidRDefault="009F6A03" w:rsidP="009F6A03">
      <w:pPr>
        <w:pStyle w:val="a4"/>
        <w:numPr>
          <w:ilvl w:val="1"/>
          <w:numId w:val="17"/>
        </w:numPr>
        <w:jc w:val="both"/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 xml:space="preserve">Для каждого набора данных провести бинарную классификацию негативной эмоциональной окраски по стратегии «один против остальных». Для этого добавить </w:t>
      </w:r>
      <w:r w:rsidR="00B92E8E" w:rsidRPr="009F6A03">
        <w:rPr>
          <w:shd w:val="clear" w:color="auto" w:fill="FFFFFF"/>
        </w:rPr>
        <w:t xml:space="preserve">в каждый из наборов данных вторую разметку: </w:t>
      </w:r>
      <w:r w:rsidR="00B92E8E" w:rsidRPr="009F6A03">
        <w:rPr>
          <w:shd w:val="clear" w:color="auto" w:fill="FFFFFF"/>
          <w:lang w:val="en-US"/>
        </w:rPr>
        <w:t>NEG</w:t>
      </w:r>
      <w:r w:rsidR="00B92E8E" w:rsidRPr="009F6A03">
        <w:rPr>
          <w:shd w:val="clear" w:color="auto" w:fill="FFFFFF"/>
        </w:rPr>
        <w:t xml:space="preserve"> (</w:t>
      </w:r>
      <w:r w:rsidR="00B92E8E" w:rsidRPr="009F6A03">
        <w:rPr>
          <w:shd w:val="clear" w:color="auto" w:fill="FFFFFF"/>
          <w:lang w:val="en-US"/>
        </w:rPr>
        <w:t>Negative</w:t>
      </w:r>
      <w:r w:rsidR="00B92E8E" w:rsidRPr="009F6A03">
        <w:rPr>
          <w:shd w:val="clear" w:color="auto" w:fill="FFFFFF"/>
        </w:rPr>
        <w:t>) – Негативная эмоция</w:t>
      </w:r>
      <w:r>
        <w:rPr>
          <w:shd w:val="clear" w:color="auto" w:fill="FFFFFF"/>
        </w:rPr>
        <w:t xml:space="preserve">, </w:t>
      </w:r>
      <w:r>
        <w:rPr>
          <w:shd w:val="clear" w:color="auto" w:fill="FFFFFF"/>
          <w:lang w:val="en-US"/>
        </w:rPr>
        <w:t>REST</w:t>
      </w:r>
      <w:r>
        <w:rPr>
          <w:shd w:val="clear" w:color="auto" w:fill="FFFFFF"/>
        </w:rPr>
        <w:t xml:space="preserve"> – остальные эмоциональные состояния.</w:t>
      </w:r>
      <w:r w:rsidR="00B92E8E" w:rsidRPr="009F6A03">
        <w:rPr>
          <w:shd w:val="clear" w:color="auto" w:fill="FFFFFF"/>
        </w:rPr>
        <w:t xml:space="preserve"> Категории </w:t>
      </w:r>
      <w:r w:rsidRPr="009F6A03">
        <w:rPr>
          <w:shd w:val="clear" w:color="auto" w:fill="FFFFFF"/>
          <w:lang w:val="en-US"/>
        </w:rPr>
        <w:t>ANG</w:t>
      </w:r>
      <w:r w:rsidRPr="009F6A03">
        <w:rPr>
          <w:shd w:val="clear" w:color="auto" w:fill="FFFFFF"/>
        </w:rPr>
        <w:t xml:space="preserve">, </w:t>
      </w:r>
      <w:r w:rsidRPr="009F6A03">
        <w:rPr>
          <w:shd w:val="clear" w:color="auto" w:fill="FFFFFF"/>
          <w:lang w:val="en-US"/>
        </w:rPr>
        <w:t>SAD</w:t>
      </w:r>
      <w:r w:rsidRPr="009F6A03">
        <w:rPr>
          <w:shd w:val="clear" w:color="auto" w:fill="FFFFFF"/>
        </w:rPr>
        <w:t xml:space="preserve">, </w:t>
      </w:r>
      <w:r w:rsidRPr="009F6A03">
        <w:rPr>
          <w:shd w:val="clear" w:color="auto" w:fill="FFFFFF"/>
          <w:lang w:val="en-US"/>
        </w:rPr>
        <w:t>FRU</w:t>
      </w:r>
      <w:r w:rsidRPr="009F6A03">
        <w:rPr>
          <w:shd w:val="clear" w:color="auto" w:fill="FFFFFF"/>
        </w:rPr>
        <w:t xml:space="preserve">, </w:t>
      </w:r>
      <w:r w:rsidRPr="009F6A03">
        <w:rPr>
          <w:shd w:val="clear" w:color="auto" w:fill="FFFFFF"/>
          <w:lang w:val="en-US"/>
        </w:rPr>
        <w:t>DIS</w:t>
      </w:r>
      <w:r w:rsidRPr="009F6A03">
        <w:rPr>
          <w:shd w:val="clear" w:color="auto" w:fill="FFFFFF"/>
        </w:rPr>
        <w:t xml:space="preserve">, </w:t>
      </w:r>
      <w:r w:rsidRPr="009F6A03">
        <w:rPr>
          <w:shd w:val="clear" w:color="auto" w:fill="FFFFFF"/>
          <w:lang w:val="en-US"/>
        </w:rPr>
        <w:t>FEA</w:t>
      </w:r>
      <w:r w:rsidRPr="009F6A03">
        <w:rPr>
          <w:shd w:val="clear" w:color="auto" w:fill="FFFFFF"/>
        </w:rPr>
        <w:t xml:space="preserve"> </w:t>
      </w:r>
      <w:r>
        <w:rPr>
          <w:shd w:val="clear" w:color="auto" w:fill="FFFFFF"/>
        </w:rPr>
        <w:t>отнести</w:t>
      </w:r>
      <w:r w:rsidRPr="009F6A03">
        <w:rPr>
          <w:shd w:val="clear" w:color="auto" w:fill="FFFFFF"/>
        </w:rPr>
        <w:t xml:space="preserve"> к негативным</w:t>
      </w:r>
      <w:r>
        <w:rPr>
          <w:shd w:val="clear" w:color="auto" w:fill="FFFFFF"/>
        </w:rPr>
        <w:t xml:space="preserve"> эмоциям, </w:t>
      </w:r>
      <w:r w:rsidR="00B92E8E" w:rsidRPr="009F6A03">
        <w:rPr>
          <w:shd w:val="clear" w:color="auto" w:fill="FFFFFF"/>
          <w:lang w:val="en-US"/>
        </w:rPr>
        <w:t>HAP</w:t>
      </w:r>
      <w:r w:rsidR="00B92E8E" w:rsidRPr="009F6A03">
        <w:rPr>
          <w:shd w:val="clear" w:color="auto" w:fill="FFFFFF"/>
        </w:rPr>
        <w:t xml:space="preserve">, </w:t>
      </w:r>
      <w:r w:rsidR="00B92E8E" w:rsidRPr="009F6A03">
        <w:rPr>
          <w:shd w:val="clear" w:color="auto" w:fill="FFFFFF"/>
          <w:lang w:val="en-US"/>
        </w:rPr>
        <w:t>EXC</w:t>
      </w:r>
      <w:r w:rsidR="00B92E8E" w:rsidRPr="009F6A03">
        <w:rPr>
          <w:shd w:val="clear" w:color="auto" w:fill="FFFFFF"/>
        </w:rPr>
        <w:t xml:space="preserve">, </w:t>
      </w:r>
      <w:r w:rsidR="00B92E8E" w:rsidRPr="009F6A03">
        <w:rPr>
          <w:shd w:val="clear" w:color="auto" w:fill="FFFFFF"/>
          <w:lang w:val="en-US"/>
        </w:rPr>
        <w:t>NEU</w:t>
      </w:r>
      <w:r w:rsidR="00B92E8E" w:rsidRPr="009F6A03">
        <w:rPr>
          <w:shd w:val="clear" w:color="auto" w:fill="FFFFFF"/>
        </w:rPr>
        <w:t xml:space="preserve">, </w:t>
      </w:r>
      <w:r w:rsidR="00B92E8E" w:rsidRPr="009F6A03">
        <w:rPr>
          <w:shd w:val="clear" w:color="auto" w:fill="FFFFFF"/>
          <w:lang w:val="en-US"/>
        </w:rPr>
        <w:t>BOR</w:t>
      </w:r>
      <w:r w:rsidR="00B92E8E" w:rsidRPr="009F6A03">
        <w:rPr>
          <w:shd w:val="clear" w:color="auto" w:fill="FFFFFF"/>
        </w:rPr>
        <w:t xml:space="preserve">, </w:t>
      </w:r>
      <w:r w:rsidR="00B92E8E" w:rsidRPr="009F6A03">
        <w:rPr>
          <w:shd w:val="clear" w:color="auto" w:fill="FFFFFF"/>
          <w:lang w:val="en-US"/>
        </w:rPr>
        <w:t>SUR</w:t>
      </w:r>
      <w:r w:rsidR="00B92E8E" w:rsidRPr="009F6A03">
        <w:rPr>
          <w:shd w:val="clear" w:color="auto" w:fill="FFFFFF"/>
        </w:rPr>
        <w:t xml:space="preserve">, </w:t>
      </w:r>
      <w:r w:rsidR="00B92E8E" w:rsidRPr="009F6A03">
        <w:rPr>
          <w:shd w:val="clear" w:color="auto" w:fill="FFFFFF"/>
          <w:lang w:val="en-US"/>
        </w:rPr>
        <w:t>CAL</w:t>
      </w:r>
      <w:r>
        <w:rPr>
          <w:shd w:val="clear" w:color="auto" w:fill="FFFFFF"/>
        </w:rPr>
        <w:t xml:space="preserve"> – к остальным</w:t>
      </w:r>
      <w:del w:id="496" w:author="mokhail" w:date="2020-08-14T17:02:00Z">
        <w:r w:rsidDel="00655FA9">
          <w:rPr>
            <w:shd w:val="clear" w:color="auto" w:fill="FFFFFF"/>
          </w:rPr>
          <w:delText>.</w:delText>
        </w:r>
      </w:del>
      <w:r w:rsidR="00B92E8E" w:rsidRPr="009F6A03">
        <w:rPr>
          <w:shd w:val="clear" w:color="auto" w:fill="FFFFFF"/>
        </w:rPr>
        <w:t xml:space="preserve">; </w:t>
      </w:r>
      <w:r w:rsidR="0080099A" w:rsidRPr="009F6A03">
        <w:rPr>
          <w:shd w:val="clear" w:color="auto" w:fill="FFFFFF"/>
        </w:rPr>
        <w:t>Проанализировать результаты бинарной классификации</w:t>
      </w:r>
      <w:r>
        <w:rPr>
          <w:shd w:val="clear" w:color="auto" w:fill="FFFFFF"/>
        </w:rPr>
        <w:t>, сопоставить с</w:t>
      </w:r>
      <w:r w:rsidR="00502835">
        <w:rPr>
          <w:shd w:val="clear" w:color="auto" w:fill="FFFFFF"/>
        </w:rPr>
        <w:t xml:space="preserve"> результатами </w:t>
      </w:r>
      <w:r w:rsidR="00502835">
        <w:rPr>
          <w:shd w:val="clear" w:color="auto" w:fill="FFFFFF"/>
          <w:lang w:val="en-US"/>
        </w:rPr>
        <w:t>t</w:t>
      </w:r>
      <w:r w:rsidR="00502835" w:rsidRPr="00502835">
        <w:rPr>
          <w:shd w:val="clear" w:color="auto" w:fill="FFFFFF"/>
        </w:rPr>
        <w:t>-</w:t>
      </w:r>
      <w:r w:rsidR="00502835">
        <w:rPr>
          <w:shd w:val="clear" w:color="auto" w:fill="FFFFFF"/>
          <w:lang w:val="en-US"/>
        </w:rPr>
        <w:t>SNE</w:t>
      </w:r>
      <w:r>
        <w:rPr>
          <w:shd w:val="clear" w:color="auto" w:fill="FFFFFF"/>
        </w:rPr>
        <w:t>.</w:t>
      </w:r>
    </w:p>
    <w:p w14:paraId="161F6076" w14:textId="77777777" w:rsidR="00E4347C" w:rsidRPr="009E57BC" w:rsidRDefault="00E4347C" w:rsidP="00E4347C">
      <w:pPr>
        <w:pStyle w:val="a4"/>
        <w:ind w:left="1440"/>
        <w:jc w:val="both"/>
        <w:rPr>
          <w:rFonts w:cstheme="minorHAnsi"/>
          <w:color w:val="000000"/>
          <w:shd w:val="clear" w:color="auto" w:fill="FFFFFF"/>
        </w:rPr>
      </w:pPr>
    </w:p>
    <w:p w14:paraId="0122F2F8" w14:textId="74F27F94" w:rsidR="00D17491" w:rsidRPr="009E57BC" w:rsidRDefault="00D17491" w:rsidP="00ED7D23">
      <w:pPr>
        <w:pStyle w:val="a4"/>
        <w:numPr>
          <w:ilvl w:val="1"/>
          <w:numId w:val="17"/>
        </w:numPr>
        <w:jc w:val="both"/>
        <w:rPr>
          <w:rFonts w:cstheme="minorHAnsi"/>
          <w:color w:val="000000"/>
          <w:shd w:val="clear" w:color="auto" w:fill="FFFFFF"/>
        </w:rPr>
      </w:pPr>
      <w:r w:rsidRPr="009E57BC">
        <w:rPr>
          <w:rFonts w:cstheme="minorHAnsi"/>
          <w:color w:val="000000"/>
          <w:shd w:val="clear" w:color="auto" w:fill="FFFFFF"/>
        </w:rPr>
        <w:t xml:space="preserve">Путем слияния </w:t>
      </w:r>
      <w:r w:rsidR="00B92E8E" w:rsidRPr="009E57BC">
        <w:rPr>
          <w:rFonts w:cstheme="minorHAnsi"/>
          <w:color w:val="000000"/>
          <w:shd w:val="clear" w:color="auto" w:fill="FFFFFF"/>
        </w:rPr>
        <w:t>всех наборов данных на английском языке, получить обобщенный набор данных</w:t>
      </w:r>
      <w:r w:rsidR="0080099A" w:rsidRPr="009E57BC">
        <w:rPr>
          <w:rFonts w:cstheme="minorHAnsi"/>
          <w:color w:val="000000"/>
          <w:shd w:val="clear" w:color="auto" w:fill="FFFFFF"/>
        </w:rPr>
        <w:t xml:space="preserve"> </w:t>
      </w:r>
      <w:r w:rsidR="0080099A" w:rsidRPr="009E57BC">
        <w:rPr>
          <w:rFonts w:cstheme="minorHAnsi"/>
          <w:color w:val="000000"/>
          <w:shd w:val="clear" w:color="auto" w:fill="FFFFFF"/>
          <w:lang w:val="en-US"/>
        </w:rPr>
        <w:t>English</w:t>
      </w:r>
      <w:r w:rsidR="0080099A" w:rsidRPr="009E57BC">
        <w:rPr>
          <w:rFonts w:cstheme="minorHAnsi"/>
          <w:color w:val="000000"/>
          <w:shd w:val="clear" w:color="auto" w:fill="FFFFFF"/>
        </w:rPr>
        <w:t xml:space="preserve"> </w:t>
      </w:r>
      <w:r w:rsidR="0080099A" w:rsidRPr="009E57BC">
        <w:rPr>
          <w:rFonts w:cstheme="minorHAnsi"/>
          <w:color w:val="000000"/>
          <w:shd w:val="clear" w:color="auto" w:fill="FFFFFF"/>
          <w:lang w:val="en-US"/>
        </w:rPr>
        <w:t>Assembly</w:t>
      </w:r>
      <w:r w:rsidR="0080099A" w:rsidRPr="009E57BC">
        <w:rPr>
          <w:rFonts w:cstheme="minorHAnsi"/>
          <w:color w:val="000000"/>
          <w:shd w:val="clear" w:color="auto" w:fill="FFFFFF"/>
        </w:rPr>
        <w:t xml:space="preserve">, содержащий 19462 образца и произвести попытку как </w:t>
      </w:r>
      <w:proofErr w:type="spellStart"/>
      <w:r w:rsidR="0080099A" w:rsidRPr="009E57BC">
        <w:rPr>
          <w:rFonts w:cstheme="minorHAnsi"/>
          <w:color w:val="000000"/>
          <w:shd w:val="clear" w:color="auto" w:fill="FFFFFF"/>
        </w:rPr>
        <w:t>мультиклассовой</w:t>
      </w:r>
      <w:proofErr w:type="spellEnd"/>
      <w:r w:rsidR="0080099A" w:rsidRPr="009E57BC">
        <w:rPr>
          <w:rFonts w:cstheme="minorHAnsi"/>
          <w:color w:val="000000"/>
          <w:shd w:val="clear" w:color="auto" w:fill="FFFFFF"/>
        </w:rPr>
        <w:t xml:space="preserve">, так и бинарной классификации. При этом, для </w:t>
      </w:r>
      <w:proofErr w:type="spellStart"/>
      <w:r w:rsidR="0080099A" w:rsidRPr="009E57BC">
        <w:rPr>
          <w:rFonts w:cstheme="minorHAnsi"/>
          <w:color w:val="000000"/>
          <w:shd w:val="clear" w:color="auto" w:fill="FFFFFF"/>
        </w:rPr>
        <w:t>мультиклассовой</w:t>
      </w:r>
      <w:proofErr w:type="spellEnd"/>
      <w:r w:rsidR="0080099A" w:rsidRPr="009E57BC">
        <w:rPr>
          <w:rFonts w:cstheme="minorHAnsi"/>
          <w:color w:val="000000"/>
          <w:shd w:val="clear" w:color="auto" w:fill="FFFFFF"/>
        </w:rPr>
        <w:t xml:space="preserve"> классификации принято решение ограничиться образцами, помеченными шестью самыми распространенными базовыми </w:t>
      </w:r>
      <w:proofErr w:type="gramStart"/>
      <w:r w:rsidR="0080099A" w:rsidRPr="009E57BC">
        <w:rPr>
          <w:rFonts w:cstheme="minorHAnsi"/>
          <w:color w:val="000000"/>
          <w:shd w:val="clear" w:color="auto" w:fill="FFFFFF"/>
        </w:rPr>
        <w:t xml:space="preserve">эмоциями:  </w:t>
      </w:r>
      <w:r w:rsidR="0080099A" w:rsidRPr="009E57BC">
        <w:rPr>
          <w:rFonts w:cstheme="minorHAnsi"/>
          <w:color w:val="000000"/>
          <w:shd w:val="clear" w:color="auto" w:fill="FFFFFF"/>
          <w:lang w:val="en-US"/>
        </w:rPr>
        <w:t>ANG</w:t>
      </w:r>
      <w:proofErr w:type="gramEnd"/>
      <w:r w:rsidR="0080099A" w:rsidRPr="009E57BC">
        <w:rPr>
          <w:rFonts w:cstheme="minorHAnsi"/>
          <w:color w:val="000000"/>
          <w:shd w:val="clear" w:color="auto" w:fill="FFFFFF"/>
        </w:rPr>
        <w:t xml:space="preserve">, </w:t>
      </w:r>
      <w:r w:rsidR="0080099A" w:rsidRPr="009E57BC">
        <w:rPr>
          <w:rFonts w:cstheme="minorHAnsi"/>
          <w:color w:val="000000"/>
          <w:shd w:val="clear" w:color="auto" w:fill="FFFFFF"/>
          <w:lang w:val="en-US"/>
        </w:rPr>
        <w:t>HAP</w:t>
      </w:r>
      <w:r w:rsidR="0080099A" w:rsidRPr="009E57BC">
        <w:rPr>
          <w:rFonts w:cstheme="minorHAnsi"/>
          <w:color w:val="000000"/>
          <w:shd w:val="clear" w:color="auto" w:fill="FFFFFF"/>
        </w:rPr>
        <w:t xml:space="preserve">, </w:t>
      </w:r>
      <w:r w:rsidR="0080099A" w:rsidRPr="009E57BC">
        <w:rPr>
          <w:rFonts w:cstheme="minorHAnsi"/>
          <w:color w:val="000000"/>
          <w:shd w:val="clear" w:color="auto" w:fill="FFFFFF"/>
          <w:lang w:val="en-US"/>
        </w:rPr>
        <w:t>DIS</w:t>
      </w:r>
      <w:r w:rsidR="0080099A" w:rsidRPr="009E57BC">
        <w:rPr>
          <w:rFonts w:cstheme="minorHAnsi"/>
          <w:color w:val="000000"/>
          <w:shd w:val="clear" w:color="auto" w:fill="FFFFFF"/>
        </w:rPr>
        <w:t xml:space="preserve">, </w:t>
      </w:r>
      <w:r w:rsidR="0080099A" w:rsidRPr="009E57BC">
        <w:rPr>
          <w:rFonts w:cstheme="minorHAnsi"/>
          <w:color w:val="000000"/>
          <w:shd w:val="clear" w:color="auto" w:fill="FFFFFF"/>
          <w:lang w:val="en-US"/>
        </w:rPr>
        <w:t>FEA</w:t>
      </w:r>
      <w:r w:rsidR="0080099A" w:rsidRPr="009E57BC">
        <w:rPr>
          <w:rFonts w:cstheme="minorHAnsi"/>
          <w:color w:val="000000"/>
          <w:shd w:val="clear" w:color="auto" w:fill="FFFFFF"/>
        </w:rPr>
        <w:t xml:space="preserve">, </w:t>
      </w:r>
      <w:r w:rsidR="0080099A" w:rsidRPr="009E57BC">
        <w:rPr>
          <w:rFonts w:cstheme="minorHAnsi"/>
          <w:color w:val="000000"/>
          <w:shd w:val="clear" w:color="auto" w:fill="FFFFFF"/>
          <w:lang w:val="en-US"/>
        </w:rPr>
        <w:t>NEU</w:t>
      </w:r>
      <w:r w:rsidR="0080099A" w:rsidRPr="009E57BC">
        <w:rPr>
          <w:rFonts w:cstheme="minorHAnsi"/>
          <w:color w:val="000000"/>
          <w:shd w:val="clear" w:color="auto" w:fill="FFFFFF"/>
        </w:rPr>
        <w:t xml:space="preserve">, </w:t>
      </w:r>
      <w:r w:rsidR="0080099A" w:rsidRPr="009E57BC">
        <w:rPr>
          <w:rFonts w:cstheme="minorHAnsi"/>
          <w:color w:val="000000"/>
          <w:shd w:val="clear" w:color="auto" w:fill="FFFFFF"/>
          <w:lang w:val="en-US"/>
        </w:rPr>
        <w:t>SAD</w:t>
      </w:r>
      <w:r w:rsidR="0080099A" w:rsidRPr="009E57BC">
        <w:rPr>
          <w:rFonts w:cstheme="minorHAnsi"/>
          <w:color w:val="000000"/>
          <w:shd w:val="clear" w:color="auto" w:fill="FFFFFF"/>
        </w:rPr>
        <w:t>. В случае же бинарной классификации, используются все образцы.</w:t>
      </w:r>
    </w:p>
    <w:p w14:paraId="43981EE9" w14:textId="13F65498" w:rsidR="00353565" w:rsidRPr="009E57BC" w:rsidRDefault="0080099A" w:rsidP="00ED7D23">
      <w:pPr>
        <w:ind w:firstLine="708"/>
        <w:jc w:val="both"/>
        <w:rPr>
          <w:rFonts w:cstheme="minorHAnsi"/>
          <w:color w:val="000000"/>
          <w:shd w:val="clear" w:color="auto" w:fill="FFFFFF"/>
        </w:rPr>
      </w:pPr>
      <w:r w:rsidRPr="009E57BC">
        <w:rPr>
          <w:rFonts w:cstheme="minorHAnsi"/>
          <w:color w:val="000000"/>
          <w:shd w:val="clear" w:color="auto" w:fill="FFFFFF"/>
        </w:rPr>
        <w:t xml:space="preserve">4.2. </w:t>
      </w:r>
      <w:r w:rsidR="004678B7" w:rsidRPr="009E57BC">
        <w:rPr>
          <w:rFonts w:cstheme="minorHAnsi"/>
          <w:color w:val="000000"/>
          <w:shd w:val="clear" w:color="auto" w:fill="FFFFFF"/>
        </w:rPr>
        <w:t>Визуализация распределения данных в признаковом пространстве.</w:t>
      </w:r>
    </w:p>
    <w:p w14:paraId="603B97E2" w14:textId="32BA802B" w:rsidR="00353565" w:rsidRDefault="004678B7" w:rsidP="00ED7D23">
      <w:pPr>
        <w:jc w:val="both"/>
        <w:rPr>
          <w:rFonts w:cstheme="minorHAnsi"/>
          <w:color w:val="000000"/>
          <w:shd w:val="clear" w:color="auto" w:fill="FFFFFF"/>
        </w:rPr>
      </w:pPr>
      <w:r w:rsidRPr="009E57BC">
        <w:rPr>
          <w:rFonts w:cstheme="minorHAnsi"/>
          <w:color w:val="000000"/>
          <w:shd w:val="clear" w:color="auto" w:fill="FFFFFF"/>
        </w:rPr>
        <w:tab/>
        <w:t>Мы</w:t>
      </w:r>
      <w:r w:rsidRPr="00ED7D23">
        <w:rPr>
          <w:rFonts w:cstheme="minorHAnsi"/>
          <w:color w:val="000000"/>
          <w:shd w:val="clear" w:color="auto" w:fill="FFFFFF"/>
        </w:rPr>
        <w:t xml:space="preserve"> </w:t>
      </w:r>
      <w:r w:rsidRPr="009E57BC">
        <w:rPr>
          <w:rFonts w:cstheme="minorHAnsi"/>
          <w:color w:val="000000"/>
          <w:shd w:val="clear" w:color="auto" w:fill="FFFFFF"/>
        </w:rPr>
        <w:t>используем</w:t>
      </w:r>
      <w:r w:rsidRPr="00ED7D23">
        <w:rPr>
          <w:rFonts w:cstheme="minorHAnsi"/>
          <w:color w:val="000000"/>
          <w:shd w:val="clear" w:color="auto" w:fill="FFFFFF"/>
        </w:rPr>
        <w:t xml:space="preserve"> </w:t>
      </w:r>
      <w:r w:rsidRPr="009E57BC">
        <w:rPr>
          <w:rFonts w:cstheme="minorHAnsi"/>
          <w:color w:val="000000"/>
          <w:shd w:val="clear" w:color="auto" w:fill="FFFFFF"/>
        </w:rPr>
        <w:t>библиотеку</w:t>
      </w:r>
      <w:r w:rsidRPr="00ED7D23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BD3D4F">
        <w:rPr>
          <w:rFonts w:cstheme="minorHAnsi"/>
          <w:i/>
          <w:iCs/>
          <w:color w:val="000000"/>
          <w:shd w:val="clear" w:color="auto" w:fill="FFFFFF"/>
          <w:lang w:val="en-US"/>
        </w:rPr>
        <w:t>ScikitLearn</w:t>
      </w:r>
      <w:proofErr w:type="spellEnd"/>
      <w:r w:rsidR="00ED7D23" w:rsidRPr="00ED7D23">
        <w:rPr>
          <w:rFonts w:cstheme="minorHAnsi"/>
          <w:color w:val="000000"/>
          <w:shd w:val="clear" w:color="auto" w:fill="FFFFFF"/>
        </w:rPr>
        <w:t xml:space="preserve"> </w:t>
      </w:r>
      <w:r w:rsidRPr="00ED7D23">
        <w:rPr>
          <w:rFonts w:cstheme="minorHAnsi"/>
          <w:color w:val="000000"/>
          <w:shd w:val="clear" w:color="auto" w:fill="FFFFFF"/>
        </w:rPr>
        <w:t>[</w:t>
      </w:r>
      <w:r w:rsidR="00E4347C" w:rsidRPr="00E4347C">
        <w:rPr>
          <w:rFonts w:cstheme="minorHAnsi"/>
          <w:color w:val="000000"/>
          <w:shd w:val="clear" w:color="auto" w:fill="FFFFFF"/>
        </w:rPr>
        <w:t>30</w:t>
      </w:r>
      <w:r w:rsidRPr="00ED7D23">
        <w:rPr>
          <w:rFonts w:cstheme="minorHAnsi"/>
          <w:color w:val="222222"/>
          <w:shd w:val="clear" w:color="auto" w:fill="FFFFFF"/>
        </w:rPr>
        <w:t>]</w:t>
      </w:r>
      <w:r w:rsidRPr="00ED7D23">
        <w:rPr>
          <w:rFonts w:cstheme="minorHAnsi"/>
          <w:color w:val="000000"/>
          <w:shd w:val="clear" w:color="auto" w:fill="FFFFFF"/>
        </w:rPr>
        <w:t xml:space="preserve">, </w:t>
      </w:r>
      <w:r w:rsidRPr="009E57BC">
        <w:rPr>
          <w:rFonts w:cstheme="minorHAnsi"/>
          <w:color w:val="000000"/>
          <w:shd w:val="clear" w:color="auto" w:fill="FFFFFF"/>
        </w:rPr>
        <w:t>в</w:t>
      </w:r>
      <w:r w:rsidRPr="00ED7D23">
        <w:rPr>
          <w:rFonts w:cstheme="minorHAnsi"/>
          <w:color w:val="000000"/>
          <w:shd w:val="clear" w:color="auto" w:fill="FFFFFF"/>
        </w:rPr>
        <w:t xml:space="preserve"> </w:t>
      </w:r>
      <w:r w:rsidRPr="009E57BC">
        <w:rPr>
          <w:rFonts w:cstheme="minorHAnsi"/>
          <w:color w:val="000000"/>
          <w:shd w:val="clear" w:color="auto" w:fill="FFFFFF"/>
        </w:rPr>
        <w:t>которой</w:t>
      </w:r>
      <w:r w:rsidRPr="00ED7D23">
        <w:rPr>
          <w:rFonts w:cstheme="minorHAnsi"/>
          <w:color w:val="000000"/>
          <w:shd w:val="clear" w:color="auto" w:fill="FFFFFF"/>
        </w:rPr>
        <w:t xml:space="preserve"> </w:t>
      </w:r>
      <w:r w:rsidRPr="009E57BC">
        <w:rPr>
          <w:rFonts w:cstheme="minorHAnsi"/>
          <w:color w:val="000000"/>
          <w:shd w:val="clear" w:color="auto" w:fill="FFFFFF"/>
        </w:rPr>
        <w:t>имеется</w:t>
      </w:r>
      <w:r w:rsidRPr="00ED7D23">
        <w:rPr>
          <w:rFonts w:cstheme="minorHAnsi"/>
          <w:color w:val="000000"/>
          <w:shd w:val="clear" w:color="auto" w:fill="FFFFFF"/>
        </w:rPr>
        <w:t xml:space="preserve"> </w:t>
      </w:r>
      <w:r w:rsidRPr="009E57BC">
        <w:rPr>
          <w:rFonts w:cstheme="minorHAnsi"/>
          <w:color w:val="000000"/>
          <w:shd w:val="clear" w:color="auto" w:fill="FFFFFF"/>
        </w:rPr>
        <w:t>имплементация</w:t>
      </w:r>
      <w:r w:rsidRPr="00ED7D23">
        <w:rPr>
          <w:rFonts w:cstheme="minorHAnsi"/>
          <w:color w:val="000000"/>
          <w:shd w:val="clear" w:color="auto" w:fill="FFFFFF"/>
        </w:rPr>
        <w:t xml:space="preserve"> </w:t>
      </w:r>
      <w:r w:rsidRPr="009E57BC">
        <w:rPr>
          <w:rFonts w:cstheme="minorHAnsi"/>
          <w:color w:val="000000"/>
          <w:shd w:val="clear" w:color="auto" w:fill="FFFFFF"/>
        </w:rPr>
        <w:t>алгоритма</w:t>
      </w:r>
      <w:r w:rsidR="00222610" w:rsidRPr="00ED7D23">
        <w:rPr>
          <w:rFonts w:cstheme="minorHAnsi"/>
          <w:color w:val="000000"/>
          <w:shd w:val="clear" w:color="auto" w:fill="FFFFFF"/>
        </w:rPr>
        <w:t xml:space="preserve"> </w:t>
      </w:r>
      <w:r w:rsidR="00222610" w:rsidRPr="009E57BC">
        <w:rPr>
          <w:rFonts w:cstheme="minorHAnsi"/>
          <w:color w:val="000000"/>
          <w:shd w:val="clear" w:color="auto" w:fill="FFFFFF"/>
          <w:lang w:val="en-US"/>
        </w:rPr>
        <w:t>t</w:t>
      </w:r>
      <w:r w:rsidR="00222610" w:rsidRPr="00ED7D23">
        <w:rPr>
          <w:rFonts w:cstheme="minorHAnsi"/>
          <w:color w:val="000000"/>
          <w:shd w:val="clear" w:color="auto" w:fill="FFFFFF"/>
        </w:rPr>
        <w:t>-</w:t>
      </w:r>
      <w:r w:rsidR="00222610" w:rsidRPr="009E57BC">
        <w:rPr>
          <w:rFonts w:cstheme="minorHAnsi"/>
          <w:color w:val="000000"/>
          <w:shd w:val="clear" w:color="auto" w:fill="FFFFFF"/>
          <w:lang w:val="en-US"/>
        </w:rPr>
        <w:t>SNE</w:t>
      </w:r>
      <w:r w:rsidRPr="00ED7D23">
        <w:rPr>
          <w:rFonts w:cstheme="minorHAnsi"/>
          <w:color w:val="000000"/>
          <w:shd w:val="clear" w:color="auto" w:fill="FFFFFF"/>
        </w:rPr>
        <w:t xml:space="preserve">. </w:t>
      </w:r>
      <w:r w:rsidR="00CE1648" w:rsidRPr="009E57BC">
        <w:rPr>
          <w:rFonts w:cstheme="minorHAnsi"/>
          <w:color w:val="000000"/>
          <w:shd w:val="clear" w:color="auto" w:fill="FFFFFF"/>
        </w:rPr>
        <w:t xml:space="preserve">Чтобы не перегружать визуализации и не усложнять работу алгоритма, количество подаваемых на вход алгоритма образцов данных было сокращено до случайной выборки, состоящей из 1000 образцов с сохранением пропорций распределения </w:t>
      </w:r>
      <w:del w:id="497" w:author="mokhail" w:date="2020-08-12T01:58:00Z">
        <w:r w:rsidR="00CE1648" w:rsidRPr="009E57BC" w:rsidDel="00EA3177">
          <w:rPr>
            <w:rFonts w:cstheme="minorHAnsi"/>
            <w:color w:val="000000"/>
            <w:shd w:val="clear" w:color="auto" w:fill="FFFFFF"/>
          </w:rPr>
          <w:delText>эмоциональных классов</w:delText>
        </w:r>
      </w:del>
      <w:ins w:id="498" w:author="mokhail" w:date="2020-08-12T01:58:00Z">
        <w:r w:rsidR="00EA3177">
          <w:rPr>
            <w:rFonts w:cstheme="minorHAnsi"/>
            <w:color w:val="000000"/>
            <w:shd w:val="clear" w:color="auto" w:fill="FFFFFF"/>
          </w:rPr>
          <w:t>классов эмоций</w:t>
        </w:r>
      </w:ins>
      <w:r w:rsidR="00CE1648" w:rsidRPr="009E57BC">
        <w:rPr>
          <w:rFonts w:cstheme="minorHAnsi"/>
          <w:color w:val="000000"/>
          <w:shd w:val="clear" w:color="auto" w:fill="FFFFFF"/>
        </w:rPr>
        <w:t xml:space="preserve">. </w:t>
      </w:r>
      <w:r w:rsidRPr="009E57BC">
        <w:rPr>
          <w:rFonts w:cstheme="minorHAnsi"/>
          <w:color w:val="000000"/>
          <w:shd w:val="clear" w:color="auto" w:fill="FFFFFF"/>
        </w:rPr>
        <w:t>Использованные нами параметры</w:t>
      </w:r>
      <w:r w:rsidR="00222610" w:rsidRPr="009E57BC">
        <w:rPr>
          <w:rFonts w:cstheme="minorHAnsi"/>
          <w:color w:val="000000"/>
          <w:shd w:val="clear" w:color="auto" w:fill="FFFFFF"/>
        </w:rPr>
        <w:t xml:space="preserve"> подобраны исходя из соображений, описанных в</w:t>
      </w:r>
      <w:r w:rsidR="00ED7D23" w:rsidRPr="00ED7D23">
        <w:rPr>
          <w:rFonts w:cstheme="minorHAnsi"/>
          <w:color w:val="000000"/>
          <w:shd w:val="clear" w:color="auto" w:fill="FFFFFF"/>
        </w:rPr>
        <w:t xml:space="preserve"> [</w:t>
      </w:r>
      <w:r w:rsidR="00E4347C" w:rsidRPr="00E4347C">
        <w:rPr>
          <w:rFonts w:cstheme="minorHAnsi"/>
          <w:color w:val="000000"/>
          <w:shd w:val="clear" w:color="auto" w:fill="FFFFFF"/>
        </w:rPr>
        <w:t>31</w:t>
      </w:r>
      <w:r w:rsidR="00222610" w:rsidRPr="00ED7D23">
        <w:rPr>
          <w:rFonts w:cstheme="minorHAnsi"/>
          <w:color w:val="000000"/>
          <w:shd w:val="clear" w:color="auto" w:fill="FFFFFF"/>
        </w:rPr>
        <w:t>]</w:t>
      </w:r>
      <w:r w:rsidRPr="00ED7D23">
        <w:rPr>
          <w:rFonts w:cstheme="minorHAnsi"/>
          <w:color w:val="000000"/>
          <w:shd w:val="clear" w:color="auto" w:fill="FFFFFF"/>
        </w:rPr>
        <w:t xml:space="preserve">: </w:t>
      </w:r>
      <w:r w:rsidR="00222610" w:rsidRPr="00BD3D4F">
        <w:rPr>
          <w:rFonts w:cstheme="minorHAnsi"/>
          <w:i/>
          <w:iCs/>
          <w:color w:val="000000"/>
          <w:shd w:val="clear" w:color="auto" w:fill="FFFFFF"/>
          <w:lang w:val="en-US"/>
        </w:rPr>
        <w:t>n</w:t>
      </w:r>
      <w:r w:rsidR="00222610" w:rsidRPr="00BD3D4F">
        <w:rPr>
          <w:rFonts w:cstheme="minorHAnsi"/>
          <w:i/>
          <w:iCs/>
          <w:color w:val="000000"/>
          <w:shd w:val="clear" w:color="auto" w:fill="FFFFFF"/>
        </w:rPr>
        <w:t>_</w:t>
      </w:r>
      <w:r w:rsidR="00222610" w:rsidRPr="00BD3D4F">
        <w:rPr>
          <w:rFonts w:cstheme="minorHAnsi"/>
          <w:i/>
          <w:iCs/>
          <w:color w:val="000000"/>
          <w:shd w:val="clear" w:color="auto" w:fill="FFFFFF"/>
          <w:lang w:val="en-US"/>
        </w:rPr>
        <w:t>components</w:t>
      </w:r>
      <w:r w:rsidR="00222610" w:rsidRPr="00BD3D4F">
        <w:rPr>
          <w:rFonts w:cstheme="minorHAnsi"/>
          <w:i/>
          <w:iCs/>
          <w:color w:val="000000"/>
          <w:shd w:val="clear" w:color="auto" w:fill="FFFFFF"/>
        </w:rPr>
        <w:t>=2</w:t>
      </w:r>
      <w:r w:rsidR="00222610" w:rsidRPr="00ED7D23">
        <w:rPr>
          <w:rFonts w:cstheme="minorHAnsi"/>
          <w:color w:val="000000"/>
          <w:shd w:val="clear" w:color="auto" w:fill="FFFFFF"/>
        </w:rPr>
        <w:t xml:space="preserve">, </w:t>
      </w:r>
      <w:r w:rsidRPr="00BD3D4F">
        <w:rPr>
          <w:rFonts w:cstheme="minorHAnsi"/>
          <w:i/>
          <w:iCs/>
          <w:color w:val="000000"/>
          <w:shd w:val="clear" w:color="auto" w:fill="FFFFFF"/>
          <w:lang w:val="en-US"/>
        </w:rPr>
        <w:t>n</w:t>
      </w:r>
      <w:r w:rsidRPr="00BD3D4F">
        <w:rPr>
          <w:rFonts w:cstheme="minorHAnsi"/>
          <w:i/>
          <w:iCs/>
          <w:color w:val="000000"/>
          <w:shd w:val="clear" w:color="auto" w:fill="FFFFFF"/>
        </w:rPr>
        <w:t>_</w:t>
      </w:r>
      <w:proofErr w:type="spellStart"/>
      <w:r w:rsidRPr="00BD3D4F">
        <w:rPr>
          <w:rFonts w:cstheme="minorHAnsi"/>
          <w:i/>
          <w:iCs/>
          <w:color w:val="000000"/>
          <w:shd w:val="clear" w:color="auto" w:fill="FFFFFF"/>
          <w:lang w:val="en-US"/>
        </w:rPr>
        <w:t>iter</w:t>
      </w:r>
      <w:proofErr w:type="spellEnd"/>
      <w:r w:rsidRPr="00BD3D4F">
        <w:rPr>
          <w:rFonts w:cstheme="minorHAnsi"/>
          <w:i/>
          <w:iCs/>
          <w:color w:val="000000"/>
          <w:shd w:val="clear" w:color="auto" w:fill="FFFFFF"/>
        </w:rPr>
        <w:t>=</w:t>
      </w:r>
      <w:r w:rsidR="00CE1648" w:rsidRPr="00BD3D4F">
        <w:rPr>
          <w:rFonts w:cstheme="minorHAnsi"/>
          <w:i/>
          <w:iCs/>
          <w:color w:val="000000"/>
          <w:shd w:val="clear" w:color="auto" w:fill="FFFFFF"/>
        </w:rPr>
        <w:t>5</w:t>
      </w:r>
      <w:r w:rsidRPr="00BD3D4F">
        <w:rPr>
          <w:rFonts w:cstheme="minorHAnsi"/>
          <w:i/>
          <w:iCs/>
          <w:color w:val="000000"/>
          <w:shd w:val="clear" w:color="auto" w:fill="FFFFFF"/>
        </w:rPr>
        <w:t>000</w:t>
      </w:r>
      <w:r w:rsidRPr="00ED7D23">
        <w:rPr>
          <w:rFonts w:cstheme="minorHAnsi"/>
          <w:color w:val="000000"/>
          <w:shd w:val="clear" w:color="auto" w:fill="FFFFFF"/>
        </w:rPr>
        <w:t xml:space="preserve">; </w:t>
      </w:r>
      <w:r w:rsidRPr="00BD3D4F">
        <w:rPr>
          <w:rFonts w:cstheme="minorHAnsi"/>
          <w:i/>
          <w:iCs/>
          <w:color w:val="000000"/>
          <w:shd w:val="clear" w:color="auto" w:fill="FFFFFF"/>
          <w:lang w:val="en-US"/>
        </w:rPr>
        <w:t>learning</w:t>
      </w:r>
      <w:r w:rsidRPr="00BD3D4F">
        <w:rPr>
          <w:rFonts w:cstheme="minorHAnsi"/>
          <w:i/>
          <w:iCs/>
          <w:color w:val="000000"/>
          <w:shd w:val="clear" w:color="auto" w:fill="FFFFFF"/>
        </w:rPr>
        <w:t>_</w:t>
      </w:r>
      <w:r w:rsidRPr="00BD3D4F">
        <w:rPr>
          <w:rFonts w:cstheme="minorHAnsi"/>
          <w:i/>
          <w:iCs/>
          <w:color w:val="000000"/>
          <w:shd w:val="clear" w:color="auto" w:fill="FFFFFF"/>
          <w:lang w:val="en-US"/>
        </w:rPr>
        <w:t>rate</w:t>
      </w:r>
      <w:r w:rsidRPr="00BD3D4F">
        <w:rPr>
          <w:rFonts w:cstheme="minorHAnsi"/>
          <w:i/>
          <w:iCs/>
          <w:color w:val="000000"/>
          <w:shd w:val="clear" w:color="auto" w:fill="FFFFFF"/>
        </w:rPr>
        <w:t>=0.1</w:t>
      </w:r>
      <w:r w:rsidR="00222610" w:rsidRPr="00ED7D23">
        <w:rPr>
          <w:rFonts w:cstheme="minorHAnsi"/>
          <w:color w:val="000000"/>
          <w:shd w:val="clear" w:color="auto" w:fill="FFFFFF"/>
        </w:rPr>
        <w:t>;</w:t>
      </w:r>
      <w:r w:rsidRPr="00ED7D23">
        <w:rPr>
          <w:rFonts w:cstheme="minorHAnsi"/>
          <w:color w:val="000000"/>
          <w:shd w:val="clear" w:color="auto" w:fill="FFFFFF"/>
        </w:rPr>
        <w:t xml:space="preserve"> </w:t>
      </w:r>
      <w:r w:rsidR="00222610" w:rsidRPr="00BD3D4F">
        <w:rPr>
          <w:rFonts w:cstheme="minorHAnsi"/>
          <w:i/>
          <w:iCs/>
          <w:color w:val="000000"/>
          <w:shd w:val="clear" w:color="auto" w:fill="FFFFFF"/>
          <w:lang w:val="en-US"/>
        </w:rPr>
        <w:t>early</w:t>
      </w:r>
      <w:r w:rsidR="00222610" w:rsidRPr="00BD3D4F">
        <w:rPr>
          <w:rFonts w:cstheme="minorHAnsi"/>
          <w:i/>
          <w:iCs/>
          <w:color w:val="000000"/>
          <w:shd w:val="clear" w:color="auto" w:fill="FFFFFF"/>
        </w:rPr>
        <w:t>_</w:t>
      </w:r>
      <w:r w:rsidR="00222610" w:rsidRPr="00BD3D4F">
        <w:rPr>
          <w:rFonts w:cstheme="minorHAnsi"/>
          <w:i/>
          <w:iCs/>
          <w:color w:val="000000"/>
          <w:shd w:val="clear" w:color="auto" w:fill="FFFFFF"/>
          <w:lang w:val="en-US"/>
        </w:rPr>
        <w:t>exaggeration</w:t>
      </w:r>
      <w:r w:rsidR="00222610" w:rsidRPr="00BD3D4F">
        <w:rPr>
          <w:rFonts w:cstheme="minorHAnsi"/>
          <w:i/>
          <w:iCs/>
          <w:color w:val="000000"/>
          <w:shd w:val="clear" w:color="auto" w:fill="FFFFFF"/>
        </w:rPr>
        <w:t>=2</w:t>
      </w:r>
      <w:r w:rsidR="00222610" w:rsidRPr="00ED7D23">
        <w:rPr>
          <w:rFonts w:cstheme="minorHAnsi"/>
          <w:color w:val="000000"/>
          <w:shd w:val="clear" w:color="auto" w:fill="FFFFFF"/>
        </w:rPr>
        <w:t xml:space="preserve">. </w:t>
      </w:r>
      <w:r w:rsidR="00222610" w:rsidRPr="009E57BC">
        <w:rPr>
          <w:rFonts w:cstheme="minorHAnsi"/>
          <w:color w:val="000000"/>
          <w:shd w:val="clear" w:color="auto" w:fill="FFFFFF"/>
        </w:rPr>
        <w:t xml:space="preserve">Параметр </w:t>
      </w:r>
      <w:r w:rsidR="00222610" w:rsidRPr="009E57BC">
        <w:rPr>
          <w:rFonts w:cstheme="minorHAnsi"/>
          <w:color w:val="000000"/>
          <w:shd w:val="clear" w:color="auto" w:fill="FFFFFF"/>
          <w:lang w:val="en-US"/>
        </w:rPr>
        <w:t>perplexity</w:t>
      </w:r>
      <w:r w:rsidR="00222610" w:rsidRPr="009E57BC">
        <w:rPr>
          <w:rFonts w:cstheme="minorHAnsi"/>
          <w:color w:val="000000"/>
          <w:shd w:val="clear" w:color="auto" w:fill="FFFFFF"/>
        </w:rPr>
        <w:t xml:space="preserve"> варьировался от 5 до 75, таким образом, было получено по 70 визуализаций для каждого набора данных, из которых было выбрано по одной наиболее удачной. Эти визуализации представлены на рисунках.</w:t>
      </w:r>
    </w:p>
    <w:p w14:paraId="56118FEA" w14:textId="077027F3" w:rsidR="00FD7625" w:rsidRDefault="00154283" w:rsidP="00ED7D23">
      <w:pPr>
        <w:jc w:val="both"/>
        <w:rPr>
          <w:ins w:id="499" w:author="mokhail" w:date="2020-08-12T01:56:00Z"/>
          <w:rFonts w:cstheme="minorHAnsi"/>
          <w:color w:val="000000"/>
          <w:shd w:val="clear" w:color="auto" w:fill="FFFFFF"/>
        </w:rPr>
      </w:pPr>
      <w:r>
        <w:rPr>
          <w:noProof/>
          <w:lang w:eastAsia="ru-RU"/>
        </w:rPr>
        <w:lastRenderedPageBreak/>
        <w:drawing>
          <wp:inline distT="0" distB="0" distL="0" distR="0" wp14:anchorId="560B735A" wp14:editId="198D2A9A">
            <wp:extent cx="5940425" cy="33743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74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C61B0" w14:textId="7E1C4E3D" w:rsidR="00A41243" w:rsidRDefault="00A41243" w:rsidP="00ED7D23">
      <w:pPr>
        <w:jc w:val="both"/>
        <w:rPr>
          <w:ins w:id="500" w:author="mokhail" w:date="2020-08-12T02:19:00Z"/>
          <w:rFonts w:cstheme="minorHAnsi"/>
          <w:color w:val="000000"/>
          <w:shd w:val="clear" w:color="auto" w:fill="FFFFFF"/>
        </w:rPr>
      </w:pPr>
      <w:commentRangeStart w:id="501"/>
      <w:ins w:id="502" w:author="mokhail" w:date="2020-08-12T01:56:00Z">
        <w:r>
          <w:rPr>
            <w:rFonts w:cstheme="minorHAnsi"/>
            <w:color w:val="000000"/>
            <w:shd w:val="clear" w:color="auto" w:fill="FFFFFF"/>
          </w:rPr>
          <w:t>!!!!!!</w:t>
        </w:r>
        <w:commentRangeEnd w:id="501"/>
        <w:r>
          <w:rPr>
            <w:rStyle w:val="a9"/>
          </w:rPr>
          <w:commentReference w:id="501"/>
        </w:r>
      </w:ins>
    </w:p>
    <w:p w14:paraId="0290DF57" w14:textId="0AD4AC87" w:rsidR="00E6439F" w:rsidRPr="009E57BC" w:rsidRDefault="00E6439F" w:rsidP="00ED7D23">
      <w:pPr>
        <w:jc w:val="both"/>
        <w:rPr>
          <w:rFonts w:cstheme="minorHAnsi"/>
          <w:color w:val="000000"/>
          <w:shd w:val="clear" w:color="auto" w:fill="FFFFFF"/>
        </w:rPr>
      </w:pPr>
      <w:commentRangeStart w:id="503"/>
      <w:commentRangeStart w:id="504"/>
      <w:commentRangeStart w:id="505"/>
      <w:ins w:id="506" w:author="mokhail" w:date="2020-08-12T02:19:00Z">
        <w:r>
          <w:rPr>
            <w:rFonts w:cstheme="minorHAnsi"/>
            <w:color w:val="000000"/>
            <w:shd w:val="clear" w:color="auto" w:fill="FFFFFF"/>
          </w:rPr>
          <w:t>!!!!!!</w:t>
        </w:r>
      </w:ins>
      <w:commentRangeEnd w:id="503"/>
      <w:ins w:id="507" w:author="mokhail" w:date="2020-08-12T02:20:00Z">
        <w:r>
          <w:rPr>
            <w:rStyle w:val="a9"/>
          </w:rPr>
          <w:commentReference w:id="503"/>
        </w:r>
      </w:ins>
      <w:commentRangeEnd w:id="504"/>
      <w:r w:rsidR="007231D1">
        <w:rPr>
          <w:rStyle w:val="a9"/>
        </w:rPr>
        <w:commentReference w:id="504"/>
      </w:r>
      <w:commentRangeEnd w:id="505"/>
      <w:r w:rsidR="007231D1">
        <w:rPr>
          <w:rStyle w:val="a9"/>
        </w:rPr>
        <w:commentReference w:id="505"/>
      </w:r>
    </w:p>
    <w:p w14:paraId="6786963A" w14:textId="2CC0B7CA" w:rsidR="00CE1648" w:rsidRPr="009E57BC" w:rsidRDefault="00CE1648" w:rsidP="00ED7D23">
      <w:pPr>
        <w:jc w:val="both"/>
        <w:rPr>
          <w:rFonts w:cstheme="minorHAnsi"/>
          <w:color w:val="000000"/>
          <w:shd w:val="clear" w:color="auto" w:fill="FFFFFF"/>
        </w:rPr>
      </w:pPr>
      <w:r w:rsidRPr="009E57BC">
        <w:rPr>
          <w:rFonts w:cstheme="minorHAnsi"/>
          <w:color w:val="000000"/>
          <w:shd w:val="clear" w:color="auto" w:fill="FFFFFF"/>
        </w:rPr>
        <w:tab/>
        <w:t>4.3. Классификация.</w:t>
      </w:r>
    </w:p>
    <w:p w14:paraId="393F0687" w14:textId="6A33473E" w:rsidR="00222610" w:rsidRDefault="00CE1648" w:rsidP="00ED7D23">
      <w:pPr>
        <w:jc w:val="both"/>
        <w:rPr>
          <w:rFonts w:cstheme="minorHAnsi"/>
          <w:color w:val="000000"/>
          <w:shd w:val="clear" w:color="auto" w:fill="FFFFFF"/>
        </w:rPr>
      </w:pPr>
      <w:r w:rsidRPr="009E57BC">
        <w:rPr>
          <w:rFonts w:cstheme="minorHAnsi"/>
          <w:color w:val="000000"/>
          <w:shd w:val="clear" w:color="auto" w:fill="FFFFFF"/>
        </w:rPr>
        <w:tab/>
        <w:t xml:space="preserve">Для классификации также используется библиотека </w:t>
      </w:r>
      <w:proofErr w:type="spellStart"/>
      <w:r w:rsidRPr="00BD3D4F">
        <w:rPr>
          <w:rFonts w:cstheme="minorHAnsi"/>
          <w:i/>
          <w:iCs/>
          <w:color w:val="000000"/>
          <w:shd w:val="clear" w:color="auto" w:fill="FFFFFF"/>
          <w:lang w:val="en-US"/>
        </w:rPr>
        <w:t>ScikitLearn</w:t>
      </w:r>
      <w:proofErr w:type="spellEnd"/>
      <w:r w:rsidRPr="009E57BC">
        <w:rPr>
          <w:rFonts w:cstheme="minorHAnsi"/>
          <w:color w:val="000000"/>
          <w:shd w:val="clear" w:color="auto" w:fill="FFFFFF"/>
        </w:rPr>
        <w:t xml:space="preserve">, имеющая в своем составе алгоритм </w:t>
      </w:r>
      <w:proofErr w:type="spellStart"/>
      <w:r w:rsidRPr="00BD3D4F">
        <w:rPr>
          <w:rFonts w:cstheme="minorHAnsi"/>
          <w:i/>
          <w:iCs/>
          <w:color w:val="000000"/>
          <w:shd w:val="clear" w:color="auto" w:fill="FFFFFF"/>
          <w:lang w:val="en-US"/>
        </w:rPr>
        <w:t>KNeighborsClassifier</w:t>
      </w:r>
      <w:proofErr w:type="spellEnd"/>
      <w:r w:rsidRPr="009E57BC">
        <w:rPr>
          <w:rFonts w:cstheme="minorHAnsi"/>
          <w:color w:val="000000"/>
          <w:shd w:val="clear" w:color="auto" w:fill="FFFFFF"/>
        </w:rPr>
        <w:t xml:space="preserve">. Для экспериментов нами были использованы параметры </w:t>
      </w:r>
      <w:r w:rsidR="006F127C" w:rsidRPr="009E57BC">
        <w:rPr>
          <w:rFonts w:cstheme="minorHAnsi"/>
          <w:color w:val="000000"/>
          <w:shd w:val="clear" w:color="auto" w:fill="FFFFFF"/>
        </w:rPr>
        <w:t xml:space="preserve">этого алгоритма </w:t>
      </w:r>
      <w:r w:rsidRPr="009E57BC">
        <w:rPr>
          <w:rFonts w:cstheme="minorHAnsi"/>
          <w:color w:val="000000"/>
          <w:shd w:val="clear" w:color="auto" w:fill="FFFFFF"/>
        </w:rPr>
        <w:t>по умолчанию, кроме отвечающего за количество ближайших соседей</w:t>
      </w:r>
      <w:r w:rsidR="002A0D81" w:rsidRPr="00BD3D4F">
        <w:rPr>
          <w:rFonts w:cstheme="minorHAnsi"/>
          <w:i/>
          <w:iCs/>
          <w:color w:val="000000"/>
          <w:shd w:val="clear" w:color="auto" w:fill="FFFFFF"/>
        </w:rPr>
        <w:t xml:space="preserve"> </w:t>
      </w:r>
      <w:r w:rsidR="002A0D81" w:rsidRPr="00BD3D4F">
        <w:rPr>
          <w:rFonts w:cstheme="minorHAnsi"/>
          <w:i/>
          <w:iCs/>
          <w:color w:val="000000"/>
          <w:shd w:val="clear" w:color="auto" w:fill="FFFFFF"/>
          <w:lang w:val="en-US"/>
        </w:rPr>
        <w:t>k</w:t>
      </w:r>
      <w:r w:rsidRPr="009E57BC">
        <w:rPr>
          <w:rFonts w:cstheme="minorHAnsi"/>
          <w:color w:val="000000"/>
          <w:shd w:val="clear" w:color="auto" w:fill="FFFFFF"/>
        </w:rPr>
        <w:t>. Этот параметр варьировался от 2 до 75</w:t>
      </w:r>
      <w:r w:rsidR="006F127C" w:rsidRPr="009E57BC">
        <w:rPr>
          <w:rFonts w:cstheme="minorHAnsi"/>
          <w:color w:val="000000"/>
          <w:shd w:val="clear" w:color="auto" w:fill="FFFFFF"/>
        </w:rPr>
        <w:t xml:space="preserve">. Данные были предварительно разбиты на обучающую и тестовую выборку в пропорции 7:3, с сохранением пропорций распределения эмоциональных классов. В качестве метрики качества классификации выбрана </w:t>
      </w:r>
      <w:r w:rsidR="000C1D69" w:rsidRPr="000C1D69">
        <w:rPr>
          <w:rFonts w:cstheme="minorHAnsi"/>
          <w:color w:val="000000"/>
          <w:position w:val="-10"/>
          <w:shd w:val="clear" w:color="auto" w:fill="FFFFFF"/>
        </w:rPr>
        <w:object w:dxaOrig="999" w:dyaOrig="320" w14:anchorId="048145E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.25pt;height:15.75pt" o:ole="">
            <v:imagedata r:id="rId11" o:title=""/>
          </v:shape>
          <o:OLEObject Type="Embed" ProgID="Equation.DSMT4" ShapeID="_x0000_i1025" DrawAspect="Content" ObjectID="_1658935605" r:id="rId12"/>
        </w:object>
      </w:r>
      <w:r w:rsidR="002A0D81" w:rsidRPr="009E57BC">
        <w:rPr>
          <w:rFonts w:cstheme="minorHAnsi"/>
          <w:color w:val="000000"/>
          <w:shd w:val="clear" w:color="auto" w:fill="FFFFFF"/>
        </w:rPr>
        <w:t xml:space="preserve"> - </w:t>
      </w:r>
      <w:r w:rsidR="006F127C" w:rsidRPr="009E57BC">
        <w:rPr>
          <w:rFonts w:cstheme="minorHAnsi"/>
          <w:color w:val="000000"/>
          <w:shd w:val="clear" w:color="auto" w:fill="FFFFFF"/>
        </w:rPr>
        <w:t>средняя точность предсказания на тестовой выборке</w:t>
      </w:r>
      <w:r w:rsidR="000C1D69" w:rsidRPr="000C1D69">
        <w:rPr>
          <w:rFonts w:cstheme="minorHAnsi"/>
          <w:color w:val="000000"/>
          <w:shd w:val="clear" w:color="auto" w:fill="FFFFFF"/>
        </w:rPr>
        <w:t>,</w:t>
      </w:r>
      <w:r w:rsidR="000C1D69">
        <w:rPr>
          <w:rFonts w:cstheme="minorHAnsi"/>
          <w:color w:val="000000"/>
          <w:shd w:val="clear" w:color="auto" w:fill="FFFFFF"/>
        </w:rPr>
        <w:t xml:space="preserve"> вычисляемая по формуле</w:t>
      </w:r>
      <w:r w:rsidR="007A3932">
        <w:rPr>
          <w:rFonts w:cstheme="minorHAnsi"/>
          <w:color w:val="000000"/>
          <w:shd w:val="clear" w:color="auto" w:fill="FFFFFF"/>
        </w:rPr>
        <w:t xml:space="preserve"> </w:t>
      </w:r>
      <w:r w:rsidR="007A3932" w:rsidRPr="007A3932">
        <w:rPr>
          <w:rFonts w:cstheme="minorHAnsi"/>
          <w:color w:val="000000"/>
          <w:position w:val="-24"/>
          <w:shd w:val="clear" w:color="auto" w:fill="FFFFFF"/>
        </w:rPr>
        <w:object w:dxaOrig="3159" w:dyaOrig="620" w14:anchorId="62643EEC">
          <v:shape id="_x0000_i1026" type="#_x0000_t75" style="width:158.25pt;height:31.5pt" o:ole="">
            <v:imagedata r:id="rId13" o:title=""/>
          </v:shape>
          <o:OLEObject Type="Embed" ProgID="Equation.DSMT4" ShapeID="_x0000_i1026" DrawAspect="Content" ObjectID="_1658935606" r:id="rId14"/>
        </w:object>
      </w:r>
      <w:r w:rsidR="007A3932" w:rsidRPr="007A3932">
        <w:rPr>
          <w:rFonts w:cstheme="minorHAnsi"/>
          <w:color w:val="000000"/>
          <w:shd w:val="clear" w:color="auto" w:fill="FFFFFF"/>
        </w:rPr>
        <w:t xml:space="preserve">, </w:t>
      </w:r>
      <w:r w:rsidR="007A3932">
        <w:rPr>
          <w:rFonts w:cstheme="minorHAnsi"/>
          <w:color w:val="000000"/>
          <w:shd w:val="clear" w:color="auto" w:fill="FFFFFF"/>
        </w:rPr>
        <w:t xml:space="preserve">где </w:t>
      </w:r>
      <w:r w:rsidR="007A3932" w:rsidRPr="00E301CF">
        <w:rPr>
          <w:rFonts w:cstheme="minorHAnsi"/>
          <w:i/>
          <w:iCs/>
          <w:color w:val="000000"/>
          <w:shd w:val="clear" w:color="auto" w:fill="FFFFFF"/>
          <w:lang w:val="en-US"/>
        </w:rPr>
        <w:t>TP</w:t>
      </w:r>
      <w:r w:rsidR="00E301CF" w:rsidRPr="00E301CF">
        <w:rPr>
          <w:rFonts w:cstheme="minorHAnsi"/>
          <w:color w:val="000000"/>
          <w:shd w:val="clear" w:color="auto" w:fill="FFFFFF"/>
        </w:rPr>
        <w:t xml:space="preserve"> (</w:t>
      </w:r>
      <w:r w:rsidR="00E301CF">
        <w:rPr>
          <w:rFonts w:cstheme="minorHAnsi"/>
          <w:color w:val="000000"/>
          <w:shd w:val="clear" w:color="auto" w:fill="FFFFFF"/>
          <w:lang w:val="en-US"/>
        </w:rPr>
        <w:t>True</w:t>
      </w:r>
      <w:r w:rsidR="00E301CF" w:rsidRPr="00E301CF">
        <w:rPr>
          <w:rFonts w:cstheme="minorHAnsi"/>
          <w:color w:val="000000"/>
          <w:shd w:val="clear" w:color="auto" w:fill="FFFFFF"/>
        </w:rPr>
        <w:t xml:space="preserve"> </w:t>
      </w:r>
      <w:r w:rsidR="00E301CF">
        <w:rPr>
          <w:rFonts w:cstheme="minorHAnsi"/>
          <w:color w:val="000000"/>
          <w:shd w:val="clear" w:color="auto" w:fill="FFFFFF"/>
          <w:lang w:val="en-US"/>
        </w:rPr>
        <w:t>Positive</w:t>
      </w:r>
      <w:r w:rsidR="00E301CF" w:rsidRPr="00E301CF">
        <w:rPr>
          <w:rFonts w:cstheme="minorHAnsi"/>
          <w:color w:val="000000"/>
          <w:shd w:val="clear" w:color="auto" w:fill="FFFFFF"/>
        </w:rPr>
        <w:t xml:space="preserve"> </w:t>
      </w:r>
      <w:r w:rsidR="00E301CF">
        <w:rPr>
          <w:rFonts w:cstheme="minorHAnsi"/>
          <w:color w:val="000000"/>
          <w:shd w:val="clear" w:color="auto" w:fill="FFFFFF"/>
          <w:lang w:val="en-US"/>
        </w:rPr>
        <w:t>rate</w:t>
      </w:r>
      <w:r w:rsidR="00E301CF" w:rsidRPr="00E301CF">
        <w:rPr>
          <w:rFonts w:cstheme="minorHAnsi"/>
          <w:color w:val="000000"/>
          <w:shd w:val="clear" w:color="auto" w:fill="FFFFFF"/>
        </w:rPr>
        <w:t>)</w:t>
      </w:r>
      <w:r w:rsidR="00E301CF">
        <w:rPr>
          <w:rFonts w:cstheme="minorHAnsi"/>
          <w:color w:val="000000"/>
          <w:shd w:val="clear" w:color="auto" w:fill="FFFFFF"/>
        </w:rPr>
        <w:t xml:space="preserve">, </w:t>
      </w:r>
      <w:r w:rsidR="00E301CF" w:rsidRPr="00E301CF">
        <w:rPr>
          <w:rFonts w:cstheme="minorHAnsi"/>
          <w:i/>
          <w:iCs/>
          <w:color w:val="000000"/>
          <w:shd w:val="clear" w:color="auto" w:fill="FFFFFF"/>
          <w:lang w:val="en-US"/>
        </w:rPr>
        <w:t>TN</w:t>
      </w:r>
      <w:r w:rsidR="00E301CF" w:rsidRPr="00E301CF">
        <w:rPr>
          <w:rFonts w:cstheme="minorHAnsi"/>
          <w:color w:val="000000"/>
          <w:shd w:val="clear" w:color="auto" w:fill="FFFFFF"/>
        </w:rPr>
        <w:t xml:space="preserve"> (</w:t>
      </w:r>
      <w:r w:rsidR="00E301CF">
        <w:rPr>
          <w:rFonts w:cstheme="minorHAnsi"/>
          <w:color w:val="000000"/>
          <w:shd w:val="clear" w:color="auto" w:fill="FFFFFF"/>
          <w:lang w:val="en-US"/>
        </w:rPr>
        <w:t>True</w:t>
      </w:r>
      <w:r w:rsidR="00E301CF" w:rsidRPr="00E301CF">
        <w:rPr>
          <w:rFonts w:cstheme="minorHAnsi"/>
          <w:color w:val="000000"/>
          <w:shd w:val="clear" w:color="auto" w:fill="FFFFFF"/>
        </w:rPr>
        <w:t xml:space="preserve"> </w:t>
      </w:r>
      <w:r w:rsidR="00E301CF">
        <w:rPr>
          <w:rFonts w:cstheme="minorHAnsi"/>
          <w:color w:val="000000"/>
          <w:shd w:val="clear" w:color="auto" w:fill="FFFFFF"/>
          <w:lang w:val="en-US"/>
        </w:rPr>
        <w:t>Negative</w:t>
      </w:r>
      <w:r w:rsidR="00E301CF" w:rsidRPr="00E301CF">
        <w:rPr>
          <w:rFonts w:cstheme="minorHAnsi"/>
          <w:color w:val="000000"/>
          <w:shd w:val="clear" w:color="auto" w:fill="FFFFFF"/>
        </w:rPr>
        <w:t xml:space="preserve"> </w:t>
      </w:r>
      <w:r w:rsidR="00E301CF">
        <w:rPr>
          <w:rFonts w:cstheme="minorHAnsi"/>
          <w:color w:val="000000"/>
          <w:shd w:val="clear" w:color="auto" w:fill="FFFFFF"/>
          <w:lang w:val="en-US"/>
        </w:rPr>
        <w:t>rate</w:t>
      </w:r>
      <w:r w:rsidR="00E301CF" w:rsidRPr="00E301CF">
        <w:rPr>
          <w:rFonts w:cstheme="minorHAnsi"/>
          <w:color w:val="000000"/>
          <w:shd w:val="clear" w:color="auto" w:fill="FFFFFF"/>
        </w:rPr>
        <w:t xml:space="preserve">), </w:t>
      </w:r>
      <w:r w:rsidR="00E301CF" w:rsidRPr="00E301CF">
        <w:rPr>
          <w:rFonts w:cstheme="minorHAnsi"/>
          <w:i/>
          <w:iCs/>
          <w:color w:val="000000"/>
          <w:shd w:val="clear" w:color="auto" w:fill="FFFFFF"/>
          <w:lang w:val="en-US"/>
        </w:rPr>
        <w:t>FP</w:t>
      </w:r>
      <w:r w:rsidR="00E301CF" w:rsidRPr="00E301CF">
        <w:rPr>
          <w:rFonts w:cstheme="minorHAnsi"/>
          <w:color w:val="000000"/>
          <w:shd w:val="clear" w:color="auto" w:fill="FFFFFF"/>
        </w:rPr>
        <w:t xml:space="preserve"> (</w:t>
      </w:r>
      <w:r w:rsidR="00E301CF">
        <w:rPr>
          <w:rFonts w:cstheme="minorHAnsi"/>
          <w:color w:val="000000"/>
          <w:shd w:val="clear" w:color="auto" w:fill="FFFFFF"/>
          <w:lang w:val="en-US"/>
        </w:rPr>
        <w:t>False</w:t>
      </w:r>
      <w:r w:rsidR="00E301CF" w:rsidRPr="00E301CF">
        <w:rPr>
          <w:rFonts w:cstheme="minorHAnsi"/>
          <w:color w:val="000000"/>
          <w:shd w:val="clear" w:color="auto" w:fill="FFFFFF"/>
        </w:rPr>
        <w:t xml:space="preserve"> </w:t>
      </w:r>
      <w:r w:rsidR="00E301CF">
        <w:rPr>
          <w:rFonts w:cstheme="minorHAnsi"/>
          <w:color w:val="000000"/>
          <w:shd w:val="clear" w:color="auto" w:fill="FFFFFF"/>
          <w:lang w:val="en-US"/>
        </w:rPr>
        <w:t>Positive</w:t>
      </w:r>
      <w:r w:rsidR="00E301CF" w:rsidRPr="00E301CF">
        <w:rPr>
          <w:rFonts w:cstheme="minorHAnsi"/>
          <w:color w:val="000000"/>
          <w:shd w:val="clear" w:color="auto" w:fill="FFFFFF"/>
        </w:rPr>
        <w:t xml:space="preserve"> </w:t>
      </w:r>
      <w:r w:rsidR="00E301CF">
        <w:rPr>
          <w:rFonts w:cstheme="minorHAnsi"/>
          <w:color w:val="000000"/>
          <w:shd w:val="clear" w:color="auto" w:fill="FFFFFF"/>
          <w:lang w:val="en-US"/>
        </w:rPr>
        <w:t>rate</w:t>
      </w:r>
      <w:r w:rsidR="00E301CF" w:rsidRPr="00E301CF">
        <w:rPr>
          <w:rFonts w:cstheme="minorHAnsi"/>
          <w:color w:val="000000"/>
          <w:shd w:val="clear" w:color="auto" w:fill="FFFFFF"/>
        </w:rPr>
        <w:t xml:space="preserve">), </w:t>
      </w:r>
      <w:r w:rsidR="00E301CF" w:rsidRPr="00E301CF">
        <w:rPr>
          <w:rFonts w:cstheme="minorHAnsi"/>
          <w:i/>
          <w:iCs/>
          <w:color w:val="000000"/>
          <w:shd w:val="clear" w:color="auto" w:fill="FFFFFF"/>
          <w:lang w:val="en-US"/>
        </w:rPr>
        <w:t>FN</w:t>
      </w:r>
      <w:r w:rsidR="00E301CF" w:rsidRPr="00E301CF">
        <w:rPr>
          <w:rFonts w:cstheme="minorHAnsi"/>
          <w:color w:val="000000"/>
          <w:shd w:val="clear" w:color="auto" w:fill="FFFFFF"/>
        </w:rPr>
        <w:t xml:space="preserve"> (</w:t>
      </w:r>
      <w:r w:rsidR="00E301CF">
        <w:rPr>
          <w:rFonts w:cstheme="minorHAnsi"/>
          <w:color w:val="000000"/>
          <w:shd w:val="clear" w:color="auto" w:fill="FFFFFF"/>
          <w:lang w:val="en-US"/>
        </w:rPr>
        <w:t>False</w:t>
      </w:r>
      <w:r w:rsidR="00E301CF" w:rsidRPr="00E301CF">
        <w:rPr>
          <w:rFonts w:cstheme="minorHAnsi"/>
          <w:color w:val="000000"/>
          <w:shd w:val="clear" w:color="auto" w:fill="FFFFFF"/>
        </w:rPr>
        <w:t xml:space="preserve"> </w:t>
      </w:r>
      <w:r w:rsidR="00E301CF">
        <w:rPr>
          <w:rFonts w:cstheme="minorHAnsi"/>
          <w:color w:val="000000"/>
          <w:shd w:val="clear" w:color="auto" w:fill="FFFFFF"/>
          <w:lang w:val="en-US"/>
        </w:rPr>
        <w:t>Negative</w:t>
      </w:r>
      <w:r w:rsidR="00E301CF" w:rsidRPr="00E301CF">
        <w:rPr>
          <w:rFonts w:cstheme="minorHAnsi"/>
          <w:color w:val="000000"/>
          <w:shd w:val="clear" w:color="auto" w:fill="FFFFFF"/>
        </w:rPr>
        <w:t xml:space="preserve"> </w:t>
      </w:r>
      <w:r w:rsidR="00E301CF">
        <w:rPr>
          <w:rFonts w:cstheme="minorHAnsi"/>
          <w:color w:val="000000"/>
          <w:shd w:val="clear" w:color="auto" w:fill="FFFFFF"/>
          <w:lang w:val="en-US"/>
        </w:rPr>
        <w:t>rate</w:t>
      </w:r>
      <w:r w:rsidR="00E301CF" w:rsidRPr="00E301CF">
        <w:rPr>
          <w:rFonts w:cstheme="minorHAnsi"/>
          <w:color w:val="000000"/>
          <w:shd w:val="clear" w:color="auto" w:fill="FFFFFF"/>
        </w:rPr>
        <w:t xml:space="preserve">) </w:t>
      </w:r>
      <w:r w:rsidR="00E301CF">
        <w:rPr>
          <w:rFonts w:cstheme="minorHAnsi"/>
          <w:color w:val="000000"/>
          <w:shd w:val="clear" w:color="auto" w:fill="FFFFFF"/>
        </w:rPr>
        <w:t>–</w:t>
      </w:r>
      <w:r w:rsidR="00E301CF" w:rsidRPr="00E301CF">
        <w:rPr>
          <w:rFonts w:cstheme="minorHAnsi"/>
          <w:color w:val="000000"/>
          <w:shd w:val="clear" w:color="auto" w:fill="FFFFFF"/>
        </w:rPr>
        <w:t xml:space="preserve"> </w:t>
      </w:r>
      <w:r w:rsidR="00E301CF">
        <w:rPr>
          <w:rFonts w:cstheme="minorHAnsi"/>
          <w:color w:val="000000"/>
          <w:shd w:val="clear" w:color="auto" w:fill="FFFFFF"/>
        </w:rPr>
        <w:t>соответственно количества</w:t>
      </w:r>
      <w:r w:rsidR="00E301CF" w:rsidRPr="00E301CF">
        <w:rPr>
          <w:rFonts w:cstheme="minorHAnsi"/>
          <w:color w:val="000000"/>
          <w:shd w:val="clear" w:color="auto" w:fill="FFFFFF"/>
        </w:rPr>
        <w:t xml:space="preserve"> истинно</w:t>
      </w:r>
      <w:r w:rsidR="00E301CF">
        <w:rPr>
          <w:rFonts w:cstheme="minorHAnsi"/>
          <w:color w:val="000000"/>
          <w:shd w:val="clear" w:color="auto" w:fill="FFFFFF"/>
        </w:rPr>
        <w:t>-</w:t>
      </w:r>
      <w:r w:rsidR="00E301CF" w:rsidRPr="00E301CF">
        <w:rPr>
          <w:rFonts w:cstheme="minorHAnsi"/>
          <w:color w:val="000000"/>
          <w:shd w:val="clear" w:color="auto" w:fill="FFFFFF"/>
        </w:rPr>
        <w:t>положительны</w:t>
      </w:r>
      <w:r w:rsidR="00E301CF">
        <w:rPr>
          <w:rFonts w:cstheme="minorHAnsi"/>
          <w:color w:val="000000"/>
          <w:shd w:val="clear" w:color="auto" w:fill="FFFFFF"/>
        </w:rPr>
        <w:t>х, истинно-отрицательных, ложно-положительных и ложно-отрицательных</w:t>
      </w:r>
      <w:r w:rsidR="006F127C" w:rsidRPr="009E57BC">
        <w:rPr>
          <w:rFonts w:cstheme="minorHAnsi"/>
          <w:color w:val="000000"/>
          <w:shd w:val="clear" w:color="auto" w:fill="FFFFFF"/>
        </w:rPr>
        <w:t xml:space="preserve"> </w:t>
      </w:r>
      <w:r w:rsidR="00E301CF">
        <w:rPr>
          <w:rFonts w:cstheme="minorHAnsi"/>
          <w:color w:val="000000"/>
          <w:shd w:val="clear" w:color="auto" w:fill="FFFFFF"/>
        </w:rPr>
        <w:t xml:space="preserve">предсказаний модели. Таким образом, </w:t>
      </w:r>
      <w:r w:rsidR="00E301CF" w:rsidRPr="000C1D69">
        <w:rPr>
          <w:rFonts w:cstheme="minorHAnsi"/>
          <w:color w:val="000000"/>
          <w:position w:val="-10"/>
          <w:shd w:val="clear" w:color="auto" w:fill="FFFFFF"/>
        </w:rPr>
        <w:object w:dxaOrig="999" w:dyaOrig="320" w14:anchorId="3031620C">
          <v:shape id="_x0000_i1027" type="#_x0000_t75" style="width:50.25pt;height:15.75pt" o:ole="">
            <v:imagedata r:id="rId11" o:title=""/>
          </v:shape>
          <o:OLEObject Type="Embed" ProgID="Equation.DSMT4" ShapeID="_x0000_i1027" DrawAspect="Content" ObjectID="_1658935607" r:id="rId15"/>
        </w:object>
      </w:r>
      <w:r w:rsidR="00E301CF">
        <w:rPr>
          <w:rFonts w:cstheme="minorHAnsi"/>
          <w:color w:val="000000"/>
          <w:shd w:val="clear" w:color="auto" w:fill="FFFFFF"/>
        </w:rPr>
        <w:t xml:space="preserve"> представляет собой отношение количества правильно классифицированных моделью объектов к общему количеству объектов. </w:t>
      </w:r>
      <w:r w:rsidR="006F127C" w:rsidRPr="009E57BC">
        <w:rPr>
          <w:rFonts w:cstheme="minorHAnsi"/>
          <w:color w:val="000000"/>
          <w:shd w:val="clear" w:color="auto" w:fill="FFFFFF"/>
        </w:rPr>
        <w:t>На рисунках изображены зависимости</w:t>
      </w:r>
      <w:r w:rsidR="00E301CF">
        <w:rPr>
          <w:rFonts w:cstheme="minorHAnsi"/>
          <w:color w:val="000000"/>
          <w:shd w:val="clear" w:color="auto" w:fill="FFFFFF"/>
        </w:rPr>
        <w:t xml:space="preserve"> </w:t>
      </w:r>
      <w:r w:rsidR="00E301CF" w:rsidRPr="000C1D69">
        <w:rPr>
          <w:rFonts w:cstheme="minorHAnsi"/>
          <w:color w:val="000000"/>
          <w:position w:val="-10"/>
          <w:shd w:val="clear" w:color="auto" w:fill="FFFFFF"/>
        </w:rPr>
        <w:object w:dxaOrig="999" w:dyaOrig="320" w14:anchorId="16CC1BB1">
          <v:shape id="_x0000_i1028" type="#_x0000_t75" style="width:50.25pt;height:15.75pt" o:ole="">
            <v:imagedata r:id="rId11" o:title=""/>
          </v:shape>
          <o:OLEObject Type="Embed" ProgID="Equation.DSMT4" ShapeID="_x0000_i1028" DrawAspect="Content" ObjectID="_1658935608" r:id="rId16"/>
        </w:object>
      </w:r>
      <w:r w:rsidR="006F127C" w:rsidRPr="009E57BC">
        <w:rPr>
          <w:rFonts w:cstheme="minorHAnsi"/>
          <w:color w:val="000000"/>
          <w:shd w:val="clear" w:color="auto" w:fill="FFFFFF"/>
        </w:rPr>
        <w:t xml:space="preserve"> от </w:t>
      </w:r>
      <w:r w:rsidR="00171069" w:rsidRPr="00171069">
        <w:rPr>
          <w:rFonts w:cstheme="minorHAnsi"/>
          <w:i/>
          <w:iCs/>
          <w:color w:val="000000"/>
          <w:shd w:val="clear" w:color="auto" w:fill="FFFFFF"/>
          <w:lang w:val="en-US"/>
        </w:rPr>
        <w:t>k</w:t>
      </w:r>
      <w:r w:rsidR="00171069" w:rsidRPr="009E57BC">
        <w:rPr>
          <w:rFonts w:cstheme="minorHAnsi"/>
          <w:color w:val="000000"/>
          <w:shd w:val="clear" w:color="auto" w:fill="FFFFFF"/>
        </w:rPr>
        <w:t xml:space="preserve"> </w:t>
      </w:r>
      <w:r w:rsidR="006F127C" w:rsidRPr="009E57BC">
        <w:rPr>
          <w:rFonts w:cstheme="minorHAnsi"/>
          <w:color w:val="000000"/>
          <w:shd w:val="clear" w:color="auto" w:fill="FFFFFF"/>
        </w:rPr>
        <w:t xml:space="preserve">для данных без предобработки, с мин-макс нормализацией и с </w:t>
      </w:r>
      <w:r w:rsidR="006F127C" w:rsidRPr="009E57BC">
        <w:rPr>
          <w:rFonts w:cstheme="minorHAnsi"/>
          <w:color w:val="000000"/>
          <w:shd w:val="clear" w:color="auto" w:fill="FFFFFF"/>
          <w:lang w:val="en-US"/>
        </w:rPr>
        <w:t>Z</w:t>
      </w:r>
      <w:r w:rsidR="006F127C" w:rsidRPr="009E57BC">
        <w:rPr>
          <w:rFonts w:cstheme="minorHAnsi"/>
          <w:color w:val="000000"/>
          <w:shd w:val="clear" w:color="auto" w:fill="FFFFFF"/>
        </w:rPr>
        <w:t xml:space="preserve">-нормализацией. </w:t>
      </w:r>
      <w:r w:rsidR="003B3D70" w:rsidRPr="009E57BC">
        <w:rPr>
          <w:rFonts w:cstheme="minorHAnsi"/>
          <w:color w:val="000000"/>
          <w:shd w:val="clear" w:color="auto" w:fill="FFFFFF"/>
        </w:rPr>
        <w:t>Лучшие р</w:t>
      </w:r>
      <w:r w:rsidR="006F127C" w:rsidRPr="009E57BC">
        <w:rPr>
          <w:rFonts w:cstheme="minorHAnsi"/>
          <w:color w:val="000000"/>
          <w:shd w:val="clear" w:color="auto" w:fill="FFFFFF"/>
        </w:rPr>
        <w:t xml:space="preserve">езультаты </w:t>
      </w:r>
      <w:proofErr w:type="spellStart"/>
      <w:r w:rsidR="006F127C" w:rsidRPr="009E57BC">
        <w:rPr>
          <w:rFonts w:cstheme="minorHAnsi"/>
          <w:color w:val="000000"/>
          <w:shd w:val="clear" w:color="auto" w:fill="FFFFFF"/>
        </w:rPr>
        <w:t>мультиклассовой</w:t>
      </w:r>
      <w:proofErr w:type="spellEnd"/>
      <w:r w:rsidR="002A0D81" w:rsidRPr="009E57BC">
        <w:rPr>
          <w:rFonts w:cstheme="minorHAnsi"/>
          <w:color w:val="000000"/>
          <w:shd w:val="clear" w:color="auto" w:fill="FFFFFF"/>
        </w:rPr>
        <w:t xml:space="preserve"> и бинарной</w:t>
      </w:r>
      <w:r w:rsidR="006F127C" w:rsidRPr="009E57BC">
        <w:rPr>
          <w:rFonts w:cstheme="minorHAnsi"/>
          <w:color w:val="000000"/>
          <w:shd w:val="clear" w:color="auto" w:fill="FFFFFF"/>
        </w:rPr>
        <w:t xml:space="preserve"> классификации представлены в Таблице 2</w:t>
      </w:r>
      <w:r w:rsidR="00171069">
        <w:rPr>
          <w:rFonts w:cstheme="minorHAnsi"/>
          <w:color w:val="000000"/>
          <w:shd w:val="clear" w:color="auto" w:fill="FFFFFF"/>
        </w:rPr>
        <w:t xml:space="preserve">, графики зависимости </w:t>
      </w:r>
      <w:r w:rsidR="00171069" w:rsidRPr="000C1D69">
        <w:rPr>
          <w:rFonts w:cstheme="minorHAnsi"/>
          <w:color w:val="000000"/>
          <w:position w:val="-10"/>
          <w:shd w:val="clear" w:color="auto" w:fill="FFFFFF"/>
        </w:rPr>
        <w:object w:dxaOrig="999" w:dyaOrig="320" w14:anchorId="087235DC">
          <v:shape id="_x0000_i1029" type="#_x0000_t75" style="width:50.25pt;height:15.75pt" o:ole="">
            <v:imagedata r:id="rId11" o:title=""/>
          </v:shape>
          <o:OLEObject Type="Embed" ProgID="Equation.DSMT4" ShapeID="_x0000_i1029" DrawAspect="Content" ObjectID="_1658935609" r:id="rId17"/>
        </w:object>
      </w:r>
      <w:r w:rsidR="00171069">
        <w:rPr>
          <w:rFonts w:cstheme="minorHAnsi"/>
          <w:color w:val="000000"/>
          <w:shd w:val="clear" w:color="auto" w:fill="FFFFFF"/>
        </w:rPr>
        <w:t xml:space="preserve">от </w:t>
      </w:r>
      <w:del w:id="508" w:author="mokhail" w:date="2020-08-14T16:31:00Z">
        <w:r w:rsidR="00171069" w:rsidDel="00AE5BA6">
          <w:rPr>
            <w:rFonts w:cstheme="minorHAnsi"/>
            <w:color w:val="000000"/>
            <w:shd w:val="clear" w:color="auto" w:fill="FFFFFF"/>
          </w:rPr>
          <w:delText xml:space="preserve"> </w:delText>
        </w:r>
      </w:del>
      <w:r w:rsidR="00171069" w:rsidRPr="00171069">
        <w:rPr>
          <w:rFonts w:cstheme="minorHAnsi"/>
          <w:i/>
          <w:iCs/>
          <w:color w:val="000000"/>
          <w:shd w:val="clear" w:color="auto" w:fill="FFFFFF"/>
          <w:lang w:val="en-US"/>
        </w:rPr>
        <w:t>k</w:t>
      </w:r>
      <w:r w:rsidR="00171069">
        <w:rPr>
          <w:rFonts w:cstheme="minorHAnsi"/>
          <w:i/>
          <w:iCs/>
          <w:color w:val="000000"/>
          <w:shd w:val="clear" w:color="auto" w:fill="FFFFFF"/>
        </w:rPr>
        <w:t xml:space="preserve"> </w:t>
      </w:r>
      <w:r w:rsidR="00171069">
        <w:rPr>
          <w:rFonts w:cstheme="minorHAnsi"/>
          <w:color w:val="000000"/>
          <w:shd w:val="clear" w:color="auto" w:fill="FFFFFF"/>
        </w:rPr>
        <w:t xml:space="preserve">в случае </w:t>
      </w:r>
      <w:proofErr w:type="spellStart"/>
      <w:r w:rsidR="00171069">
        <w:rPr>
          <w:rFonts w:cstheme="minorHAnsi"/>
          <w:color w:val="000000"/>
          <w:shd w:val="clear" w:color="auto" w:fill="FFFFFF"/>
        </w:rPr>
        <w:t>мультиклассовой</w:t>
      </w:r>
      <w:proofErr w:type="spellEnd"/>
      <w:r w:rsidR="00171069">
        <w:rPr>
          <w:rFonts w:cstheme="minorHAnsi"/>
          <w:color w:val="000000"/>
          <w:shd w:val="clear" w:color="auto" w:fill="FFFFFF"/>
        </w:rPr>
        <w:t xml:space="preserve"> классификации представлены на рисунках</w:t>
      </w:r>
      <w:r w:rsidR="002A0D81" w:rsidRPr="009E57BC">
        <w:rPr>
          <w:rFonts w:cstheme="minorHAnsi"/>
          <w:color w:val="000000"/>
          <w:shd w:val="clear" w:color="auto" w:fill="FFFFFF"/>
        </w:rPr>
        <w:t>.</w:t>
      </w:r>
    </w:p>
    <w:p w14:paraId="4C410F95" w14:textId="4EBABF1F" w:rsidR="00171069" w:rsidRPr="009E57BC" w:rsidRDefault="00171069" w:rsidP="00ED7D23">
      <w:pPr>
        <w:jc w:val="both"/>
        <w:rPr>
          <w:rFonts w:cstheme="minorHAnsi"/>
          <w:color w:val="000000"/>
          <w:shd w:val="clear" w:color="auto" w:fill="FFFFFF"/>
        </w:rPr>
      </w:pPr>
      <w:r>
        <w:rPr>
          <w:noProof/>
          <w:lang w:eastAsia="ru-RU"/>
        </w:rPr>
        <w:lastRenderedPageBreak/>
        <w:drawing>
          <wp:inline distT="0" distB="0" distL="0" distR="0" wp14:anchorId="6A79D348" wp14:editId="3F149DD2">
            <wp:extent cx="5940425" cy="332994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7280" w:type="dxa"/>
        <w:jc w:val="center"/>
        <w:tblLook w:val="04A0" w:firstRow="1" w:lastRow="0" w:firstColumn="1" w:lastColumn="0" w:noHBand="0" w:noVBand="1"/>
      </w:tblPr>
      <w:tblGrid>
        <w:gridCol w:w="2080"/>
        <w:gridCol w:w="1300"/>
        <w:gridCol w:w="1300"/>
        <w:gridCol w:w="1300"/>
        <w:gridCol w:w="1300"/>
      </w:tblGrid>
      <w:tr w:rsidR="002A0D81" w:rsidRPr="009E57BC" w14:paraId="3C265420" w14:textId="77777777" w:rsidTr="00E301CF">
        <w:trPr>
          <w:trHeight w:val="300"/>
          <w:jc w:val="center"/>
        </w:trPr>
        <w:tc>
          <w:tcPr>
            <w:tcW w:w="2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11AE36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Набор данных</w:t>
            </w:r>
          </w:p>
        </w:tc>
        <w:tc>
          <w:tcPr>
            <w:tcW w:w="26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554B6D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proofErr w:type="spellStart"/>
            <w:r w:rsidRPr="009E57BC">
              <w:rPr>
                <w:rFonts w:eastAsia="Times New Roman" w:cstheme="minorHAnsi"/>
                <w:color w:val="000000"/>
                <w:lang w:eastAsia="ru-RU"/>
              </w:rPr>
              <w:t>Мультиклассовая</w:t>
            </w:r>
            <w:proofErr w:type="spellEnd"/>
            <w:r w:rsidRPr="009E57BC">
              <w:rPr>
                <w:rFonts w:eastAsia="Times New Roman" w:cstheme="minorHAnsi"/>
                <w:color w:val="000000"/>
                <w:lang w:eastAsia="ru-RU"/>
              </w:rPr>
              <w:t xml:space="preserve"> </w:t>
            </w:r>
          </w:p>
        </w:tc>
        <w:tc>
          <w:tcPr>
            <w:tcW w:w="26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3B472D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 xml:space="preserve">Бинарная </w:t>
            </w:r>
          </w:p>
        </w:tc>
      </w:tr>
      <w:tr w:rsidR="002A0D81" w:rsidRPr="00BD3D4F" w14:paraId="60CED8F6" w14:textId="77777777" w:rsidTr="00E301CF">
        <w:trPr>
          <w:trHeight w:val="300"/>
          <w:jc w:val="center"/>
        </w:trPr>
        <w:tc>
          <w:tcPr>
            <w:tcW w:w="2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76341B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B9B98A" w14:textId="77777777" w:rsidR="002A0D81" w:rsidRPr="00BD3D4F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i/>
                <w:iCs/>
                <w:color w:val="000000"/>
                <w:lang w:eastAsia="ru-RU"/>
              </w:rPr>
            </w:pPr>
            <w:r w:rsidRPr="00BD3D4F">
              <w:rPr>
                <w:rFonts w:eastAsia="Times New Roman" w:cstheme="minorHAnsi"/>
                <w:i/>
                <w:iCs/>
                <w:color w:val="000000"/>
                <w:lang w:eastAsia="ru-RU"/>
              </w:rPr>
              <w:t>k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0FB2C8" w14:textId="11D3844F" w:rsidR="002A0D81" w:rsidRPr="009E57BC" w:rsidRDefault="00E301CF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0C1D69">
              <w:rPr>
                <w:rFonts w:cstheme="minorHAnsi"/>
                <w:color w:val="000000"/>
                <w:position w:val="-10"/>
                <w:shd w:val="clear" w:color="auto" w:fill="FFFFFF"/>
              </w:rPr>
              <w:object w:dxaOrig="999" w:dyaOrig="320" w14:anchorId="3D5F7335">
                <v:shape id="_x0000_i1030" type="#_x0000_t75" style="width:50.25pt;height:15.75pt" o:ole="">
                  <v:imagedata r:id="rId11" o:title=""/>
                </v:shape>
                <o:OLEObject Type="Embed" ProgID="Equation.DSMT4" ShapeID="_x0000_i1030" DrawAspect="Content" ObjectID="_1658935610" r:id="rId19"/>
              </w:objec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4A7FB7" w14:textId="77777777" w:rsidR="002A0D81" w:rsidRPr="00BD3D4F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i/>
                <w:iCs/>
                <w:color w:val="000000"/>
                <w:lang w:eastAsia="ru-RU"/>
              </w:rPr>
            </w:pPr>
            <w:r w:rsidRPr="00BD3D4F">
              <w:rPr>
                <w:rFonts w:eastAsia="Times New Roman" w:cstheme="minorHAnsi"/>
                <w:i/>
                <w:iCs/>
                <w:color w:val="000000"/>
                <w:lang w:eastAsia="ru-RU"/>
              </w:rPr>
              <w:t>k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128040" w14:textId="246030D6" w:rsidR="002A0D81" w:rsidRPr="009E57BC" w:rsidRDefault="00E301CF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0C1D69">
              <w:rPr>
                <w:rFonts w:cstheme="minorHAnsi"/>
                <w:color w:val="000000"/>
                <w:position w:val="-10"/>
                <w:shd w:val="clear" w:color="auto" w:fill="FFFFFF"/>
              </w:rPr>
              <w:object w:dxaOrig="999" w:dyaOrig="320" w14:anchorId="3D19DDD6">
                <v:shape id="_x0000_i1031" type="#_x0000_t75" style="width:50.25pt;height:15.75pt" o:ole="">
                  <v:imagedata r:id="rId11" o:title=""/>
                </v:shape>
                <o:OLEObject Type="Embed" ProgID="Equation.DSMT4" ShapeID="_x0000_i1031" DrawAspect="Content" ObjectID="_1658935611" r:id="rId20"/>
              </w:object>
            </w:r>
          </w:p>
        </w:tc>
      </w:tr>
      <w:tr w:rsidR="002A0D81" w:rsidRPr="009E57BC" w14:paraId="4269FF1E" w14:textId="77777777" w:rsidTr="009E57BC">
        <w:trPr>
          <w:trHeight w:val="30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63AAB" w14:textId="624E73C8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I</w:t>
            </w:r>
            <w:r w:rsidR="009F6A03">
              <w:rPr>
                <w:rFonts w:eastAsia="Times New Roman" w:cstheme="minorHAnsi"/>
                <w:color w:val="000000"/>
                <w:lang w:val="en-US" w:eastAsia="ru-RU"/>
              </w:rPr>
              <w:t>E</w:t>
            </w:r>
            <w:proofErr w:type="spellStart"/>
            <w:r w:rsidRPr="009E57BC">
              <w:rPr>
                <w:rFonts w:eastAsia="Times New Roman" w:cstheme="minorHAnsi"/>
                <w:color w:val="000000"/>
                <w:lang w:eastAsia="ru-RU"/>
              </w:rPr>
              <w:t>mo</w:t>
            </w:r>
            <w:proofErr w:type="spellEnd"/>
            <w:r w:rsidR="009F6A03">
              <w:rPr>
                <w:rFonts w:eastAsia="Times New Roman" w:cstheme="minorHAnsi"/>
                <w:color w:val="000000"/>
                <w:lang w:val="en-US" w:eastAsia="ru-RU"/>
              </w:rPr>
              <w:t>C</w:t>
            </w:r>
            <w:proofErr w:type="spellStart"/>
            <w:r w:rsidRPr="009E57BC">
              <w:rPr>
                <w:rFonts w:eastAsia="Times New Roman" w:cstheme="minorHAnsi"/>
                <w:color w:val="000000"/>
                <w:lang w:eastAsia="ru-RU"/>
              </w:rPr>
              <w:t>ap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5AFC7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69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5304D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0,45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AA6A1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25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75237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0,66</w:t>
            </w:r>
          </w:p>
        </w:tc>
      </w:tr>
      <w:tr w:rsidR="002A0D81" w:rsidRPr="009E57BC" w14:paraId="56703225" w14:textId="77777777" w:rsidTr="009E57BC">
        <w:trPr>
          <w:trHeight w:val="30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CF464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proofErr w:type="spellStart"/>
            <w:r w:rsidRPr="009E57BC">
              <w:rPr>
                <w:rFonts w:eastAsia="Times New Roman" w:cstheme="minorHAnsi"/>
                <w:color w:val="000000"/>
                <w:lang w:eastAsia="ru-RU"/>
              </w:rPr>
              <w:t>Crema</w:t>
            </w:r>
            <w:proofErr w:type="spellEnd"/>
            <w:r w:rsidRPr="009E57BC">
              <w:rPr>
                <w:rFonts w:eastAsia="Times New Roman" w:cstheme="minorHAnsi"/>
                <w:color w:val="000000"/>
                <w:lang w:eastAsia="ru-RU"/>
              </w:rPr>
              <w:t>-D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8A002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55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F33FB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0,49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A1A6B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39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46CD5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0,75</w:t>
            </w:r>
          </w:p>
        </w:tc>
      </w:tr>
      <w:tr w:rsidR="002A0D81" w:rsidRPr="009E57BC" w14:paraId="53C6CB93" w14:textId="77777777" w:rsidTr="009E57BC">
        <w:trPr>
          <w:trHeight w:val="30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09E91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proofErr w:type="spellStart"/>
            <w:r w:rsidRPr="009E57BC">
              <w:rPr>
                <w:rFonts w:eastAsia="Times New Roman" w:cstheme="minorHAnsi"/>
                <w:color w:val="000000"/>
                <w:lang w:eastAsia="ru-RU"/>
              </w:rPr>
              <w:t>Emo</w:t>
            </w:r>
            <w:proofErr w:type="spellEnd"/>
            <w:r w:rsidRPr="009E57BC">
              <w:rPr>
                <w:rFonts w:eastAsia="Times New Roman" w:cstheme="minorHAnsi"/>
                <w:color w:val="000000"/>
                <w:lang w:eastAsia="ru-RU"/>
              </w:rPr>
              <w:t>-DB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FF472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13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1961A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0,72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8315F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27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ADFC1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0,86</w:t>
            </w:r>
          </w:p>
        </w:tc>
      </w:tr>
      <w:tr w:rsidR="002A0D81" w:rsidRPr="009E57BC" w14:paraId="081D2D7C" w14:textId="77777777" w:rsidTr="009E57BC">
        <w:trPr>
          <w:trHeight w:val="30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CA5CA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RAVDESS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0F2A1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8BF76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0,58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5FBD0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A549F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0,78</w:t>
            </w:r>
          </w:p>
        </w:tc>
      </w:tr>
      <w:tr w:rsidR="002A0D81" w:rsidRPr="009E57BC" w14:paraId="3A86B7CB" w14:textId="77777777" w:rsidTr="009E57BC">
        <w:trPr>
          <w:trHeight w:val="30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699BA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SAVEE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470CE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84875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0,62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07E22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11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398B9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0,68</w:t>
            </w:r>
          </w:p>
        </w:tc>
      </w:tr>
      <w:tr w:rsidR="002A0D81" w:rsidRPr="009E57BC" w14:paraId="37FFF100" w14:textId="77777777" w:rsidTr="009E57BC">
        <w:trPr>
          <w:trHeight w:val="30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5B545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TESS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7FFB1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20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90B29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0,98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DDFE9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3DA70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0,99</w:t>
            </w:r>
          </w:p>
        </w:tc>
      </w:tr>
      <w:tr w:rsidR="002A0D81" w:rsidRPr="009E57BC" w14:paraId="34B90454" w14:textId="77777777" w:rsidTr="009E57BC">
        <w:trPr>
          <w:trHeight w:val="30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D5F91" w14:textId="365CD46C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proofErr w:type="spellStart"/>
            <w:r w:rsidRPr="009E57BC">
              <w:rPr>
                <w:rFonts w:eastAsia="Times New Roman" w:cstheme="minorHAnsi"/>
                <w:color w:val="000000"/>
                <w:lang w:eastAsia="ru-RU"/>
              </w:rPr>
              <w:t>English</w:t>
            </w:r>
            <w:proofErr w:type="spellEnd"/>
            <w:r w:rsidR="001933DA">
              <w:rPr>
                <w:rFonts w:eastAsia="Times New Roman" w:cstheme="minorHAnsi"/>
                <w:color w:val="000000"/>
                <w:lang w:eastAsia="ru-RU"/>
              </w:rPr>
              <w:t xml:space="preserve"> </w:t>
            </w:r>
            <w:proofErr w:type="spellStart"/>
            <w:r w:rsidRPr="009E57BC">
              <w:rPr>
                <w:rFonts w:eastAsia="Times New Roman" w:cstheme="minorHAnsi"/>
                <w:color w:val="000000"/>
                <w:lang w:eastAsia="ru-RU"/>
              </w:rPr>
              <w:t>Assembly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84453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17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1E75D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0,60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5B201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13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A9453" w14:textId="77777777" w:rsidR="002A0D81" w:rsidRPr="009E57BC" w:rsidRDefault="002A0D81" w:rsidP="00ED7D23">
            <w:pPr>
              <w:keepNext/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0,73</w:t>
            </w:r>
          </w:p>
        </w:tc>
      </w:tr>
    </w:tbl>
    <w:p w14:paraId="7BEF96BA" w14:textId="2B1BEF4D" w:rsidR="00E4563B" w:rsidRDefault="009E57BC" w:rsidP="00ED7D23">
      <w:pPr>
        <w:pStyle w:val="a6"/>
        <w:jc w:val="center"/>
        <w:rPr>
          <w:rFonts w:cstheme="minorHAnsi"/>
          <w:sz w:val="22"/>
          <w:szCs w:val="22"/>
        </w:rPr>
      </w:pPr>
      <w:r w:rsidRPr="009E57BC">
        <w:rPr>
          <w:rFonts w:cstheme="minorHAnsi"/>
          <w:sz w:val="22"/>
          <w:szCs w:val="22"/>
        </w:rPr>
        <w:t xml:space="preserve">Таблица </w:t>
      </w:r>
      <w:r w:rsidRPr="009E57BC">
        <w:rPr>
          <w:rFonts w:cstheme="minorHAnsi"/>
          <w:sz w:val="22"/>
          <w:szCs w:val="22"/>
        </w:rPr>
        <w:fldChar w:fldCharType="begin"/>
      </w:r>
      <w:r w:rsidRPr="009E57BC">
        <w:rPr>
          <w:rFonts w:cstheme="minorHAnsi"/>
          <w:sz w:val="22"/>
          <w:szCs w:val="22"/>
        </w:rPr>
        <w:instrText xml:space="preserve"> SEQ Таблица \* ARABIC </w:instrText>
      </w:r>
      <w:r w:rsidRPr="009E57BC">
        <w:rPr>
          <w:rFonts w:cstheme="minorHAnsi"/>
          <w:sz w:val="22"/>
          <w:szCs w:val="22"/>
        </w:rPr>
        <w:fldChar w:fldCharType="separate"/>
      </w:r>
      <w:r w:rsidRPr="009E57BC">
        <w:rPr>
          <w:rFonts w:cstheme="minorHAnsi"/>
          <w:noProof/>
          <w:sz w:val="22"/>
          <w:szCs w:val="22"/>
        </w:rPr>
        <w:t>2</w:t>
      </w:r>
      <w:r w:rsidRPr="009E57BC">
        <w:rPr>
          <w:rFonts w:cstheme="minorHAnsi"/>
          <w:sz w:val="22"/>
          <w:szCs w:val="22"/>
        </w:rPr>
        <w:fldChar w:fldCharType="end"/>
      </w:r>
      <w:r w:rsidRPr="009E57BC">
        <w:rPr>
          <w:rFonts w:cstheme="minorHAnsi"/>
          <w:sz w:val="22"/>
          <w:szCs w:val="22"/>
          <w:lang w:val="en-US"/>
        </w:rPr>
        <w:t>.</w:t>
      </w:r>
      <w:r w:rsidRPr="009E57BC">
        <w:rPr>
          <w:rFonts w:cstheme="minorHAnsi"/>
          <w:sz w:val="22"/>
          <w:szCs w:val="22"/>
        </w:rPr>
        <w:t xml:space="preserve"> Результаты классификации.</w:t>
      </w:r>
    </w:p>
    <w:p w14:paraId="69B82FD7" w14:textId="77777777" w:rsidR="00171069" w:rsidRPr="00171069" w:rsidRDefault="00171069" w:rsidP="00171069"/>
    <w:p w14:paraId="359F3F57" w14:textId="32B0995D" w:rsidR="009E57BC" w:rsidRPr="00282B14" w:rsidRDefault="009E57BC" w:rsidP="00ED7D23">
      <w:pPr>
        <w:jc w:val="both"/>
      </w:pPr>
      <w:r>
        <w:t xml:space="preserve">Также для облегчения интерпретации результата классификации и визуализаций распределения, на каждом наборе данных были построены матрицы ошибок лучшего классификатора. Они представлены на рисунках. </w:t>
      </w:r>
    </w:p>
    <w:p w14:paraId="05FE4470" w14:textId="3DA06F82" w:rsidR="009E57BC" w:rsidRPr="009E57BC" w:rsidRDefault="009E57BC" w:rsidP="00ED7D23">
      <w:pPr>
        <w:jc w:val="both"/>
        <w:rPr>
          <w:b/>
          <w:bCs/>
        </w:rPr>
      </w:pPr>
      <w:r w:rsidRPr="009E57BC">
        <w:rPr>
          <w:b/>
          <w:bCs/>
        </w:rPr>
        <w:t>5.</w:t>
      </w:r>
      <w:r>
        <w:rPr>
          <w:b/>
          <w:bCs/>
        </w:rPr>
        <w:t xml:space="preserve"> </w:t>
      </w:r>
      <w:r w:rsidRPr="009E57BC">
        <w:rPr>
          <w:b/>
          <w:bCs/>
        </w:rPr>
        <w:t>Интерпретация и обсуждение результатов.</w:t>
      </w:r>
    </w:p>
    <w:p w14:paraId="47E53615" w14:textId="180070D5" w:rsidR="00E4793F" w:rsidRDefault="009E57BC" w:rsidP="00ED7D23">
      <w:pPr>
        <w:ind w:firstLine="708"/>
        <w:jc w:val="both"/>
      </w:pPr>
      <w:r>
        <w:t xml:space="preserve">По результатам классификации видно, что в подавляющем большинстве случаев, у алгоритма </w:t>
      </w:r>
      <w:r>
        <w:rPr>
          <w:lang w:val="en-US"/>
        </w:rPr>
        <w:t>k</w:t>
      </w:r>
      <w:r w:rsidRPr="009E57BC">
        <w:t xml:space="preserve"> </w:t>
      </w:r>
      <w:r>
        <w:t xml:space="preserve">ближайших соседей в случае </w:t>
      </w:r>
      <w:proofErr w:type="spellStart"/>
      <w:r>
        <w:t>мультиклассовой</w:t>
      </w:r>
      <w:proofErr w:type="spellEnd"/>
      <w:r>
        <w:t xml:space="preserve"> классификации не возникает проблем с </w:t>
      </w:r>
      <w:del w:id="509" w:author="mokhail" w:date="2020-08-12T00:35:00Z">
        <w:r w:rsidDel="00B8699E">
          <w:delText xml:space="preserve">выявлением </w:delText>
        </w:r>
      </w:del>
      <w:ins w:id="510" w:author="mokhail" w:date="2020-08-12T00:35:00Z">
        <w:r w:rsidR="00B8699E">
          <w:t xml:space="preserve">распознаванием </w:t>
        </w:r>
      </w:ins>
      <w:r>
        <w:t>гнева, также достаточно уверенно распознается печаль и нейтральная эмоциональная окраска.</w:t>
      </w:r>
      <w:r w:rsidR="001933DA">
        <w:t xml:space="preserve"> Это видно также на</w:t>
      </w:r>
      <w:r w:rsidR="001933DA" w:rsidRPr="001933DA">
        <w:t xml:space="preserve"> </w:t>
      </w:r>
      <w:r w:rsidR="001933DA">
        <w:t xml:space="preserve">визуализациях </w:t>
      </w:r>
      <w:r w:rsidR="001933DA">
        <w:rPr>
          <w:lang w:val="en-US"/>
        </w:rPr>
        <w:t>t</w:t>
      </w:r>
      <w:r w:rsidR="001933DA" w:rsidRPr="001933DA">
        <w:t>-</w:t>
      </w:r>
      <w:r w:rsidR="001933DA">
        <w:rPr>
          <w:lang w:val="en-US"/>
        </w:rPr>
        <w:t>SNE</w:t>
      </w:r>
      <w:r w:rsidR="001933DA" w:rsidRPr="001933DA">
        <w:t>,</w:t>
      </w:r>
      <w:del w:id="511" w:author="mokhail" w:date="2020-08-12T00:35:00Z">
        <w:r w:rsidR="001933DA" w:rsidRPr="001933DA" w:rsidDel="00B8699E">
          <w:delText xml:space="preserve"> </w:delText>
        </w:r>
      </w:del>
      <w:r>
        <w:t xml:space="preserve"> </w:t>
      </w:r>
      <w:r w:rsidR="001933DA">
        <w:t xml:space="preserve">где образцы этих эмоций занимают строго определенную область пространства. </w:t>
      </w:r>
      <w:r w:rsidR="00E4793F">
        <w:t xml:space="preserve"> В случае </w:t>
      </w:r>
      <w:r w:rsidR="001258A5">
        <w:rPr>
          <w:rFonts w:cstheme="minorHAnsi"/>
          <w:color w:val="000000"/>
          <w:shd w:val="clear" w:color="auto" w:fill="FFFFFF"/>
        </w:rPr>
        <w:t>бинарной классификации негативной эмоциональной окраски по стратегии «один против остальных»,</w:t>
      </w:r>
      <w:r w:rsidR="00E4793F">
        <w:t xml:space="preserve"> </w:t>
      </w:r>
      <w:del w:id="512" w:author="mokhail" w:date="2020-08-12T00:35:00Z">
        <w:r w:rsidR="00E4793F" w:rsidDel="00B8699E">
          <w:delText>мы можем</w:delText>
        </w:r>
      </w:del>
      <w:ins w:id="513" w:author="mokhail" w:date="2020-08-12T00:35:00Z">
        <w:r w:rsidR="00B8699E">
          <w:t>можно</w:t>
        </w:r>
      </w:ins>
      <w:r w:rsidR="00E4793F">
        <w:t xml:space="preserve"> наблюдать явный перевес качества классификации в сторону определения истинно «негативного» класса и большой ложноположительный показатель, что свидетельствует о некоторой степени </w:t>
      </w:r>
      <w:proofErr w:type="spellStart"/>
      <w:r w:rsidR="00E4793F">
        <w:t>переобученности</w:t>
      </w:r>
      <w:proofErr w:type="spellEnd"/>
      <w:r w:rsidR="00E4793F">
        <w:t xml:space="preserve"> модели, устранив которую, можно получить лучшие результаты.</w:t>
      </w:r>
    </w:p>
    <w:p w14:paraId="1FDB9BCC" w14:textId="31B2BF99" w:rsidR="00E4793F" w:rsidRDefault="009E57BC" w:rsidP="00ED7D23">
      <w:pPr>
        <w:ind w:firstLine="708"/>
        <w:jc w:val="both"/>
      </w:pPr>
      <w:r>
        <w:t xml:space="preserve">На наборе данных </w:t>
      </w:r>
      <w:r>
        <w:rPr>
          <w:lang w:val="en-US"/>
        </w:rPr>
        <w:t>TESS</w:t>
      </w:r>
      <w:r w:rsidRPr="009E57BC">
        <w:t xml:space="preserve"> </w:t>
      </w:r>
      <w:r>
        <w:t>получены</w:t>
      </w:r>
      <w:r w:rsidR="001933DA">
        <w:t xml:space="preserve"> </w:t>
      </w:r>
      <w:r w:rsidR="00E4793F">
        <w:t>выделяющиеся</w:t>
      </w:r>
      <w:r w:rsidR="001933DA">
        <w:t xml:space="preserve"> результаты как классификации, так и визуализации, однако, это связано с особенностями этого набора данных – чрезмерное модулирование актерами эмоций, произнесение одной и той же фразы</w:t>
      </w:r>
      <w:r w:rsidR="00E4793F">
        <w:t>, всего два актера.</w:t>
      </w:r>
      <w:r w:rsidR="001933DA">
        <w:t xml:space="preserve"> </w:t>
      </w:r>
      <w:r w:rsidR="00E4793F">
        <w:t>В общем случае, л</w:t>
      </w:r>
      <w:r w:rsidR="001933DA">
        <w:t xml:space="preserve">учшие результаты получены для тех наборов данных, в которых: а) Разделение и </w:t>
      </w:r>
      <w:r w:rsidR="001933DA">
        <w:lastRenderedPageBreak/>
        <w:t>модуляция эмоциональных переживаний сильнее выражена (более яркая игра актеров)</w:t>
      </w:r>
      <w:r w:rsidR="001933DA" w:rsidRPr="001933DA">
        <w:t xml:space="preserve">; </w:t>
      </w:r>
      <w:r w:rsidR="001933DA">
        <w:t>б) Произносятся одинаковые и короткие фразы; в)</w:t>
      </w:r>
      <w:r w:rsidR="00E4793F">
        <w:t xml:space="preserve"> Меньшее количество актеров. </w:t>
      </w:r>
    </w:p>
    <w:p w14:paraId="3FD4CE82" w14:textId="4EB7C9E1" w:rsidR="00BD3D4F" w:rsidRPr="00BD3D4F" w:rsidRDefault="00E4793F" w:rsidP="00BD3D4F">
      <w:pPr>
        <w:ind w:firstLine="708"/>
        <w:jc w:val="both"/>
      </w:pPr>
      <w:r>
        <w:t>На</w:t>
      </w:r>
      <w:r w:rsidR="009E57BC">
        <w:t xml:space="preserve"> некоторых наборах данных (</w:t>
      </w:r>
      <w:r w:rsidR="009F6A03">
        <w:rPr>
          <w:lang w:val="en-US"/>
        </w:rPr>
        <w:t>SAVEE</w:t>
      </w:r>
      <w:r w:rsidR="009E57BC">
        <w:t xml:space="preserve">, </w:t>
      </w:r>
      <w:proofErr w:type="spellStart"/>
      <w:r w:rsidR="009F6A03">
        <w:rPr>
          <w:lang w:val="en-US"/>
        </w:rPr>
        <w:t>IEmoCap</w:t>
      </w:r>
      <w:proofErr w:type="spellEnd"/>
      <w:r w:rsidR="009E57BC">
        <w:t xml:space="preserve">) T-SNE </w:t>
      </w:r>
      <w:commentRangeStart w:id="514"/>
      <w:r w:rsidR="009E57BC">
        <w:t xml:space="preserve">выявляет кластеры </w:t>
      </w:r>
      <w:commentRangeEnd w:id="514"/>
      <w:r w:rsidR="00AC04AA">
        <w:rPr>
          <w:rStyle w:val="a9"/>
        </w:rPr>
        <w:commentReference w:id="514"/>
      </w:r>
      <w:r w:rsidR="009E57BC">
        <w:t>по отличному от эмоциональной окраски признаку. Это могут быть кластеры для говорящих разного пола</w:t>
      </w:r>
      <w:r>
        <w:t>, или для разных актеров.</w:t>
      </w:r>
      <w:r w:rsidR="009E57BC">
        <w:t xml:space="preserve"> Применение разделения по полам </w:t>
      </w:r>
      <w:r>
        <w:t xml:space="preserve">или использование идентификации говорящего </w:t>
      </w:r>
      <w:r w:rsidR="009E57BC">
        <w:t>может улучшить качество классификации.</w:t>
      </w:r>
    </w:p>
    <w:p w14:paraId="01116E12" w14:textId="7AC22DA0" w:rsidR="00E4793F" w:rsidRPr="00732632" w:rsidRDefault="00E4793F" w:rsidP="00ED7D23">
      <w:pPr>
        <w:jc w:val="both"/>
        <w:rPr>
          <w:b/>
          <w:bCs/>
        </w:rPr>
      </w:pPr>
      <w:r w:rsidRPr="00732632">
        <w:rPr>
          <w:b/>
          <w:bCs/>
        </w:rPr>
        <w:t>6. Выводы и дальнейшие планы.</w:t>
      </w:r>
    </w:p>
    <w:p w14:paraId="065D5475" w14:textId="3D3A91B3" w:rsidR="00E4793F" w:rsidRDefault="00E4793F" w:rsidP="00ED7D23">
      <w:pPr>
        <w:jc w:val="both"/>
      </w:pPr>
      <w:r>
        <w:tab/>
      </w:r>
      <w:r w:rsidR="00732632">
        <w:t xml:space="preserve">По итогу работы можно сделать вывод, что возможность и результаты классификации эмоций по речи методом </w:t>
      </w:r>
      <w:r w:rsidR="00732632">
        <w:rPr>
          <w:lang w:val="en-US"/>
        </w:rPr>
        <w:t>k</w:t>
      </w:r>
      <w:r w:rsidR="00732632" w:rsidRPr="00732632">
        <w:t xml:space="preserve"> </w:t>
      </w:r>
      <w:r w:rsidR="00732632">
        <w:t xml:space="preserve">ближайших соседей во многом зависят от особенностей обучающего набора данных, а также от метода предобработки. </w:t>
      </w:r>
      <w:r>
        <w:t xml:space="preserve">В наши дальнейшие планы входит </w:t>
      </w:r>
      <w:r w:rsidR="00732632">
        <w:t>расширение списка используемых наборов данных (в том числе, на русском языке), методов классификации и предобработки</w:t>
      </w:r>
      <w:r w:rsidR="00BD3D4F">
        <w:t xml:space="preserve"> в целях улучшения качества классификации</w:t>
      </w:r>
      <w:r w:rsidR="00732632">
        <w:t>. Также планируется применять рассмотренные методы в задачах м</w:t>
      </w:r>
      <w:r w:rsidR="00282B14">
        <w:t>ул</w:t>
      </w:r>
      <w:r w:rsidR="00E4347C">
        <w:t>ь</w:t>
      </w:r>
      <w:r w:rsidR="00282B14">
        <w:t>ти</w:t>
      </w:r>
      <w:r w:rsidR="00732632">
        <w:t xml:space="preserve">модального распознавания эмоций. </w:t>
      </w:r>
    </w:p>
    <w:p w14:paraId="62C2654F" w14:textId="5DA98853" w:rsidR="00E4793F" w:rsidRDefault="00E4793F" w:rsidP="00ED7D23">
      <w:pPr>
        <w:jc w:val="both"/>
      </w:pPr>
      <w:r>
        <w:tab/>
      </w:r>
    </w:p>
    <w:p w14:paraId="4BDFD342" w14:textId="0362C135" w:rsidR="00732632" w:rsidRPr="00E157AA" w:rsidRDefault="00732632" w:rsidP="00ED7D23">
      <w:pPr>
        <w:jc w:val="both"/>
        <w:rPr>
          <w:b/>
          <w:bCs/>
          <w:lang w:val="en-US"/>
        </w:rPr>
      </w:pPr>
      <w:r w:rsidRPr="00E157AA">
        <w:rPr>
          <w:b/>
          <w:bCs/>
          <w:lang w:val="en-US"/>
        </w:rPr>
        <w:t xml:space="preserve">7. </w:t>
      </w:r>
      <w:r w:rsidRPr="00732632">
        <w:rPr>
          <w:b/>
          <w:bCs/>
        </w:rPr>
        <w:t>Литература</w:t>
      </w:r>
      <w:r w:rsidRPr="00E157AA">
        <w:rPr>
          <w:b/>
          <w:bCs/>
          <w:lang w:val="en-US"/>
        </w:rPr>
        <w:t>.</w:t>
      </w:r>
    </w:p>
    <w:p w14:paraId="7E9AC70C" w14:textId="3E6A760E" w:rsidR="00732632" w:rsidRDefault="00732632" w:rsidP="00ED7D23">
      <w:pPr>
        <w:jc w:val="both"/>
        <w:rPr>
          <w:rFonts w:cstheme="minorHAnsi"/>
          <w:lang w:val="en-US"/>
        </w:rPr>
      </w:pPr>
      <w:commentRangeStart w:id="515"/>
      <w:r>
        <w:rPr>
          <w:lang w:val="en-US"/>
        </w:rPr>
        <w:t>[1]</w:t>
      </w:r>
      <w:r w:rsidRPr="009E57BC">
        <w:rPr>
          <w:rFonts w:cstheme="minorHAnsi"/>
          <w:lang w:val="en-US"/>
        </w:rPr>
        <w:t>Cornelius</w:t>
      </w:r>
      <w:r w:rsidRPr="00732632">
        <w:rPr>
          <w:rFonts w:cstheme="minorHAnsi"/>
          <w:lang w:val="en-US"/>
        </w:rPr>
        <w:t xml:space="preserve">, </w:t>
      </w:r>
      <w:r w:rsidRPr="009E57BC">
        <w:rPr>
          <w:rFonts w:cstheme="minorHAnsi"/>
          <w:lang w:val="en-US"/>
        </w:rPr>
        <w:t>R</w:t>
      </w:r>
      <w:r w:rsidRPr="00732632">
        <w:rPr>
          <w:rFonts w:cstheme="minorHAnsi"/>
          <w:lang w:val="en-US"/>
        </w:rPr>
        <w:t>.</w:t>
      </w:r>
      <w:r w:rsidRPr="009E57BC">
        <w:rPr>
          <w:rFonts w:cstheme="minorHAnsi"/>
          <w:lang w:val="en-US"/>
        </w:rPr>
        <w:t>R</w:t>
      </w:r>
      <w:r w:rsidRPr="00732632">
        <w:rPr>
          <w:rFonts w:cstheme="minorHAnsi"/>
          <w:lang w:val="en-US"/>
        </w:rPr>
        <w:t xml:space="preserve">., 1996. </w:t>
      </w:r>
      <w:r w:rsidRPr="009E57BC">
        <w:rPr>
          <w:rFonts w:cstheme="minorHAnsi"/>
          <w:lang w:val="en-US"/>
        </w:rPr>
        <w:t>The Science of Emotion. Research and Tradition in the Psychology of Emotion. Prentice</w:t>
      </w:r>
      <w:r w:rsidRPr="00B8699E">
        <w:rPr>
          <w:rFonts w:cstheme="minorHAnsi"/>
          <w:lang w:val="en-US"/>
        </w:rPr>
        <w:t>-</w:t>
      </w:r>
      <w:r w:rsidRPr="009E57BC">
        <w:rPr>
          <w:rFonts w:cstheme="minorHAnsi"/>
          <w:lang w:val="en-US"/>
        </w:rPr>
        <w:t>Hall</w:t>
      </w:r>
      <w:r w:rsidRPr="00B8699E">
        <w:rPr>
          <w:rFonts w:cstheme="minorHAnsi"/>
          <w:lang w:val="en-US"/>
        </w:rPr>
        <w:t xml:space="preserve">, </w:t>
      </w:r>
      <w:r w:rsidRPr="009E57BC">
        <w:rPr>
          <w:rFonts w:cstheme="minorHAnsi"/>
          <w:lang w:val="en-US"/>
        </w:rPr>
        <w:t>Upper</w:t>
      </w:r>
      <w:r w:rsidRPr="00B8699E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Saddle</w:t>
      </w:r>
      <w:r w:rsidRPr="00B8699E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River</w:t>
      </w:r>
      <w:r w:rsidRPr="00B8699E">
        <w:rPr>
          <w:rFonts w:cstheme="minorHAnsi"/>
          <w:lang w:val="en-US"/>
        </w:rPr>
        <w:t xml:space="preserve">, </w:t>
      </w:r>
      <w:r w:rsidRPr="009E57BC">
        <w:rPr>
          <w:rFonts w:cstheme="minorHAnsi"/>
          <w:lang w:val="en-US"/>
        </w:rPr>
        <w:t>NJ</w:t>
      </w:r>
      <w:commentRangeEnd w:id="515"/>
      <w:r w:rsidR="00263CCA">
        <w:rPr>
          <w:rStyle w:val="a9"/>
        </w:rPr>
        <w:commentReference w:id="515"/>
      </w:r>
    </w:p>
    <w:p w14:paraId="153FDB7E" w14:textId="7FDF8336" w:rsidR="00A74166" w:rsidRPr="00E157AA" w:rsidRDefault="00A74166" w:rsidP="00ED7D23">
      <w:pPr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[2]</w:t>
      </w:r>
      <w:proofErr w:type="spellStart"/>
      <w:r w:rsidRPr="009E57BC">
        <w:rPr>
          <w:rFonts w:cstheme="minorHAnsi"/>
          <w:lang w:val="en-US"/>
        </w:rPr>
        <w:t>Ortony</w:t>
      </w:r>
      <w:proofErr w:type="spellEnd"/>
      <w:r w:rsidRPr="00A74166">
        <w:rPr>
          <w:rFonts w:cstheme="minorHAnsi"/>
          <w:lang w:val="en-US"/>
        </w:rPr>
        <w:t xml:space="preserve">, </w:t>
      </w:r>
      <w:r w:rsidRPr="009E57BC">
        <w:rPr>
          <w:rFonts w:cstheme="minorHAnsi"/>
          <w:lang w:val="en-US"/>
        </w:rPr>
        <w:t>Andrew</w:t>
      </w:r>
      <w:r w:rsidRPr="00A74166">
        <w:rPr>
          <w:rFonts w:cstheme="minorHAnsi"/>
          <w:lang w:val="en-US"/>
        </w:rPr>
        <w:t xml:space="preserve"> &amp; </w:t>
      </w:r>
      <w:r w:rsidRPr="009E57BC">
        <w:rPr>
          <w:rFonts w:cstheme="minorHAnsi"/>
          <w:lang w:val="en-US"/>
        </w:rPr>
        <w:t>Turner</w:t>
      </w:r>
      <w:r w:rsidRPr="00A74166">
        <w:rPr>
          <w:rFonts w:cstheme="minorHAnsi"/>
          <w:lang w:val="en-US"/>
        </w:rPr>
        <w:t xml:space="preserve">, </w:t>
      </w:r>
      <w:r w:rsidRPr="009E57BC">
        <w:rPr>
          <w:rFonts w:cstheme="minorHAnsi"/>
          <w:lang w:val="en-US"/>
        </w:rPr>
        <w:t>Terence</w:t>
      </w:r>
      <w:r w:rsidRPr="00A74166">
        <w:rPr>
          <w:rFonts w:cstheme="minorHAnsi"/>
          <w:lang w:val="en-US"/>
        </w:rPr>
        <w:t xml:space="preserve">. (1990). </w:t>
      </w:r>
      <w:r w:rsidRPr="009E57BC">
        <w:rPr>
          <w:rFonts w:cstheme="minorHAnsi"/>
          <w:lang w:val="en-US"/>
        </w:rPr>
        <w:t>What</w:t>
      </w:r>
      <w:r w:rsidRPr="00A74166">
        <w:rPr>
          <w:rFonts w:cstheme="minorHAnsi"/>
          <w:lang w:val="en-US"/>
        </w:rPr>
        <w:t>'</w:t>
      </w:r>
      <w:r w:rsidRPr="009E57BC">
        <w:rPr>
          <w:rFonts w:cstheme="minorHAnsi"/>
          <w:lang w:val="en-US"/>
        </w:rPr>
        <w:t>s</w:t>
      </w:r>
      <w:r w:rsidRPr="00A74166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Basic</w:t>
      </w:r>
      <w:r w:rsidRPr="00A74166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About</w:t>
      </w:r>
      <w:r w:rsidRPr="00A74166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Basic</w:t>
      </w:r>
      <w:r w:rsidRPr="00A74166">
        <w:rPr>
          <w:rFonts w:cstheme="minorHAnsi"/>
          <w:lang w:val="en-US"/>
        </w:rPr>
        <w:t xml:space="preserve"> </w:t>
      </w:r>
      <w:proofErr w:type="gramStart"/>
      <w:r w:rsidRPr="009E57BC">
        <w:rPr>
          <w:rFonts w:cstheme="minorHAnsi"/>
          <w:lang w:val="en-US"/>
        </w:rPr>
        <w:t>Emotions</w:t>
      </w:r>
      <w:r w:rsidRPr="00A74166">
        <w:rPr>
          <w:rFonts w:cstheme="minorHAnsi"/>
          <w:lang w:val="en-US"/>
        </w:rPr>
        <w:t>?.</w:t>
      </w:r>
      <w:proofErr w:type="gramEnd"/>
      <w:r w:rsidRPr="00A74166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Psychological</w:t>
      </w:r>
      <w:r w:rsidRPr="00E157AA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review</w:t>
      </w:r>
      <w:r w:rsidRPr="00E157AA">
        <w:rPr>
          <w:rFonts w:cstheme="minorHAnsi"/>
          <w:lang w:val="en-US"/>
        </w:rPr>
        <w:t>. 97. 315-31. 10.1037/0033-295</w:t>
      </w:r>
      <w:r w:rsidRPr="009E57BC">
        <w:rPr>
          <w:rFonts w:cstheme="minorHAnsi"/>
          <w:lang w:val="en-US"/>
        </w:rPr>
        <w:t>X</w:t>
      </w:r>
      <w:r w:rsidRPr="00E157AA">
        <w:rPr>
          <w:rFonts w:cstheme="minorHAnsi"/>
          <w:lang w:val="en-US"/>
        </w:rPr>
        <w:t>.97.3.315.</w:t>
      </w:r>
    </w:p>
    <w:p w14:paraId="3CB99951" w14:textId="4C1F17E3" w:rsidR="00A74166" w:rsidRPr="00AE5BA6" w:rsidRDefault="00A74166" w:rsidP="00ED7D23">
      <w:pPr>
        <w:jc w:val="both"/>
        <w:rPr>
          <w:rStyle w:val="a3"/>
          <w:rFonts w:cstheme="minorHAnsi"/>
          <w:lang w:val="en-US"/>
          <w:rPrChange w:id="516" w:author="mokhail" w:date="2020-08-14T16:31:00Z">
            <w:rPr>
              <w:rStyle w:val="a3"/>
              <w:rFonts w:cstheme="minorHAnsi"/>
            </w:rPr>
          </w:rPrChange>
        </w:rPr>
      </w:pPr>
      <w:commentRangeStart w:id="517"/>
      <w:r>
        <w:rPr>
          <w:lang w:val="en-US"/>
        </w:rPr>
        <w:t>[3]</w:t>
      </w:r>
      <w:r w:rsidRPr="00A74166">
        <w:rPr>
          <w:rFonts w:cstheme="minorHAnsi"/>
          <w:lang w:val="en-US"/>
        </w:rPr>
        <w:t xml:space="preserve">Russell, J. A. (1980). </w:t>
      </w:r>
      <w:r w:rsidRPr="009E57BC">
        <w:rPr>
          <w:rFonts w:cstheme="minorHAnsi"/>
          <w:lang w:val="en-US"/>
        </w:rPr>
        <w:t xml:space="preserve">A circumplex model of affect. Journal of Personality and Social Psychology, 39(6), 1161–1178. </w:t>
      </w:r>
      <w:r w:rsidR="006E634A">
        <w:rPr>
          <w:rStyle w:val="a3"/>
          <w:rFonts w:cstheme="minorHAnsi"/>
          <w:lang w:val="en-US"/>
        </w:rPr>
        <w:fldChar w:fldCharType="begin"/>
      </w:r>
      <w:r w:rsidR="006E634A">
        <w:rPr>
          <w:rStyle w:val="a3"/>
          <w:rFonts w:cstheme="minorHAnsi"/>
          <w:lang w:val="en-US"/>
        </w:rPr>
        <w:instrText xml:space="preserve"> HYPERLINK "https://doi.org/10.1037/h0077714" </w:instrText>
      </w:r>
      <w:r w:rsidR="006E634A">
        <w:rPr>
          <w:rStyle w:val="a3"/>
          <w:rFonts w:cstheme="minorHAnsi"/>
          <w:lang w:val="en-US"/>
        </w:rPr>
        <w:fldChar w:fldCharType="separate"/>
      </w:r>
      <w:r w:rsidRPr="009E57BC">
        <w:rPr>
          <w:rStyle w:val="a3"/>
          <w:rFonts w:cstheme="minorHAnsi"/>
          <w:lang w:val="en-US"/>
        </w:rPr>
        <w:t>https</w:t>
      </w:r>
      <w:r w:rsidRPr="00AE5BA6">
        <w:rPr>
          <w:rStyle w:val="a3"/>
          <w:rFonts w:cstheme="minorHAnsi"/>
          <w:lang w:val="en-US"/>
          <w:rPrChange w:id="518" w:author="mokhail" w:date="2020-08-14T16:31:00Z">
            <w:rPr>
              <w:rStyle w:val="a3"/>
              <w:rFonts w:cstheme="minorHAnsi"/>
            </w:rPr>
          </w:rPrChange>
        </w:rPr>
        <w:t>://</w:t>
      </w:r>
      <w:r w:rsidRPr="009E57BC">
        <w:rPr>
          <w:rStyle w:val="a3"/>
          <w:rFonts w:cstheme="minorHAnsi"/>
          <w:lang w:val="en-US"/>
        </w:rPr>
        <w:t>doi</w:t>
      </w:r>
      <w:r w:rsidRPr="00AE5BA6">
        <w:rPr>
          <w:rStyle w:val="a3"/>
          <w:rFonts w:cstheme="minorHAnsi"/>
          <w:lang w:val="en-US"/>
          <w:rPrChange w:id="519" w:author="mokhail" w:date="2020-08-14T16:31:00Z">
            <w:rPr>
              <w:rStyle w:val="a3"/>
              <w:rFonts w:cstheme="minorHAnsi"/>
            </w:rPr>
          </w:rPrChange>
        </w:rPr>
        <w:t>.</w:t>
      </w:r>
      <w:r w:rsidRPr="009E57BC">
        <w:rPr>
          <w:rStyle w:val="a3"/>
          <w:rFonts w:cstheme="minorHAnsi"/>
          <w:lang w:val="en-US"/>
        </w:rPr>
        <w:t>org</w:t>
      </w:r>
      <w:r w:rsidRPr="00AE5BA6">
        <w:rPr>
          <w:rStyle w:val="a3"/>
          <w:rFonts w:cstheme="minorHAnsi"/>
          <w:lang w:val="en-US"/>
          <w:rPrChange w:id="520" w:author="mokhail" w:date="2020-08-14T16:31:00Z">
            <w:rPr>
              <w:rStyle w:val="a3"/>
              <w:rFonts w:cstheme="minorHAnsi"/>
            </w:rPr>
          </w:rPrChange>
        </w:rPr>
        <w:t>/10.1037/</w:t>
      </w:r>
      <w:r w:rsidRPr="009E57BC">
        <w:rPr>
          <w:rStyle w:val="a3"/>
          <w:rFonts w:cstheme="minorHAnsi"/>
          <w:lang w:val="en-US"/>
        </w:rPr>
        <w:t>h</w:t>
      </w:r>
      <w:r w:rsidRPr="00AE5BA6">
        <w:rPr>
          <w:rStyle w:val="a3"/>
          <w:rFonts w:cstheme="minorHAnsi"/>
          <w:lang w:val="en-US"/>
          <w:rPrChange w:id="521" w:author="mokhail" w:date="2020-08-14T16:31:00Z">
            <w:rPr>
              <w:rStyle w:val="a3"/>
              <w:rFonts w:cstheme="minorHAnsi"/>
            </w:rPr>
          </w:rPrChange>
        </w:rPr>
        <w:t>0077714</w:t>
      </w:r>
      <w:r w:rsidR="006E634A">
        <w:rPr>
          <w:rStyle w:val="a3"/>
          <w:rFonts w:cstheme="minorHAnsi"/>
        </w:rPr>
        <w:fldChar w:fldCharType="end"/>
      </w:r>
      <w:commentRangeEnd w:id="517"/>
      <w:r w:rsidR="00263CCA">
        <w:rPr>
          <w:rStyle w:val="a9"/>
        </w:rPr>
        <w:commentReference w:id="517"/>
      </w:r>
    </w:p>
    <w:p w14:paraId="5FE435B5" w14:textId="6B6EEC7D" w:rsidR="00A74166" w:rsidRDefault="00A74166" w:rsidP="00ED7D23">
      <w:pPr>
        <w:jc w:val="both"/>
        <w:rPr>
          <w:rFonts w:cstheme="minorHAnsi"/>
          <w:lang w:val="en-US"/>
        </w:rPr>
      </w:pPr>
      <w:r>
        <w:rPr>
          <w:lang w:val="en-US"/>
        </w:rPr>
        <w:t>[4]</w:t>
      </w:r>
      <w:r w:rsidRPr="009E57BC">
        <w:rPr>
          <w:rFonts w:cstheme="minorHAnsi"/>
          <w:lang w:val="en-US"/>
        </w:rPr>
        <w:t>Y</w:t>
      </w:r>
      <w:r w:rsidRPr="00A74166">
        <w:rPr>
          <w:rFonts w:cstheme="minorHAnsi"/>
          <w:lang w:val="en-US"/>
        </w:rPr>
        <w:t xml:space="preserve">. </w:t>
      </w:r>
      <w:proofErr w:type="spellStart"/>
      <w:r w:rsidRPr="009E57BC">
        <w:rPr>
          <w:rFonts w:cstheme="minorHAnsi"/>
          <w:lang w:val="en-US"/>
        </w:rPr>
        <w:t>Yeqing</w:t>
      </w:r>
      <w:proofErr w:type="spellEnd"/>
      <w:r w:rsidRPr="00A74166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and</w:t>
      </w:r>
      <w:r w:rsidRPr="00A74166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T</w:t>
      </w:r>
      <w:r w:rsidRPr="00A74166">
        <w:rPr>
          <w:rFonts w:cstheme="minorHAnsi"/>
          <w:lang w:val="en-US"/>
        </w:rPr>
        <w:t xml:space="preserve">. </w:t>
      </w:r>
      <w:r w:rsidRPr="009E57BC">
        <w:rPr>
          <w:rFonts w:cstheme="minorHAnsi"/>
          <w:lang w:val="en-US"/>
        </w:rPr>
        <w:t>Tao</w:t>
      </w:r>
      <w:r w:rsidRPr="00A74166">
        <w:rPr>
          <w:rFonts w:cstheme="minorHAnsi"/>
          <w:lang w:val="en-US"/>
        </w:rPr>
        <w:t>, “</w:t>
      </w:r>
      <w:r w:rsidRPr="009E57BC">
        <w:rPr>
          <w:rFonts w:cstheme="minorHAnsi"/>
          <w:lang w:val="en-US"/>
        </w:rPr>
        <w:t>An</w:t>
      </w:r>
      <w:r w:rsidRPr="00A74166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new</w:t>
      </w:r>
      <w:r w:rsidRPr="00A74166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speech</w:t>
      </w:r>
      <w:r w:rsidRPr="00A74166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recognition</w:t>
      </w:r>
      <w:r w:rsidRPr="00A74166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method</w:t>
      </w:r>
      <w:r w:rsidRPr="00A74166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based</w:t>
      </w:r>
      <w:r w:rsidRPr="00A74166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on</w:t>
      </w:r>
      <w:r w:rsidRPr="00A74166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prosodic</w:t>
      </w:r>
      <w:r w:rsidRPr="00A74166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analysis</w:t>
      </w:r>
      <w:r w:rsidRPr="00A74166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and</w:t>
      </w:r>
      <w:r w:rsidRPr="00A74166">
        <w:rPr>
          <w:rFonts w:cstheme="minorHAnsi"/>
          <w:lang w:val="en-US"/>
        </w:rPr>
        <w:t xml:space="preserve"> </w:t>
      </w:r>
      <w:proofErr w:type="spellStart"/>
      <w:r w:rsidRPr="009E57BC">
        <w:rPr>
          <w:rFonts w:cstheme="minorHAnsi"/>
          <w:lang w:val="en-US"/>
        </w:rPr>
        <w:t>svm</w:t>
      </w:r>
      <w:proofErr w:type="spellEnd"/>
      <w:r w:rsidRPr="00A74166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in</w:t>
      </w:r>
      <w:r w:rsidRPr="00A74166">
        <w:rPr>
          <w:rFonts w:cstheme="minorHAnsi"/>
          <w:lang w:val="en-US"/>
        </w:rPr>
        <w:t xml:space="preserve"> </w:t>
      </w:r>
      <w:proofErr w:type="spellStart"/>
      <w:r w:rsidRPr="009E57BC">
        <w:rPr>
          <w:rFonts w:cstheme="minorHAnsi"/>
          <w:lang w:val="en-US"/>
        </w:rPr>
        <w:t>zhuang</w:t>
      </w:r>
      <w:proofErr w:type="spellEnd"/>
      <w:r w:rsidRPr="00A74166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language</w:t>
      </w:r>
      <w:r w:rsidRPr="00A74166">
        <w:rPr>
          <w:rFonts w:cstheme="minorHAnsi"/>
          <w:lang w:val="en-US"/>
        </w:rPr>
        <w:t xml:space="preserve">,” </w:t>
      </w:r>
      <w:r w:rsidRPr="009E57BC">
        <w:rPr>
          <w:rFonts w:cstheme="minorHAnsi"/>
          <w:lang w:val="en-US"/>
        </w:rPr>
        <w:t>Proc</w:t>
      </w:r>
      <w:r w:rsidRPr="00A74166">
        <w:rPr>
          <w:rFonts w:cstheme="minorHAnsi"/>
          <w:lang w:val="en-US"/>
        </w:rPr>
        <w:t xml:space="preserve">. 2011 </w:t>
      </w:r>
      <w:r w:rsidRPr="009E57BC">
        <w:rPr>
          <w:rFonts w:cstheme="minorHAnsi"/>
          <w:lang w:val="en-US"/>
        </w:rPr>
        <w:t>International</w:t>
      </w:r>
      <w:r w:rsidRPr="00A74166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Conference</w:t>
      </w:r>
      <w:r w:rsidRPr="00A74166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on</w:t>
      </w:r>
      <w:r w:rsidRPr="00A74166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Mechatronic</w:t>
      </w:r>
      <w:r w:rsidRPr="00A74166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Science</w:t>
      </w:r>
      <w:r w:rsidRPr="00A74166">
        <w:rPr>
          <w:rFonts w:cstheme="minorHAnsi"/>
          <w:lang w:val="en-US"/>
        </w:rPr>
        <w:t xml:space="preserve">, </w:t>
      </w:r>
      <w:r w:rsidRPr="009E57BC">
        <w:rPr>
          <w:rFonts w:cstheme="minorHAnsi"/>
          <w:lang w:val="en-US"/>
        </w:rPr>
        <w:t>Electric</w:t>
      </w:r>
      <w:r w:rsidRPr="00A74166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Engineering</w:t>
      </w:r>
      <w:r w:rsidRPr="00A74166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and</w:t>
      </w:r>
      <w:r w:rsidRPr="00A74166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Computer</w:t>
      </w:r>
      <w:r w:rsidRPr="00A74166">
        <w:rPr>
          <w:rFonts w:cstheme="minorHAnsi"/>
          <w:lang w:val="en-US"/>
        </w:rPr>
        <w:t>, 2011</w:t>
      </w:r>
    </w:p>
    <w:p w14:paraId="19737272" w14:textId="0B973CFE" w:rsidR="00A74166" w:rsidRDefault="00A74166" w:rsidP="00ED7D23">
      <w:pPr>
        <w:jc w:val="both"/>
        <w:rPr>
          <w:rFonts w:cstheme="minorHAnsi"/>
          <w:lang w:val="en-US"/>
        </w:rPr>
      </w:pPr>
      <w:r>
        <w:rPr>
          <w:lang w:val="en-US"/>
        </w:rPr>
        <w:t>[</w:t>
      </w:r>
      <w:proofErr w:type="gramStart"/>
      <w:r>
        <w:rPr>
          <w:lang w:val="en-US"/>
        </w:rPr>
        <w:t>5]</w:t>
      </w:r>
      <w:proofErr w:type="spellStart"/>
      <w:r w:rsidRPr="009E57BC">
        <w:rPr>
          <w:rFonts w:cstheme="minorHAnsi"/>
          <w:lang w:val="en-US"/>
        </w:rPr>
        <w:t>Khulage</w:t>
      </w:r>
      <w:proofErr w:type="spellEnd"/>
      <w:proofErr w:type="gramEnd"/>
      <w:r w:rsidRPr="00A74166">
        <w:rPr>
          <w:rFonts w:cstheme="minorHAnsi"/>
          <w:lang w:val="en-US"/>
        </w:rPr>
        <w:t xml:space="preserve">, </w:t>
      </w:r>
      <w:r w:rsidRPr="009E57BC">
        <w:rPr>
          <w:rFonts w:cstheme="minorHAnsi"/>
          <w:lang w:val="en-US"/>
        </w:rPr>
        <w:t>A</w:t>
      </w:r>
      <w:r w:rsidRPr="00A74166">
        <w:rPr>
          <w:rFonts w:cstheme="minorHAnsi"/>
          <w:lang w:val="en-US"/>
        </w:rPr>
        <w:t>.</w:t>
      </w:r>
      <w:r w:rsidRPr="009E57BC">
        <w:rPr>
          <w:rFonts w:cstheme="minorHAnsi"/>
          <w:lang w:val="en-US"/>
        </w:rPr>
        <w:t>A</w:t>
      </w:r>
      <w:r w:rsidRPr="00A74166">
        <w:rPr>
          <w:rFonts w:cstheme="minorHAnsi"/>
          <w:lang w:val="en-US"/>
        </w:rPr>
        <w:t xml:space="preserve">.. </w:t>
      </w:r>
      <w:r w:rsidRPr="009E57BC">
        <w:rPr>
          <w:rFonts w:cstheme="minorHAnsi"/>
          <w:lang w:val="en-US"/>
        </w:rPr>
        <w:t>(2012). Extraction of pitch, duration and formant frequencies for emotion recognition system. IET Conference Publications. 2012. 7-9. 10.1049/cp.2012.2482.</w:t>
      </w:r>
    </w:p>
    <w:p w14:paraId="440B8722" w14:textId="33CD929E" w:rsidR="00A74166" w:rsidRDefault="00A74166" w:rsidP="00ED7D23">
      <w:pPr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[6]</w:t>
      </w:r>
      <w:r w:rsidRPr="009E57BC">
        <w:rPr>
          <w:rFonts w:cstheme="minorHAnsi"/>
          <w:lang w:val="en-US"/>
        </w:rPr>
        <w:t xml:space="preserve">M. S. </w:t>
      </w:r>
      <w:proofErr w:type="spellStart"/>
      <w:r w:rsidRPr="009E57BC">
        <w:rPr>
          <w:rFonts w:cstheme="minorHAnsi"/>
          <w:lang w:val="en-US"/>
        </w:rPr>
        <w:t>Likitha</w:t>
      </w:r>
      <w:proofErr w:type="spellEnd"/>
      <w:r w:rsidRPr="009E57BC">
        <w:rPr>
          <w:rFonts w:cstheme="minorHAnsi"/>
          <w:lang w:val="en-US"/>
        </w:rPr>
        <w:t xml:space="preserve">, S. R. R. Gupta, K. </w:t>
      </w:r>
      <w:proofErr w:type="spellStart"/>
      <w:r w:rsidRPr="009E57BC">
        <w:rPr>
          <w:rFonts w:cstheme="minorHAnsi"/>
          <w:lang w:val="en-US"/>
        </w:rPr>
        <w:t>Hasitha</w:t>
      </w:r>
      <w:proofErr w:type="spellEnd"/>
      <w:r w:rsidRPr="009E57BC">
        <w:rPr>
          <w:rFonts w:cstheme="minorHAnsi"/>
          <w:lang w:val="en-US"/>
        </w:rPr>
        <w:t xml:space="preserve"> and A. U. Raju, "Speech based human emotion recognition using MFCC," 2017 International Conference on Wireless Communications, Signal Processing and Networking (</w:t>
      </w:r>
      <w:proofErr w:type="spellStart"/>
      <w:r w:rsidRPr="009E57BC">
        <w:rPr>
          <w:rFonts w:cstheme="minorHAnsi"/>
          <w:lang w:val="en-US"/>
        </w:rPr>
        <w:t>WiSPNET</w:t>
      </w:r>
      <w:proofErr w:type="spellEnd"/>
      <w:r w:rsidRPr="009E57BC">
        <w:rPr>
          <w:rFonts w:cstheme="minorHAnsi"/>
          <w:lang w:val="en-US"/>
        </w:rPr>
        <w:t xml:space="preserve">), Chennai, 2017, pp. 2257-2260, </w:t>
      </w:r>
      <w:proofErr w:type="spellStart"/>
      <w:r w:rsidRPr="009E57BC">
        <w:rPr>
          <w:rFonts w:cstheme="minorHAnsi"/>
          <w:lang w:val="en-US"/>
        </w:rPr>
        <w:t>doi</w:t>
      </w:r>
      <w:proofErr w:type="spellEnd"/>
      <w:r w:rsidRPr="009E57BC">
        <w:rPr>
          <w:rFonts w:cstheme="minorHAnsi"/>
          <w:lang w:val="en-US"/>
        </w:rPr>
        <w:t>: 10.1109/WiSPNET.2017.8300161.</w:t>
      </w:r>
    </w:p>
    <w:p w14:paraId="707E79EF" w14:textId="0F500E69" w:rsidR="00A74166" w:rsidRDefault="00A74166" w:rsidP="00ED7D23">
      <w:pPr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[7]</w:t>
      </w:r>
      <w:r w:rsidRPr="00A74166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A</w:t>
      </w:r>
      <w:r w:rsidRPr="00A74166">
        <w:rPr>
          <w:rFonts w:cstheme="minorHAnsi"/>
          <w:lang w:val="en-US"/>
        </w:rPr>
        <w:t xml:space="preserve">. </w:t>
      </w:r>
      <w:r w:rsidRPr="009E57BC">
        <w:rPr>
          <w:rFonts w:cstheme="minorHAnsi"/>
          <w:lang w:val="en-US"/>
        </w:rPr>
        <w:t>Razak</w:t>
      </w:r>
      <w:r w:rsidRPr="00A74166">
        <w:rPr>
          <w:rFonts w:cstheme="minorHAnsi"/>
          <w:lang w:val="en-US"/>
        </w:rPr>
        <w:t xml:space="preserve">, </w:t>
      </w:r>
      <w:r w:rsidRPr="009E57BC">
        <w:rPr>
          <w:rFonts w:cstheme="minorHAnsi"/>
          <w:lang w:val="en-US"/>
        </w:rPr>
        <w:t>R</w:t>
      </w:r>
      <w:r w:rsidRPr="00A74166">
        <w:rPr>
          <w:rFonts w:cstheme="minorHAnsi"/>
          <w:lang w:val="en-US"/>
        </w:rPr>
        <w:t xml:space="preserve">. </w:t>
      </w:r>
      <w:r w:rsidRPr="009E57BC">
        <w:rPr>
          <w:rFonts w:cstheme="minorHAnsi"/>
          <w:lang w:val="en-US"/>
        </w:rPr>
        <w:t>Komiya</w:t>
      </w:r>
      <w:r w:rsidRPr="00A74166">
        <w:rPr>
          <w:rFonts w:cstheme="minorHAnsi"/>
          <w:lang w:val="en-US"/>
        </w:rPr>
        <w:t xml:space="preserve">, </w:t>
      </w:r>
      <w:r w:rsidRPr="009E57BC">
        <w:rPr>
          <w:rFonts w:cstheme="minorHAnsi"/>
          <w:lang w:val="en-US"/>
        </w:rPr>
        <w:t>and</w:t>
      </w:r>
      <w:r w:rsidRPr="00A74166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M</w:t>
      </w:r>
      <w:r w:rsidRPr="00A74166">
        <w:rPr>
          <w:rFonts w:cstheme="minorHAnsi"/>
          <w:lang w:val="en-US"/>
        </w:rPr>
        <w:t xml:space="preserve">. </w:t>
      </w:r>
      <w:proofErr w:type="spellStart"/>
      <w:r w:rsidRPr="009E57BC">
        <w:rPr>
          <w:rFonts w:cstheme="minorHAnsi"/>
          <w:lang w:val="en-US"/>
        </w:rPr>
        <w:t>Abidin</w:t>
      </w:r>
      <w:proofErr w:type="spellEnd"/>
      <w:r w:rsidRPr="00A74166">
        <w:rPr>
          <w:rFonts w:cstheme="minorHAnsi"/>
          <w:lang w:val="en-US"/>
        </w:rPr>
        <w:t>, “</w:t>
      </w:r>
      <w:r w:rsidRPr="009E57BC">
        <w:rPr>
          <w:rFonts w:cstheme="minorHAnsi"/>
          <w:lang w:val="en-US"/>
        </w:rPr>
        <w:t>Comparison</w:t>
      </w:r>
      <w:r w:rsidRPr="00A74166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between</w:t>
      </w:r>
      <w:r w:rsidRPr="00A74166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fuzzy</w:t>
      </w:r>
      <w:r w:rsidRPr="00A74166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and</w:t>
      </w:r>
      <w:r w:rsidRPr="00A74166">
        <w:rPr>
          <w:rFonts w:cstheme="minorHAnsi"/>
          <w:lang w:val="en-US"/>
        </w:rPr>
        <w:t xml:space="preserve"> </w:t>
      </w:r>
      <w:proofErr w:type="spellStart"/>
      <w:r w:rsidRPr="009E57BC">
        <w:rPr>
          <w:rFonts w:cstheme="minorHAnsi"/>
          <w:lang w:val="en-US"/>
        </w:rPr>
        <w:t>nn</w:t>
      </w:r>
      <w:proofErr w:type="spellEnd"/>
      <w:r w:rsidRPr="00A74166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method</w:t>
      </w:r>
      <w:r w:rsidRPr="00A74166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for</w:t>
      </w:r>
      <w:r w:rsidRPr="00A74166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speech</w:t>
      </w:r>
      <w:r w:rsidRPr="00A74166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emotion</w:t>
      </w:r>
      <w:r w:rsidRPr="00A74166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recognition</w:t>
      </w:r>
      <w:r w:rsidRPr="00A74166">
        <w:rPr>
          <w:rFonts w:cstheme="minorHAnsi"/>
          <w:lang w:val="en-US"/>
        </w:rPr>
        <w:t xml:space="preserve">.” </w:t>
      </w:r>
      <w:r w:rsidRPr="009E57BC">
        <w:rPr>
          <w:rFonts w:cstheme="minorHAnsi"/>
          <w:lang w:val="en-US"/>
        </w:rPr>
        <w:t>Proc. Information Technology and Applications, ICITA 2005.</w:t>
      </w:r>
    </w:p>
    <w:p w14:paraId="0D458420" w14:textId="3B6211EE" w:rsidR="00A74166" w:rsidRDefault="00A74166" w:rsidP="00ED7D23">
      <w:pPr>
        <w:jc w:val="both"/>
        <w:rPr>
          <w:rFonts w:cstheme="minorHAnsi"/>
          <w:lang w:val="en-US"/>
        </w:rPr>
      </w:pPr>
      <w:r>
        <w:rPr>
          <w:lang w:val="en-US"/>
        </w:rPr>
        <w:t>[8]</w:t>
      </w:r>
      <w:r w:rsidRPr="00A74166">
        <w:rPr>
          <w:rFonts w:cstheme="minorHAnsi"/>
          <w:lang w:val="en-US"/>
        </w:rPr>
        <w:t xml:space="preserve"> </w:t>
      </w:r>
      <w:proofErr w:type="spellStart"/>
      <w:r w:rsidRPr="009E57BC">
        <w:rPr>
          <w:rFonts w:cstheme="minorHAnsi"/>
          <w:lang w:val="en-US"/>
        </w:rPr>
        <w:t>Niu</w:t>
      </w:r>
      <w:proofErr w:type="spellEnd"/>
      <w:r w:rsidRPr="009E57BC">
        <w:rPr>
          <w:rFonts w:cstheme="minorHAnsi"/>
          <w:lang w:val="en-US"/>
        </w:rPr>
        <w:t xml:space="preserve">, </w:t>
      </w:r>
      <w:proofErr w:type="spellStart"/>
      <w:r w:rsidRPr="009E57BC">
        <w:rPr>
          <w:rFonts w:cstheme="minorHAnsi"/>
          <w:lang w:val="en-US"/>
        </w:rPr>
        <w:t>Yafeng</w:t>
      </w:r>
      <w:proofErr w:type="spellEnd"/>
      <w:r w:rsidRPr="009E57BC">
        <w:rPr>
          <w:rFonts w:cstheme="minorHAnsi"/>
          <w:lang w:val="en-US"/>
        </w:rPr>
        <w:t xml:space="preserve"> &amp; Zou, Dongsheng &amp; </w:t>
      </w:r>
      <w:proofErr w:type="spellStart"/>
      <w:r w:rsidRPr="009E57BC">
        <w:rPr>
          <w:rFonts w:cstheme="minorHAnsi"/>
          <w:lang w:val="en-US"/>
        </w:rPr>
        <w:t>Niu</w:t>
      </w:r>
      <w:proofErr w:type="spellEnd"/>
      <w:r w:rsidRPr="009E57BC">
        <w:rPr>
          <w:rFonts w:cstheme="minorHAnsi"/>
          <w:lang w:val="en-US"/>
        </w:rPr>
        <w:t xml:space="preserve">, </w:t>
      </w:r>
      <w:proofErr w:type="spellStart"/>
      <w:r w:rsidRPr="009E57BC">
        <w:rPr>
          <w:rFonts w:cstheme="minorHAnsi"/>
          <w:lang w:val="en-US"/>
        </w:rPr>
        <w:t>Yadong</w:t>
      </w:r>
      <w:proofErr w:type="spellEnd"/>
      <w:r w:rsidRPr="009E57BC">
        <w:rPr>
          <w:rFonts w:cstheme="minorHAnsi"/>
          <w:lang w:val="en-US"/>
        </w:rPr>
        <w:t xml:space="preserve"> &amp; He, </w:t>
      </w:r>
      <w:proofErr w:type="spellStart"/>
      <w:r w:rsidRPr="009E57BC">
        <w:rPr>
          <w:rFonts w:cstheme="minorHAnsi"/>
          <w:lang w:val="en-US"/>
        </w:rPr>
        <w:t>Zhongshi</w:t>
      </w:r>
      <w:proofErr w:type="spellEnd"/>
      <w:r w:rsidRPr="009E57BC">
        <w:rPr>
          <w:rFonts w:cstheme="minorHAnsi"/>
          <w:lang w:val="en-US"/>
        </w:rPr>
        <w:t xml:space="preserve"> &amp; Tan, Hua. (2017). A breakthrough in Speech emotion recognition using Deep Retinal Convolution Neural Networks.</w:t>
      </w:r>
    </w:p>
    <w:p w14:paraId="3C56A610" w14:textId="74751C78" w:rsidR="00A74166" w:rsidRDefault="00A74166" w:rsidP="00ED7D23">
      <w:pPr>
        <w:jc w:val="both"/>
        <w:rPr>
          <w:rFonts w:cstheme="minorHAnsi"/>
          <w:lang w:val="en-US"/>
        </w:rPr>
      </w:pPr>
      <w:r>
        <w:rPr>
          <w:lang w:val="en-US"/>
        </w:rPr>
        <w:t>[9]</w:t>
      </w:r>
      <w:r w:rsidRPr="00A74166">
        <w:rPr>
          <w:rFonts w:cstheme="minorHAnsi"/>
          <w:lang w:val="en-US"/>
        </w:rPr>
        <w:t xml:space="preserve"> </w:t>
      </w:r>
      <w:proofErr w:type="spellStart"/>
      <w:r w:rsidRPr="009E57BC">
        <w:rPr>
          <w:rFonts w:cstheme="minorHAnsi"/>
          <w:lang w:val="en-US"/>
        </w:rPr>
        <w:t>Eyben</w:t>
      </w:r>
      <w:proofErr w:type="spellEnd"/>
      <w:r w:rsidRPr="009E57BC">
        <w:rPr>
          <w:rFonts w:cstheme="minorHAnsi"/>
          <w:lang w:val="en-US"/>
        </w:rPr>
        <w:t xml:space="preserve">, Florian &amp; </w:t>
      </w:r>
      <w:proofErr w:type="spellStart"/>
      <w:r w:rsidRPr="009E57BC">
        <w:rPr>
          <w:rFonts w:cstheme="minorHAnsi"/>
          <w:lang w:val="en-US"/>
        </w:rPr>
        <w:t>Wöllmer</w:t>
      </w:r>
      <w:proofErr w:type="spellEnd"/>
      <w:r w:rsidRPr="009E57BC">
        <w:rPr>
          <w:rFonts w:cstheme="minorHAnsi"/>
          <w:lang w:val="en-US"/>
        </w:rPr>
        <w:t xml:space="preserve">, Martin &amp; Schuller, Björn. (2010). </w:t>
      </w:r>
      <w:proofErr w:type="spellStart"/>
      <w:r w:rsidRPr="009E57BC">
        <w:rPr>
          <w:rFonts w:cstheme="minorHAnsi"/>
          <w:lang w:val="en-US"/>
        </w:rPr>
        <w:t>openSMILE</w:t>
      </w:r>
      <w:proofErr w:type="spellEnd"/>
      <w:r w:rsidRPr="009E57BC">
        <w:rPr>
          <w:rFonts w:cstheme="minorHAnsi"/>
          <w:lang w:val="en-US"/>
        </w:rPr>
        <w:t xml:space="preserve"> -- The Munich Versatile and Fast Open-Source Audio Feature Extractor. MM'10 - Proceedings of the ACM Multimedia 2010 International Conference. 1459-1462. 10.1145/1873951.1874246.</w:t>
      </w:r>
    </w:p>
    <w:p w14:paraId="4BD20A93" w14:textId="1FAB953B" w:rsidR="00A74166" w:rsidRDefault="00A74166" w:rsidP="00ED7D23">
      <w:pPr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[10]</w:t>
      </w:r>
      <w:r w:rsidRPr="00A74166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 xml:space="preserve">Florian </w:t>
      </w:r>
      <w:proofErr w:type="spellStart"/>
      <w:r w:rsidRPr="009E57BC">
        <w:rPr>
          <w:rFonts w:cstheme="minorHAnsi"/>
          <w:lang w:val="en-US"/>
        </w:rPr>
        <w:t>Eyben</w:t>
      </w:r>
      <w:proofErr w:type="spellEnd"/>
      <w:r w:rsidRPr="009E57BC">
        <w:rPr>
          <w:rFonts w:cstheme="minorHAnsi"/>
          <w:lang w:val="en-US"/>
        </w:rPr>
        <w:t xml:space="preserve">, Felix </w:t>
      </w:r>
      <w:proofErr w:type="spellStart"/>
      <w:r w:rsidRPr="009E57BC">
        <w:rPr>
          <w:rFonts w:cstheme="minorHAnsi"/>
          <w:lang w:val="en-US"/>
        </w:rPr>
        <w:t>Weninger</w:t>
      </w:r>
      <w:proofErr w:type="spellEnd"/>
      <w:r w:rsidRPr="009E57BC">
        <w:rPr>
          <w:rFonts w:cstheme="minorHAnsi"/>
          <w:lang w:val="en-US"/>
        </w:rPr>
        <w:t xml:space="preserve">, Florian Gross, Björn Schuller: “Recent Developments in </w:t>
      </w:r>
      <w:proofErr w:type="spellStart"/>
      <w:r w:rsidRPr="009E57BC">
        <w:rPr>
          <w:rFonts w:cstheme="minorHAnsi"/>
          <w:lang w:val="en-US"/>
        </w:rPr>
        <w:t>openSMILE</w:t>
      </w:r>
      <w:proofErr w:type="spellEnd"/>
      <w:r w:rsidRPr="009E57BC">
        <w:rPr>
          <w:rFonts w:cstheme="minorHAnsi"/>
          <w:lang w:val="en-US"/>
        </w:rPr>
        <w:t>, the Munich Open-Source Multimedia Feature Extractor”, In Proc. ACM Multimedia (MM), Barcelona, Spain, ACM, ISBN 978-1-4503-2404-5, pp. 835-838, October 2013. doi:10.1145/2502081.2502224</w:t>
      </w:r>
    </w:p>
    <w:p w14:paraId="1488CD41" w14:textId="56EBE108" w:rsidR="00A74166" w:rsidRDefault="00A74166" w:rsidP="00ED7D23">
      <w:pPr>
        <w:jc w:val="both"/>
        <w:rPr>
          <w:rFonts w:cstheme="minorHAnsi"/>
          <w:lang w:val="en-US"/>
        </w:rPr>
      </w:pPr>
      <w:r>
        <w:rPr>
          <w:lang w:val="en-US"/>
        </w:rPr>
        <w:t>[11]</w:t>
      </w:r>
      <w:r w:rsidRPr="00A74166">
        <w:rPr>
          <w:rFonts w:cstheme="minorHAnsi"/>
          <w:lang w:val="en-US"/>
        </w:rPr>
        <w:t xml:space="preserve"> Schuller, Björn &amp; </w:t>
      </w:r>
      <w:proofErr w:type="spellStart"/>
      <w:r w:rsidRPr="00A74166">
        <w:rPr>
          <w:rFonts w:cstheme="minorHAnsi"/>
          <w:lang w:val="en-US"/>
        </w:rPr>
        <w:t>Steidl</w:t>
      </w:r>
      <w:proofErr w:type="spellEnd"/>
      <w:r w:rsidRPr="00A74166">
        <w:rPr>
          <w:rFonts w:cstheme="minorHAnsi"/>
          <w:lang w:val="en-US"/>
        </w:rPr>
        <w:t xml:space="preserve">, Stefan &amp; </w:t>
      </w:r>
      <w:proofErr w:type="spellStart"/>
      <w:r w:rsidRPr="00A74166">
        <w:rPr>
          <w:rFonts w:cstheme="minorHAnsi"/>
          <w:lang w:val="en-US"/>
        </w:rPr>
        <w:t>Batliner</w:t>
      </w:r>
      <w:proofErr w:type="spellEnd"/>
      <w:r w:rsidRPr="00A74166">
        <w:rPr>
          <w:rFonts w:cstheme="minorHAnsi"/>
          <w:lang w:val="en-US"/>
        </w:rPr>
        <w:t xml:space="preserve">, Anton &amp; </w:t>
      </w:r>
      <w:proofErr w:type="spellStart"/>
      <w:r w:rsidRPr="00A74166">
        <w:rPr>
          <w:rFonts w:cstheme="minorHAnsi"/>
          <w:lang w:val="en-US"/>
        </w:rPr>
        <w:t>Vinciarelli</w:t>
      </w:r>
      <w:proofErr w:type="spellEnd"/>
      <w:r w:rsidRPr="00A74166">
        <w:rPr>
          <w:rFonts w:cstheme="minorHAnsi"/>
          <w:lang w:val="en-US"/>
        </w:rPr>
        <w:t xml:space="preserve">, Alessandro &amp; Scherer, Klaus &amp; </w:t>
      </w:r>
      <w:proofErr w:type="spellStart"/>
      <w:r w:rsidRPr="00A74166">
        <w:rPr>
          <w:rFonts w:cstheme="minorHAnsi"/>
          <w:lang w:val="en-US"/>
        </w:rPr>
        <w:t>Ringeval</w:t>
      </w:r>
      <w:proofErr w:type="spellEnd"/>
      <w:r w:rsidRPr="00A74166">
        <w:rPr>
          <w:rFonts w:cstheme="minorHAnsi"/>
          <w:lang w:val="en-US"/>
        </w:rPr>
        <w:t xml:space="preserve">, Fabien &amp; </w:t>
      </w:r>
      <w:proofErr w:type="spellStart"/>
      <w:r w:rsidRPr="00A74166">
        <w:rPr>
          <w:rFonts w:cstheme="minorHAnsi"/>
          <w:lang w:val="en-US"/>
        </w:rPr>
        <w:t>Chetouani</w:t>
      </w:r>
      <w:proofErr w:type="spellEnd"/>
      <w:r w:rsidRPr="00A74166">
        <w:rPr>
          <w:rFonts w:cstheme="minorHAnsi"/>
          <w:lang w:val="en-US"/>
        </w:rPr>
        <w:t xml:space="preserve">, Mohamed &amp; </w:t>
      </w:r>
      <w:proofErr w:type="spellStart"/>
      <w:r w:rsidRPr="00A74166">
        <w:rPr>
          <w:rFonts w:cstheme="minorHAnsi"/>
          <w:lang w:val="en-US"/>
        </w:rPr>
        <w:t>Weninger</w:t>
      </w:r>
      <w:proofErr w:type="spellEnd"/>
      <w:r w:rsidRPr="00A74166">
        <w:rPr>
          <w:rFonts w:cstheme="minorHAnsi"/>
          <w:lang w:val="en-US"/>
        </w:rPr>
        <w:t xml:space="preserve">, Felix &amp; </w:t>
      </w:r>
      <w:proofErr w:type="spellStart"/>
      <w:r w:rsidRPr="00A74166">
        <w:rPr>
          <w:rFonts w:cstheme="minorHAnsi"/>
          <w:lang w:val="en-US"/>
        </w:rPr>
        <w:t>Eyben</w:t>
      </w:r>
      <w:proofErr w:type="spellEnd"/>
      <w:r w:rsidRPr="00A74166">
        <w:rPr>
          <w:rFonts w:cstheme="minorHAnsi"/>
          <w:lang w:val="en-US"/>
        </w:rPr>
        <w:t xml:space="preserve">, Florian &amp; </w:t>
      </w:r>
      <w:proofErr w:type="spellStart"/>
      <w:r w:rsidRPr="00A74166">
        <w:rPr>
          <w:rFonts w:cstheme="minorHAnsi"/>
          <w:lang w:val="en-US"/>
        </w:rPr>
        <w:t>Marchi</w:t>
      </w:r>
      <w:proofErr w:type="spellEnd"/>
      <w:r w:rsidRPr="00A74166">
        <w:rPr>
          <w:rFonts w:cstheme="minorHAnsi"/>
          <w:lang w:val="en-US"/>
        </w:rPr>
        <w:t xml:space="preserve">, Erik &amp; </w:t>
      </w:r>
      <w:proofErr w:type="spellStart"/>
      <w:r w:rsidRPr="00A74166">
        <w:rPr>
          <w:rFonts w:cstheme="minorHAnsi"/>
          <w:lang w:val="en-US"/>
        </w:rPr>
        <w:t>Mortillaro</w:t>
      </w:r>
      <w:proofErr w:type="spellEnd"/>
      <w:r w:rsidRPr="00A74166">
        <w:rPr>
          <w:rFonts w:cstheme="minorHAnsi"/>
          <w:lang w:val="en-US"/>
        </w:rPr>
        <w:t xml:space="preserve">, Marcello </w:t>
      </w:r>
      <w:r w:rsidRPr="00A74166">
        <w:rPr>
          <w:rFonts w:cstheme="minorHAnsi"/>
          <w:lang w:val="en-US"/>
        </w:rPr>
        <w:lastRenderedPageBreak/>
        <w:t xml:space="preserve">&amp; </w:t>
      </w:r>
      <w:proofErr w:type="spellStart"/>
      <w:r w:rsidRPr="00A74166">
        <w:rPr>
          <w:rFonts w:cstheme="minorHAnsi"/>
          <w:lang w:val="en-US"/>
        </w:rPr>
        <w:t>Salamin</w:t>
      </w:r>
      <w:proofErr w:type="spellEnd"/>
      <w:r w:rsidRPr="00A74166">
        <w:rPr>
          <w:rFonts w:cstheme="minorHAnsi"/>
          <w:lang w:val="en-US"/>
        </w:rPr>
        <w:t xml:space="preserve">, Hugues &amp; </w:t>
      </w:r>
      <w:proofErr w:type="spellStart"/>
      <w:r w:rsidRPr="00A74166">
        <w:rPr>
          <w:rFonts w:cstheme="minorHAnsi"/>
          <w:lang w:val="en-US"/>
        </w:rPr>
        <w:t>Polychroniou</w:t>
      </w:r>
      <w:proofErr w:type="spellEnd"/>
      <w:r w:rsidRPr="00A74166">
        <w:rPr>
          <w:rFonts w:cstheme="minorHAnsi"/>
          <w:lang w:val="en-US"/>
        </w:rPr>
        <w:t xml:space="preserve">, Anna &amp; Valente, Fabio &amp; Kim, Samuel. </w:t>
      </w:r>
      <w:r w:rsidRPr="009E57BC">
        <w:rPr>
          <w:rFonts w:cstheme="minorHAnsi"/>
          <w:lang w:val="en-US"/>
        </w:rPr>
        <w:t xml:space="preserve">(2013). The INTERSPEECH 2013 computational </w:t>
      </w:r>
      <w:proofErr w:type="spellStart"/>
      <w:r w:rsidRPr="009E57BC">
        <w:rPr>
          <w:rFonts w:cstheme="minorHAnsi"/>
          <w:lang w:val="en-US"/>
        </w:rPr>
        <w:t>paralinguistics</w:t>
      </w:r>
      <w:proofErr w:type="spellEnd"/>
      <w:r w:rsidRPr="009E57BC">
        <w:rPr>
          <w:rFonts w:cstheme="minorHAnsi"/>
          <w:lang w:val="en-US"/>
        </w:rPr>
        <w:t xml:space="preserve"> challenge: Social signals, conflict, emotion, autism. Proceedings of the Annual Conference of the International Speech Communication Association, INTERSPEECH. 148-152.</w:t>
      </w:r>
    </w:p>
    <w:p w14:paraId="3224D12A" w14:textId="4F72DD83" w:rsidR="00A74166" w:rsidRDefault="00A74166" w:rsidP="00ED7D23">
      <w:pPr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[12]</w:t>
      </w:r>
      <w:r w:rsidRPr="009E57BC">
        <w:rPr>
          <w:rFonts w:cstheme="minorHAnsi"/>
          <w:lang w:val="en-US"/>
        </w:rPr>
        <w:t>F</w:t>
      </w:r>
      <w:r w:rsidRPr="00A74166">
        <w:rPr>
          <w:rFonts w:cstheme="minorHAnsi"/>
          <w:lang w:val="en-US"/>
        </w:rPr>
        <w:t xml:space="preserve">. </w:t>
      </w:r>
      <w:proofErr w:type="spellStart"/>
      <w:r w:rsidRPr="009E57BC">
        <w:rPr>
          <w:rFonts w:cstheme="minorHAnsi"/>
          <w:lang w:val="en-US"/>
        </w:rPr>
        <w:t>Eyben</w:t>
      </w:r>
      <w:proofErr w:type="spellEnd"/>
      <w:r w:rsidRPr="00A74166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et</w:t>
      </w:r>
      <w:r w:rsidRPr="00A74166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al</w:t>
      </w:r>
      <w:r w:rsidRPr="00A74166">
        <w:rPr>
          <w:rFonts w:cstheme="minorHAnsi"/>
          <w:lang w:val="en-US"/>
        </w:rPr>
        <w:t>., "</w:t>
      </w:r>
      <w:r w:rsidRPr="009E57BC">
        <w:rPr>
          <w:rFonts w:cstheme="minorHAnsi"/>
          <w:lang w:val="en-US"/>
        </w:rPr>
        <w:t>The</w:t>
      </w:r>
      <w:r w:rsidRPr="00A74166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Geneva</w:t>
      </w:r>
      <w:r w:rsidRPr="00A74166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Minimalistic</w:t>
      </w:r>
      <w:r w:rsidRPr="00A74166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Acoustic</w:t>
      </w:r>
      <w:r w:rsidRPr="00A74166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Parameter</w:t>
      </w:r>
      <w:r w:rsidRPr="00A74166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Set</w:t>
      </w:r>
      <w:r w:rsidRPr="00A74166">
        <w:rPr>
          <w:rFonts w:cstheme="minorHAnsi"/>
          <w:lang w:val="en-US"/>
        </w:rPr>
        <w:t xml:space="preserve"> (</w:t>
      </w:r>
      <w:proofErr w:type="spellStart"/>
      <w:r w:rsidRPr="009E57BC">
        <w:rPr>
          <w:rFonts w:cstheme="minorHAnsi"/>
          <w:lang w:val="en-US"/>
        </w:rPr>
        <w:t>GeMAPS</w:t>
      </w:r>
      <w:proofErr w:type="spellEnd"/>
      <w:r w:rsidRPr="00A74166">
        <w:rPr>
          <w:rFonts w:cstheme="minorHAnsi"/>
          <w:lang w:val="en-US"/>
        </w:rPr>
        <w:t xml:space="preserve">) </w:t>
      </w:r>
      <w:r w:rsidRPr="009E57BC">
        <w:rPr>
          <w:rFonts w:cstheme="minorHAnsi"/>
          <w:lang w:val="en-US"/>
        </w:rPr>
        <w:t>for</w:t>
      </w:r>
      <w:r w:rsidRPr="00A74166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Voice</w:t>
      </w:r>
      <w:r w:rsidRPr="00A74166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Research</w:t>
      </w:r>
      <w:r w:rsidRPr="00A74166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and</w:t>
      </w:r>
      <w:r w:rsidRPr="00A74166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Affective</w:t>
      </w:r>
      <w:r w:rsidRPr="00A74166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Computing</w:t>
      </w:r>
      <w:r w:rsidRPr="00A74166">
        <w:rPr>
          <w:rFonts w:cstheme="minorHAnsi"/>
          <w:lang w:val="en-US"/>
        </w:rPr>
        <w:t xml:space="preserve">," </w:t>
      </w:r>
      <w:r w:rsidRPr="009E57BC">
        <w:rPr>
          <w:rFonts w:cstheme="minorHAnsi"/>
          <w:lang w:val="en-US"/>
        </w:rPr>
        <w:t>in</w:t>
      </w:r>
      <w:r w:rsidRPr="00A74166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IEEE</w:t>
      </w:r>
      <w:r w:rsidRPr="00A74166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Transactions</w:t>
      </w:r>
      <w:r w:rsidRPr="00A74166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on</w:t>
      </w:r>
      <w:r w:rsidRPr="00A74166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Affective</w:t>
      </w:r>
      <w:r w:rsidRPr="00A74166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Computing</w:t>
      </w:r>
      <w:r w:rsidRPr="00A74166">
        <w:rPr>
          <w:rFonts w:cstheme="minorHAnsi"/>
          <w:lang w:val="en-US"/>
        </w:rPr>
        <w:t xml:space="preserve">, </w:t>
      </w:r>
      <w:r w:rsidRPr="009E57BC">
        <w:rPr>
          <w:rFonts w:cstheme="minorHAnsi"/>
          <w:lang w:val="en-US"/>
        </w:rPr>
        <w:t>vol</w:t>
      </w:r>
      <w:r w:rsidRPr="00A74166">
        <w:rPr>
          <w:rFonts w:cstheme="minorHAnsi"/>
          <w:lang w:val="en-US"/>
        </w:rPr>
        <w:t xml:space="preserve">. 7, </w:t>
      </w:r>
      <w:r w:rsidRPr="009E57BC">
        <w:rPr>
          <w:rFonts w:cstheme="minorHAnsi"/>
          <w:lang w:val="en-US"/>
        </w:rPr>
        <w:t>no</w:t>
      </w:r>
      <w:r w:rsidRPr="00A74166">
        <w:rPr>
          <w:rFonts w:cstheme="minorHAnsi"/>
          <w:lang w:val="en-US"/>
        </w:rPr>
        <w:t xml:space="preserve">. 2, </w:t>
      </w:r>
      <w:r w:rsidRPr="009E57BC">
        <w:rPr>
          <w:rFonts w:cstheme="minorHAnsi"/>
          <w:lang w:val="en-US"/>
        </w:rPr>
        <w:t>pp</w:t>
      </w:r>
      <w:r w:rsidRPr="00A74166">
        <w:rPr>
          <w:rFonts w:cstheme="minorHAnsi"/>
          <w:lang w:val="en-US"/>
        </w:rPr>
        <w:t xml:space="preserve">. 190-202, 1 </w:t>
      </w:r>
      <w:r w:rsidRPr="009E57BC">
        <w:rPr>
          <w:rFonts w:cstheme="minorHAnsi"/>
          <w:lang w:val="en-US"/>
        </w:rPr>
        <w:t>April</w:t>
      </w:r>
      <w:r w:rsidRPr="00A74166">
        <w:rPr>
          <w:rFonts w:cstheme="minorHAnsi"/>
          <w:lang w:val="en-US"/>
        </w:rPr>
        <w:t>-</w:t>
      </w:r>
      <w:r w:rsidRPr="009E57BC">
        <w:rPr>
          <w:rFonts w:cstheme="minorHAnsi"/>
          <w:lang w:val="en-US"/>
        </w:rPr>
        <w:t>June</w:t>
      </w:r>
      <w:r w:rsidRPr="00A74166">
        <w:rPr>
          <w:rFonts w:cstheme="minorHAnsi"/>
          <w:lang w:val="en-US"/>
        </w:rPr>
        <w:t xml:space="preserve"> 2016, </w:t>
      </w:r>
      <w:proofErr w:type="spellStart"/>
      <w:r w:rsidRPr="009E57BC">
        <w:rPr>
          <w:rFonts w:cstheme="minorHAnsi"/>
          <w:lang w:val="en-US"/>
        </w:rPr>
        <w:t>doi</w:t>
      </w:r>
      <w:proofErr w:type="spellEnd"/>
      <w:r w:rsidRPr="00A74166">
        <w:rPr>
          <w:rFonts w:cstheme="minorHAnsi"/>
          <w:lang w:val="en-US"/>
        </w:rPr>
        <w:t>: 10.1109/</w:t>
      </w:r>
      <w:r w:rsidRPr="009E57BC">
        <w:rPr>
          <w:rFonts w:cstheme="minorHAnsi"/>
          <w:lang w:val="en-US"/>
        </w:rPr>
        <w:t>TAFFC</w:t>
      </w:r>
      <w:r w:rsidRPr="00A74166">
        <w:rPr>
          <w:rFonts w:cstheme="minorHAnsi"/>
          <w:lang w:val="en-US"/>
        </w:rPr>
        <w:t>.2015.2457417</w:t>
      </w:r>
    </w:p>
    <w:p w14:paraId="04A8DA9D" w14:textId="1F79C2B5" w:rsidR="00A74166" w:rsidRDefault="00A74166" w:rsidP="00ED7D23">
      <w:pPr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[13]</w:t>
      </w:r>
      <w:r w:rsidRPr="00A74166">
        <w:rPr>
          <w:rFonts w:cstheme="minorHAnsi"/>
          <w:lang w:val="en-US"/>
        </w:rPr>
        <w:t xml:space="preserve"> </w:t>
      </w:r>
      <w:proofErr w:type="spellStart"/>
      <w:r w:rsidRPr="00A74166">
        <w:rPr>
          <w:rFonts w:cstheme="minorHAnsi"/>
          <w:lang w:val="en-US"/>
        </w:rPr>
        <w:t>Chavhan</w:t>
      </w:r>
      <w:proofErr w:type="spellEnd"/>
      <w:r w:rsidRPr="00A74166">
        <w:rPr>
          <w:rFonts w:cstheme="minorHAnsi"/>
          <w:lang w:val="en-US"/>
        </w:rPr>
        <w:t xml:space="preserve">, </w:t>
      </w:r>
      <w:proofErr w:type="spellStart"/>
      <w:r w:rsidRPr="00A74166">
        <w:rPr>
          <w:rFonts w:cstheme="minorHAnsi"/>
          <w:lang w:val="en-US"/>
        </w:rPr>
        <w:t>Yashpalsing</w:t>
      </w:r>
      <w:proofErr w:type="spellEnd"/>
      <w:r w:rsidRPr="00A74166">
        <w:rPr>
          <w:rFonts w:cstheme="minorHAnsi"/>
          <w:lang w:val="en-US"/>
        </w:rPr>
        <w:t xml:space="preserve"> &amp; </w:t>
      </w:r>
      <w:proofErr w:type="spellStart"/>
      <w:r w:rsidRPr="00A74166">
        <w:rPr>
          <w:rFonts w:cstheme="minorHAnsi"/>
          <w:lang w:val="en-US"/>
        </w:rPr>
        <w:t>Dhore</w:t>
      </w:r>
      <w:proofErr w:type="spellEnd"/>
      <w:r w:rsidRPr="00A74166">
        <w:rPr>
          <w:rFonts w:cstheme="minorHAnsi"/>
          <w:lang w:val="en-US"/>
        </w:rPr>
        <w:t xml:space="preserve">, </w:t>
      </w:r>
      <w:proofErr w:type="spellStart"/>
      <w:r w:rsidRPr="00A74166">
        <w:rPr>
          <w:rFonts w:cstheme="minorHAnsi"/>
          <w:lang w:val="en-US"/>
        </w:rPr>
        <w:t>Manikrao</w:t>
      </w:r>
      <w:proofErr w:type="spellEnd"/>
      <w:r w:rsidRPr="00A74166">
        <w:rPr>
          <w:rFonts w:cstheme="minorHAnsi"/>
          <w:lang w:val="en-US"/>
        </w:rPr>
        <w:t xml:space="preserve"> &amp; Pallavi, </w:t>
      </w:r>
      <w:proofErr w:type="spellStart"/>
      <w:r w:rsidRPr="00A74166">
        <w:rPr>
          <w:rFonts w:cstheme="minorHAnsi"/>
          <w:lang w:val="en-US"/>
        </w:rPr>
        <w:t>Yesaware</w:t>
      </w:r>
      <w:proofErr w:type="spellEnd"/>
      <w:r w:rsidRPr="00A74166">
        <w:rPr>
          <w:rFonts w:cstheme="minorHAnsi"/>
          <w:lang w:val="en-US"/>
        </w:rPr>
        <w:t xml:space="preserve">. </w:t>
      </w:r>
      <w:r w:rsidRPr="009E57BC">
        <w:rPr>
          <w:rFonts w:cstheme="minorHAnsi"/>
          <w:lang w:val="en-US"/>
        </w:rPr>
        <w:t>(2010). Speech Emotion Recognition Using Support Vector Machines. International Journal of Computer Applications. 1. 10.1007/978-3-642-21402-8_35.</w:t>
      </w:r>
    </w:p>
    <w:p w14:paraId="1D2F56F9" w14:textId="1F642607" w:rsidR="00A74166" w:rsidRDefault="00A74166" w:rsidP="00ED7D23">
      <w:pPr>
        <w:jc w:val="both"/>
        <w:rPr>
          <w:rFonts w:cstheme="minorHAnsi"/>
          <w:color w:val="333333"/>
          <w:spacing w:val="4"/>
          <w:shd w:val="clear" w:color="auto" w:fill="FCFCFC"/>
          <w:lang w:val="en-US"/>
        </w:rPr>
      </w:pPr>
      <w:r>
        <w:rPr>
          <w:rFonts w:cstheme="minorHAnsi"/>
          <w:lang w:val="en-US"/>
        </w:rPr>
        <w:t>[14]</w:t>
      </w:r>
      <w:r w:rsidRPr="00A74166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 </w:t>
      </w:r>
      <w:proofErr w:type="spellStart"/>
      <w:r w:rsidRPr="009E57BC">
        <w:rPr>
          <w:rFonts w:cstheme="minorHAnsi"/>
          <w:color w:val="333333"/>
          <w:spacing w:val="4"/>
          <w:shd w:val="clear" w:color="auto" w:fill="FCFCFC"/>
          <w:lang w:val="en-US"/>
        </w:rPr>
        <w:t>Meftah</w:t>
      </w:r>
      <w:proofErr w:type="spellEnd"/>
      <w:r w:rsidRPr="00A74166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 </w:t>
      </w:r>
      <w:r w:rsidRPr="009E57BC">
        <w:rPr>
          <w:rFonts w:cstheme="minorHAnsi"/>
          <w:color w:val="333333"/>
          <w:spacing w:val="4"/>
          <w:shd w:val="clear" w:color="auto" w:fill="FCFCFC"/>
          <w:lang w:val="en-US"/>
        </w:rPr>
        <w:t>I</w:t>
      </w:r>
      <w:r w:rsidRPr="00A74166">
        <w:rPr>
          <w:rFonts w:cstheme="minorHAnsi"/>
          <w:color w:val="333333"/>
          <w:spacing w:val="4"/>
          <w:shd w:val="clear" w:color="auto" w:fill="FCFCFC"/>
          <w:lang w:val="en-US"/>
        </w:rPr>
        <w:t>.</w:t>
      </w:r>
      <w:r w:rsidRPr="009E57BC">
        <w:rPr>
          <w:rFonts w:cstheme="minorHAnsi"/>
          <w:color w:val="333333"/>
          <w:spacing w:val="4"/>
          <w:shd w:val="clear" w:color="auto" w:fill="FCFCFC"/>
          <w:lang w:val="en-US"/>
        </w:rPr>
        <w:t>T</w:t>
      </w:r>
      <w:r w:rsidRPr="00A74166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., </w:t>
      </w:r>
      <w:r w:rsidRPr="009E57BC">
        <w:rPr>
          <w:rFonts w:cstheme="minorHAnsi"/>
          <w:color w:val="333333"/>
          <w:spacing w:val="4"/>
          <w:shd w:val="clear" w:color="auto" w:fill="FCFCFC"/>
          <w:lang w:val="en-US"/>
        </w:rPr>
        <w:t>Le</w:t>
      </w:r>
      <w:r w:rsidRPr="00A74166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 </w:t>
      </w:r>
      <w:r w:rsidRPr="009E57BC">
        <w:rPr>
          <w:rFonts w:cstheme="minorHAnsi"/>
          <w:color w:val="333333"/>
          <w:spacing w:val="4"/>
          <w:shd w:val="clear" w:color="auto" w:fill="FCFCFC"/>
          <w:lang w:val="en-US"/>
        </w:rPr>
        <w:t>Thanh</w:t>
      </w:r>
      <w:r w:rsidRPr="00A74166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 </w:t>
      </w:r>
      <w:r w:rsidRPr="009E57BC">
        <w:rPr>
          <w:rFonts w:cstheme="minorHAnsi"/>
          <w:color w:val="333333"/>
          <w:spacing w:val="4"/>
          <w:shd w:val="clear" w:color="auto" w:fill="FCFCFC"/>
          <w:lang w:val="en-US"/>
        </w:rPr>
        <w:t>N</w:t>
      </w:r>
      <w:r w:rsidRPr="00A74166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., </w:t>
      </w:r>
      <w:r w:rsidRPr="009E57BC">
        <w:rPr>
          <w:rFonts w:cstheme="minorHAnsi"/>
          <w:color w:val="333333"/>
          <w:spacing w:val="4"/>
          <w:shd w:val="clear" w:color="auto" w:fill="FCFCFC"/>
          <w:lang w:val="en-US"/>
        </w:rPr>
        <w:t>Ben</w:t>
      </w:r>
      <w:r w:rsidRPr="00A74166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 </w:t>
      </w:r>
      <w:r w:rsidRPr="009E57BC">
        <w:rPr>
          <w:rFonts w:cstheme="minorHAnsi"/>
          <w:color w:val="333333"/>
          <w:spacing w:val="4"/>
          <w:shd w:val="clear" w:color="auto" w:fill="FCFCFC"/>
          <w:lang w:val="en-US"/>
        </w:rPr>
        <w:t>Amar</w:t>
      </w:r>
      <w:r w:rsidRPr="00A74166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 </w:t>
      </w:r>
      <w:r w:rsidRPr="009E57BC">
        <w:rPr>
          <w:rFonts w:cstheme="minorHAnsi"/>
          <w:color w:val="333333"/>
          <w:spacing w:val="4"/>
          <w:shd w:val="clear" w:color="auto" w:fill="FCFCFC"/>
          <w:lang w:val="en-US"/>
        </w:rPr>
        <w:t>C</w:t>
      </w:r>
      <w:r w:rsidRPr="00A74166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. (2012) </w:t>
      </w:r>
      <w:r w:rsidRPr="009E57BC">
        <w:rPr>
          <w:rFonts w:cstheme="minorHAnsi"/>
          <w:color w:val="333333"/>
          <w:spacing w:val="4"/>
          <w:shd w:val="clear" w:color="auto" w:fill="FCFCFC"/>
          <w:lang w:val="en-US"/>
        </w:rPr>
        <w:t>Emotion</w:t>
      </w:r>
      <w:r w:rsidRPr="00A74166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 </w:t>
      </w:r>
      <w:r w:rsidRPr="009E57BC">
        <w:rPr>
          <w:rFonts w:cstheme="minorHAnsi"/>
          <w:color w:val="333333"/>
          <w:spacing w:val="4"/>
          <w:shd w:val="clear" w:color="auto" w:fill="FCFCFC"/>
          <w:lang w:val="en-US"/>
        </w:rPr>
        <w:t>Recognition</w:t>
      </w:r>
      <w:r w:rsidRPr="00A74166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 </w:t>
      </w:r>
      <w:r w:rsidRPr="009E57BC">
        <w:rPr>
          <w:rFonts w:cstheme="minorHAnsi"/>
          <w:color w:val="333333"/>
          <w:spacing w:val="4"/>
          <w:shd w:val="clear" w:color="auto" w:fill="FCFCFC"/>
          <w:lang w:val="en-US"/>
        </w:rPr>
        <w:t>Using</w:t>
      </w:r>
      <w:r w:rsidRPr="00A74166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 </w:t>
      </w:r>
      <w:r w:rsidRPr="009E57BC">
        <w:rPr>
          <w:rFonts w:cstheme="minorHAnsi"/>
          <w:color w:val="333333"/>
          <w:spacing w:val="4"/>
          <w:shd w:val="clear" w:color="auto" w:fill="FCFCFC"/>
          <w:lang w:val="en-US"/>
        </w:rPr>
        <w:t>KNN</w:t>
      </w:r>
      <w:r w:rsidRPr="00A74166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 </w:t>
      </w:r>
      <w:r w:rsidRPr="009E57BC">
        <w:rPr>
          <w:rFonts w:cstheme="minorHAnsi"/>
          <w:color w:val="333333"/>
          <w:spacing w:val="4"/>
          <w:shd w:val="clear" w:color="auto" w:fill="FCFCFC"/>
          <w:lang w:val="en-US"/>
        </w:rPr>
        <w:t>Classification</w:t>
      </w:r>
      <w:r w:rsidRPr="00A74166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 </w:t>
      </w:r>
      <w:r w:rsidRPr="009E57BC">
        <w:rPr>
          <w:rFonts w:cstheme="minorHAnsi"/>
          <w:color w:val="333333"/>
          <w:spacing w:val="4"/>
          <w:shd w:val="clear" w:color="auto" w:fill="FCFCFC"/>
          <w:lang w:val="en-US"/>
        </w:rPr>
        <w:t>for</w:t>
      </w:r>
      <w:r w:rsidRPr="00A74166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 </w:t>
      </w:r>
      <w:r w:rsidRPr="009E57BC">
        <w:rPr>
          <w:rFonts w:cstheme="minorHAnsi"/>
          <w:color w:val="333333"/>
          <w:spacing w:val="4"/>
          <w:shd w:val="clear" w:color="auto" w:fill="FCFCFC"/>
          <w:lang w:val="en-US"/>
        </w:rPr>
        <w:t>User</w:t>
      </w:r>
      <w:r w:rsidRPr="00A74166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 </w:t>
      </w:r>
      <w:r w:rsidRPr="009E57BC">
        <w:rPr>
          <w:rFonts w:cstheme="minorHAnsi"/>
          <w:color w:val="333333"/>
          <w:spacing w:val="4"/>
          <w:shd w:val="clear" w:color="auto" w:fill="FCFCFC"/>
          <w:lang w:val="en-US"/>
        </w:rPr>
        <w:t>Modeling</w:t>
      </w:r>
      <w:r w:rsidRPr="00A74166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 </w:t>
      </w:r>
      <w:r w:rsidRPr="009E57BC">
        <w:rPr>
          <w:rFonts w:cstheme="minorHAnsi"/>
          <w:color w:val="333333"/>
          <w:spacing w:val="4"/>
          <w:shd w:val="clear" w:color="auto" w:fill="FCFCFC"/>
          <w:lang w:val="en-US"/>
        </w:rPr>
        <w:t>and</w:t>
      </w:r>
      <w:r w:rsidRPr="00A74166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 </w:t>
      </w:r>
      <w:r w:rsidRPr="009E57BC">
        <w:rPr>
          <w:rFonts w:cstheme="minorHAnsi"/>
          <w:color w:val="333333"/>
          <w:spacing w:val="4"/>
          <w:shd w:val="clear" w:color="auto" w:fill="FCFCFC"/>
          <w:lang w:val="en-US"/>
        </w:rPr>
        <w:t>Sharing</w:t>
      </w:r>
      <w:r w:rsidRPr="00A74166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 </w:t>
      </w:r>
      <w:r w:rsidRPr="009E57BC">
        <w:rPr>
          <w:rFonts w:cstheme="minorHAnsi"/>
          <w:color w:val="333333"/>
          <w:spacing w:val="4"/>
          <w:shd w:val="clear" w:color="auto" w:fill="FCFCFC"/>
          <w:lang w:val="en-US"/>
        </w:rPr>
        <w:t>of</w:t>
      </w:r>
      <w:r w:rsidRPr="00A74166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 </w:t>
      </w:r>
      <w:r w:rsidRPr="009E57BC">
        <w:rPr>
          <w:rFonts w:cstheme="minorHAnsi"/>
          <w:color w:val="333333"/>
          <w:spacing w:val="4"/>
          <w:shd w:val="clear" w:color="auto" w:fill="FCFCFC"/>
          <w:lang w:val="en-US"/>
        </w:rPr>
        <w:t>Affect</w:t>
      </w:r>
      <w:r w:rsidRPr="00A74166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 </w:t>
      </w:r>
      <w:r w:rsidRPr="009E57BC">
        <w:rPr>
          <w:rFonts w:cstheme="minorHAnsi"/>
          <w:color w:val="333333"/>
          <w:spacing w:val="4"/>
          <w:shd w:val="clear" w:color="auto" w:fill="FCFCFC"/>
          <w:lang w:val="en-US"/>
        </w:rPr>
        <w:t>States</w:t>
      </w:r>
      <w:r w:rsidRPr="00A74166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. </w:t>
      </w:r>
      <w:r w:rsidRPr="009E57BC">
        <w:rPr>
          <w:rFonts w:cstheme="minorHAnsi"/>
          <w:color w:val="333333"/>
          <w:spacing w:val="4"/>
          <w:shd w:val="clear" w:color="auto" w:fill="FCFCFC"/>
          <w:lang w:val="en-US"/>
        </w:rPr>
        <w:t>In: Huang T., Zeng Z., Li C., Leung C.S. (eds) Neural Information Processing. ICONIP 2012. Lecture Notes in Computer Science, vol 7663. Springer, Berlin, Heidelberg</w:t>
      </w:r>
    </w:p>
    <w:p w14:paraId="6013955C" w14:textId="7573E1A3" w:rsidR="00A74166" w:rsidRDefault="00A74166" w:rsidP="00ED7D23">
      <w:pPr>
        <w:jc w:val="both"/>
        <w:rPr>
          <w:rFonts w:cstheme="minorHAnsi"/>
          <w:color w:val="333333"/>
          <w:spacing w:val="4"/>
          <w:shd w:val="clear" w:color="auto" w:fill="FCFCFC"/>
          <w:lang w:val="en-US"/>
        </w:rPr>
      </w:pPr>
      <w:r>
        <w:rPr>
          <w:rFonts w:cstheme="minorHAnsi"/>
          <w:color w:val="333333"/>
          <w:spacing w:val="4"/>
          <w:shd w:val="clear" w:color="auto" w:fill="FCFCFC"/>
          <w:lang w:val="en-US"/>
        </w:rPr>
        <w:t>[15]</w:t>
      </w:r>
      <w:r w:rsidRPr="00A74166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 </w:t>
      </w:r>
      <w:proofErr w:type="spellStart"/>
      <w:r w:rsidRPr="009E57BC">
        <w:rPr>
          <w:rFonts w:cstheme="minorHAnsi"/>
          <w:color w:val="333333"/>
          <w:spacing w:val="4"/>
          <w:shd w:val="clear" w:color="auto" w:fill="FCFCFC"/>
          <w:lang w:val="en-US"/>
        </w:rPr>
        <w:t>Nwe</w:t>
      </w:r>
      <w:proofErr w:type="spellEnd"/>
      <w:r w:rsidRPr="00A74166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, </w:t>
      </w:r>
      <w:r w:rsidRPr="009E57BC">
        <w:rPr>
          <w:rFonts w:cstheme="minorHAnsi"/>
          <w:color w:val="333333"/>
          <w:spacing w:val="4"/>
          <w:shd w:val="clear" w:color="auto" w:fill="FCFCFC"/>
          <w:lang w:val="en-US"/>
        </w:rPr>
        <w:t>Tin</w:t>
      </w:r>
      <w:r w:rsidRPr="00A74166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 &amp; </w:t>
      </w:r>
      <w:r w:rsidRPr="009E57BC">
        <w:rPr>
          <w:rFonts w:cstheme="minorHAnsi"/>
          <w:color w:val="333333"/>
          <w:spacing w:val="4"/>
          <w:shd w:val="clear" w:color="auto" w:fill="FCFCFC"/>
          <w:lang w:val="en-US"/>
        </w:rPr>
        <w:t>Foo</w:t>
      </w:r>
      <w:r w:rsidRPr="00A74166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, </w:t>
      </w:r>
      <w:r w:rsidRPr="009E57BC">
        <w:rPr>
          <w:rFonts w:cstheme="minorHAnsi"/>
          <w:color w:val="333333"/>
          <w:spacing w:val="4"/>
          <w:shd w:val="clear" w:color="auto" w:fill="FCFCFC"/>
          <w:lang w:val="en-US"/>
        </w:rPr>
        <w:t>S</w:t>
      </w:r>
      <w:r w:rsidRPr="00A74166">
        <w:rPr>
          <w:rFonts w:cstheme="minorHAnsi"/>
          <w:color w:val="333333"/>
          <w:spacing w:val="4"/>
          <w:shd w:val="clear" w:color="auto" w:fill="FCFCFC"/>
          <w:lang w:val="en-US"/>
        </w:rPr>
        <w:t>.</w:t>
      </w:r>
      <w:r w:rsidRPr="009E57BC">
        <w:rPr>
          <w:rFonts w:cstheme="minorHAnsi"/>
          <w:color w:val="333333"/>
          <w:spacing w:val="4"/>
          <w:shd w:val="clear" w:color="auto" w:fill="FCFCFC"/>
          <w:lang w:val="en-US"/>
        </w:rPr>
        <w:t>W</w:t>
      </w:r>
      <w:r w:rsidRPr="00A74166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. &amp; </w:t>
      </w:r>
      <w:r w:rsidRPr="009E57BC">
        <w:rPr>
          <w:rFonts w:cstheme="minorHAnsi"/>
          <w:color w:val="333333"/>
          <w:spacing w:val="4"/>
          <w:shd w:val="clear" w:color="auto" w:fill="FCFCFC"/>
          <w:lang w:val="en-US"/>
        </w:rPr>
        <w:t>De</w:t>
      </w:r>
      <w:r w:rsidRPr="00A74166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 </w:t>
      </w:r>
      <w:r w:rsidRPr="009E57BC">
        <w:rPr>
          <w:rFonts w:cstheme="minorHAnsi"/>
          <w:color w:val="333333"/>
          <w:spacing w:val="4"/>
          <w:shd w:val="clear" w:color="auto" w:fill="FCFCFC"/>
          <w:lang w:val="en-US"/>
        </w:rPr>
        <w:t>Silva</w:t>
      </w:r>
      <w:r w:rsidRPr="00A74166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, </w:t>
      </w:r>
      <w:r w:rsidRPr="009E57BC">
        <w:rPr>
          <w:rFonts w:cstheme="minorHAnsi"/>
          <w:color w:val="333333"/>
          <w:spacing w:val="4"/>
          <w:shd w:val="clear" w:color="auto" w:fill="FCFCFC"/>
          <w:lang w:val="en-US"/>
        </w:rPr>
        <w:t>Liyanage</w:t>
      </w:r>
      <w:r w:rsidRPr="00A74166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. </w:t>
      </w:r>
      <w:r w:rsidRPr="009E57BC">
        <w:rPr>
          <w:rFonts w:cstheme="minorHAnsi"/>
          <w:color w:val="333333"/>
          <w:spacing w:val="4"/>
          <w:shd w:val="clear" w:color="auto" w:fill="FCFCFC"/>
          <w:lang w:val="en-US"/>
        </w:rPr>
        <w:t>(2003). Speech Emotion Recognition Using Hidden Markov Models. Speech Communication. 41. 603-623. 10.1016/S0167-6393(03)00099-2.</w:t>
      </w:r>
    </w:p>
    <w:p w14:paraId="79A40FAA" w14:textId="006F9C65" w:rsidR="00A74166" w:rsidRDefault="00A74166" w:rsidP="00ED7D23">
      <w:pPr>
        <w:jc w:val="both"/>
        <w:rPr>
          <w:rFonts w:cstheme="minorHAnsi"/>
          <w:color w:val="333333"/>
          <w:spacing w:val="4"/>
          <w:shd w:val="clear" w:color="auto" w:fill="FCFCFC"/>
          <w:lang w:val="en-US"/>
        </w:rPr>
      </w:pPr>
      <w:r>
        <w:rPr>
          <w:rFonts w:cstheme="minorHAnsi"/>
          <w:color w:val="333333"/>
          <w:spacing w:val="4"/>
          <w:shd w:val="clear" w:color="auto" w:fill="FCFCFC"/>
          <w:lang w:val="en-US"/>
        </w:rPr>
        <w:t>[16]</w:t>
      </w:r>
      <w:r w:rsidRPr="00A74166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 </w:t>
      </w:r>
      <w:r w:rsidRPr="009E57BC">
        <w:rPr>
          <w:rFonts w:cstheme="minorHAnsi"/>
          <w:color w:val="333333"/>
          <w:spacing w:val="4"/>
          <w:shd w:val="clear" w:color="auto" w:fill="FCFCFC"/>
          <w:lang w:val="en-US"/>
        </w:rPr>
        <w:t>Roy</w:t>
      </w:r>
      <w:r w:rsidRPr="00A74166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 </w:t>
      </w:r>
      <w:r w:rsidRPr="009E57BC">
        <w:rPr>
          <w:rFonts w:cstheme="minorHAnsi"/>
          <w:color w:val="333333"/>
          <w:spacing w:val="4"/>
          <w:shd w:val="clear" w:color="auto" w:fill="FCFCFC"/>
          <w:lang w:val="en-US"/>
        </w:rPr>
        <w:t>T</w:t>
      </w:r>
      <w:r w:rsidRPr="00A74166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., </w:t>
      </w:r>
      <w:proofErr w:type="spellStart"/>
      <w:r w:rsidRPr="009E57BC">
        <w:rPr>
          <w:rFonts w:cstheme="minorHAnsi"/>
          <w:color w:val="333333"/>
          <w:spacing w:val="4"/>
          <w:shd w:val="clear" w:color="auto" w:fill="FCFCFC"/>
          <w:lang w:val="en-US"/>
        </w:rPr>
        <w:t>Marwala</w:t>
      </w:r>
      <w:proofErr w:type="spellEnd"/>
      <w:r w:rsidRPr="00A74166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 </w:t>
      </w:r>
      <w:r w:rsidRPr="009E57BC">
        <w:rPr>
          <w:rFonts w:cstheme="minorHAnsi"/>
          <w:color w:val="333333"/>
          <w:spacing w:val="4"/>
          <w:shd w:val="clear" w:color="auto" w:fill="FCFCFC"/>
          <w:lang w:val="en-US"/>
        </w:rPr>
        <w:t>T</w:t>
      </w:r>
      <w:r w:rsidRPr="00A74166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., </w:t>
      </w:r>
      <w:proofErr w:type="spellStart"/>
      <w:r w:rsidRPr="009E57BC">
        <w:rPr>
          <w:rFonts w:cstheme="minorHAnsi"/>
          <w:color w:val="333333"/>
          <w:spacing w:val="4"/>
          <w:shd w:val="clear" w:color="auto" w:fill="FCFCFC"/>
          <w:lang w:val="en-US"/>
        </w:rPr>
        <w:t>Chakraverty</w:t>
      </w:r>
      <w:proofErr w:type="spellEnd"/>
      <w:r w:rsidRPr="00A74166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 </w:t>
      </w:r>
      <w:r w:rsidRPr="009E57BC">
        <w:rPr>
          <w:rFonts w:cstheme="minorHAnsi"/>
          <w:color w:val="333333"/>
          <w:spacing w:val="4"/>
          <w:shd w:val="clear" w:color="auto" w:fill="FCFCFC"/>
          <w:lang w:val="en-US"/>
        </w:rPr>
        <w:t>S</w:t>
      </w:r>
      <w:r w:rsidRPr="00A74166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. (2020) </w:t>
      </w:r>
      <w:r w:rsidRPr="009E57BC">
        <w:rPr>
          <w:rFonts w:cstheme="minorHAnsi"/>
          <w:color w:val="333333"/>
          <w:spacing w:val="4"/>
          <w:shd w:val="clear" w:color="auto" w:fill="FCFCFC"/>
          <w:lang w:val="en-US"/>
        </w:rPr>
        <w:t>Speech</w:t>
      </w:r>
      <w:r w:rsidRPr="00A74166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 </w:t>
      </w:r>
      <w:r w:rsidRPr="009E57BC">
        <w:rPr>
          <w:rFonts w:cstheme="minorHAnsi"/>
          <w:color w:val="333333"/>
          <w:spacing w:val="4"/>
          <w:shd w:val="clear" w:color="auto" w:fill="FCFCFC"/>
          <w:lang w:val="en-US"/>
        </w:rPr>
        <w:t>Emotion</w:t>
      </w:r>
      <w:r w:rsidRPr="00A74166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 </w:t>
      </w:r>
      <w:r w:rsidRPr="009E57BC">
        <w:rPr>
          <w:rFonts w:cstheme="minorHAnsi"/>
          <w:color w:val="333333"/>
          <w:spacing w:val="4"/>
          <w:shd w:val="clear" w:color="auto" w:fill="FCFCFC"/>
          <w:lang w:val="en-US"/>
        </w:rPr>
        <w:t>Recognition</w:t>
      </w:r>
      <w:r w:rsidRPr="00A74166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 </w:t>
      </w:r>
      <w:r w:rsidRPr="009E57BC">
        <w:rPr>
          <w:rFonts w:cstheme="minorHAnsi"/>
          <w:color w:val="333333"/>
          <w:spacing w:val="4"/>
          <w:shd w:val="clear" w:color="auto" w:fill="FCFCFC"/>
          <w:lang w:val="en-US"/>
        </w:rPr>
        <w:t>Using</w:t>
      </w:r>
      <w:r w:rsidRPr="00A74166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 </w:t>
      </w:r>
      <w:r w:rsidRPr="009E57BC">
        <w:rPr>
          <w:rFonts w:cstheme="minorHAnsi"/>
          <w:color w:val="333333"/>
          <w:spacing w:val="4"/>
          <w:shd w:val="clear" w:color="auto" w:fill="FCFCFC"/>
          <w:lang w:val="en-US"/>
        </w:rPr>
        <w:t>Neural</w:t>
      </w:r>
      <w:r w:rsidRPr="00A74166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 </w:t>
      </w:r>
      <w:r w:rsidRPr="009E57BC">
        <w:rPr>
          <w:rFonts w:cstheme="minorHAnsi"/>
          <w:color w:val="333333"/>
          <w:spacing w:val="4"/>
          <w:shd w:val="clear" w:color="auto" w:fill="FCFCFC"/>
          <w:lang w:val="en-US"/>
        </w:rPr>
        <w:t>Network</w:t>
      </w:r>
      <w:r w:rsidRPr="00A74166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 </w:t>
      </w:r>
      <w:r w:rsidRPr="009E57BC">
        <w:rPr>
          <w:rFonts w:cstheme="minorHAnsi"/>
          <w:color w:val="333333"/>
          <w:spacing w:val="4"/>
          <w:shd w:val="clear" w:color="auto" w:fill="FCFCFC"/>
          <w:lang w:val="en-US"/>
        </w:rPr>
        <w:t>and</w:t>
      </w:r>
      <w:r w:rsidRPr="00A74166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 </w:t>
      </w:r>
      <w:r w:rsidRPr="009E57BC">
        <w:rPr>
          <w:rFonts w:cstheme="minorHAnsi"/>
          <w:color w:val="333333"/>
          <w:spacing w:val="4"/>
          <w:shd w:val="clear" w:color="auto" w:fill="FCFCFC"/>
          <w:lang w:val="en-US"/>
        </w:rPr>
        <w:t>Wavelet</w:t>
      </w:r>
      <w:r w:rsidRPr="00A74166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 </w:t>
      </w:r>
      <w:r w:rsidRPr="009E57BC">
        <w:rPr>
          <w:rFonts w:cstheme="minorHAnsi"/>
          <w:color w:val="333333"/>
          <w:spacing w:val="4"/>
          <w:shd w:val="clear" w:color="auto" w:fill="FCFCFC"/>
          <w:lang w:val="en-US"/>
        </w:rPr>
        <w:t>Features</w:t>
      </w:r>
      <w:r w:rsidRPr="00A74166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. </w:t>
      </w:r>
      <w:r w:rsidRPr="009E57BC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In: </w:t>
      </w:r>
      <w:proofErr w:type="spellStart"/>
      <w:r w:rsidRPr="009E57BC">
        <w:rPr>
          <w:rFonts w:cstheme="minorHAnsi"/>
          <w:color w:val="333333"/>
          <w:spacing w:val="4"/>
          <w:shd w:val="clear" w:color="auto" w:fill="FCFCFC"/>
          <w:lang w:val="en-US"/>
        </w:rPr>
        <w:t>Chakraverty</w:t>
      </w:r>
      <w:proofErr w:type="spellEnd"/>
      <w:r w:rsidRPr="009E57BC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 S., Biswas P. (eds) Recent Trends in Wave Mechanics and Vibrations. Lecture Notes in Mechanical Engineering. Springer, Singapore</w:t>
      </w:r>
    </w:p>
    <w:p w14:paraId="1DC239B8" w14:textId="02A45C54" w:rsidR="00AA090B" w:rsidRDefault="00AA090B" w:rsidP="00ED7D23">
      <w:pPr>
        <w:jc w:val="both"/>
        <w:rPr>
          <w:rFonts w:cstheme="minorHAnsi"/>
          <w:color w:val="333333"/>
          <w:spacing w:val="4"/>
          <w:shd w:val="clear" w:color="auto" w:fill="FCFCFC"/>
          <w:lang w:val="en-US"/>
        </w:rPr>
      </w:pPr>
      <w:r>
        <w:rPr>
          <w:rFonts w:cstheme="minorHAnsi"/>
          <w:color w:val="333333"/>
          <w:spacing w:val="4"/>
          <w:shd w:val="clear" w:color="auto" w:fill="FCFCFC"/>
          <w:lang w:val="en-US"/>
        </w:rPr>
        <w:t>[17]</w:t>
      </w:r>
      <w:r w:rsidRPr="00AA090B">
        <w:rPr>
          <w:lang w:val="en-US"/>
        </w:rPr>
        <w:t xml:space="preserve"> </w:t>
      </w:r>
      <w:proofErr w:type="spellStart"/>
      <w:r w:rsidRPr="00AA090B">
        <w:rPr>
          <w:rFonts w:cstheme="minorHAnsi"/>
          <w:color w:val="333333"/>
          <w:spacing w:val="4"/>
          <w:shd w:val="clear" w:color="auto" w:fill="FCFCFC"/>
          <w:lang w:val="en-US"/>
        </w:rPr>
        <w:t>Trigeorgis</w:t>
      </w:r>
      <w:proofErr w:type="spellEnd"/>
      <w:r w:rsidRPr="00AA090B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, George &amp; </w:t>
      </w:r>
      <w:proofErr w:type="spellStart"/>
      <w:r w:rsidRPr="00AA090B">
        <w:rPr>
          <w:rFonts w:cstheme="minorHAnsi"/>
          <w:color w:val="333333"/>
          <w:spacing w:val="4"/>
          <w:shd w:val="clear" w:color="auto" w:fill="FCFCFC"/>
          <w:lang w:val="en-US"/>
        </w:rPr>
        <w:t>Ringeval</w:t>
      </w:r>
      <w:proofErr w:type="spellEnd"/>
      <w:r w:rsidRPr="00AA090B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, Fabien &amp; </w:t>
      </w:r>
      <w:proofErr w:type="spellStart"/>
      <w:r w:rsidRPr="00AA090B">
        <w:rPr>
          <w:rFonts w:cstheme="minorHAnsi"/>
          <w:color w:val="333333"/>
          <w:spacing w:val="4"/>
          <w:shd w:val="clear" w:color="auto" w:fill="FCFCFC"/>
          <w:lang w:val="en-US"/>
        </w:rPr>
        <w:t>Brueckner</w:t>
      </w:r>
      <w:proofErr w:type="spellEnd"/>
      <w:r w:rsidRPr="00AA090B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, Raymond &amp; </w:t>
      </w:r>
      <w:proofErr w:type="spellStart"/>
      <w:r w:rsidRPr="00AA090B">
        <w:rPr>
          <w:rFonts w:cstheme="minorHAnsi"/>
          <w:color w:val="333333"/>
          <w:spacing w:val="4"/>
          <w:shd w:val="clear" w:color="auto" w:fill="FCFCFC"/>
          <w:lang w:val="en-US"/>
        </w:rPr>
        <w:t>Marchi</w:t>
      </w:r>
      <w:proofErr w:type="spellEnd"/>
      <w:r w:rsidRPr="00AA090B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, Erik &amp; </w:t>
      </w:r>
      <w:proofErr w:type="spellStart"/>
      <w:r w:rsidRPr="00AA090B">
        <w:rPr>
          <w:rFonts w:cstheme="minorHAnsi"/>
          <w:color w:val="333333"/>
          <w:spacing w:val="4"/>
          <w:shd w:val="clear" w:color="auto" w:fill="FCFCFC"/>
          <w:lang w:val="en-US"/>
        </w:rPr>
        <w:t>Nicolaou</w:t>
      </w:r>
      <w:proofErr w:type="spellEnd"/>
      <w:r w:rsidRPr="00AA090B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, </w:t>
      </w:r>
      <w:proofErr w:type="spellStart"/>
      <w:r w:rsidRPr="00AA090B">
        <w:rPr>
          <w:rFonts w:cstheme="minorHAnsi"/>
          <w:color w:val="333333"/>
          <w:spacing w:val="4"/>
          <w:shd w:val="clear" w:color="auto" w:fill="FCFCFC"/>
          <w:lang w:val="en-US"/>
        </w:rPr>
        <w:t>Mihalis</w:t>
      </w:r>
      <w:proofErr w:type="spellEnd"/>
      <w:r w:rsidRPr="00AA090B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 &amp; Schuller, Björn &amp; </w:t>
      </w:r>
      <w:proofErr w:type="spellStart"/>
      <w:r w:rsidRPr="00AA090B">
        <w:rPr>
          <w:rFonts w:cstheme="minorHAnsi"/>
          <w:color w:val="333333"/>
          <w:spacing w:val="4"/>
          <w:shd w:val="clear" w:color="auto" w:fill="FCFCFC"/>
          <w:lang w:val="en-US"/>
        </w:rPr>
        <w:t>Zafeiriou</w:t>
      </w:r>
      <w:proofErr w:type="spellEnd"/>
      <w:r w:rsidRPr="00AA090B">
        <w:rPr>
          <w:rFonts w:cstheme="minorHAnsi"/>
          <w:color w:val="333333"/>
          <w:spacing w:val="4"/>
          <w:shd w:val="clear" w:color="auto" w:fill="FCFCFC"/>
          <w:lang w:val="en-US"/>
        </w:rPr>
        <w:t>, Stefanos. (2016). Adieu Features? End-to-end Speech Emotion Recognition using a Deep Convolutional Recurrent Network. 10.13140/RG.2.1.3842.7283.</w:t>
      </w:r>
    </w:p>
    <w:p w14:paraId="625502A2" w14:textId="77777777" w:rsidR="00AA090B" w:rsidRPr="00AA090B" w:rsidRDefault="00AA090B" w:rsidP="00AA090B">
      <w:pPr>
        <w:jc w:val="both"/>
        <w:rPr>
          <w:rFonts w:ascii="Calibri" w:eastAsia="Times New Roman" w:hAnsi="Calibri" w:cs="Calibri"/>
          <w:color w:val="000000"/>
          <w:lang w:val="en-US" w:eastAsia="ru-RU"/>
        </w:rPr>
      </w:pPr>
      <w:r>
        <w:rPr>
          <w:rFonts w:cstheme="minorHAnsi"/>
          <w:color w:val="222222"/>
          <w:shd w:val="clear" w:color="auto" w:fill="FFFFFF"/>
          <w:lang w:val="en-US"/>
        </w:rPr>
        <w:t>[18]</w:t>
      </w:r>
      <w:r w:rsidRPr="00AA090B">
        <w:rPr>
          <w:rFonts w:ascii="Calibri" w:hAnsi="Calibri" w:cs="Calibri"/>
          <w:color w:val="000000"/>
          <w:lang w:val="en-US"/>
        </w:rPr>
        <w:t xml:space="preserve"> </w:t>
      </w:r>
      <w:proofErr w:type="spellStart"/>
      <w:r w:rsidRPr="00AA090B">
        <w:rPr>
          <w:rFonts w:ascii="Calibri" w:eastAsia="Times New Roman" w:hAnsi="Calibri" w:cs="Calibri"/>
          <w:color w:val="000000"/>
          <w:lang w:val="en-US" w:eastAsia="ru-RU"/>
        </w:rPr>
        <w:t>ElShaer</w:t>
      </w:r>
      <w:proofErr w:type="spellEnd"/>
      <w:r w:rsidRPr="00AA090B">
        <w:rPr>
          <w:rFonts w:ascii="Calibri" w:eastAsia="Times New Roman" w:hAnsi="Calibri" w:cs="Calibri"/>
          <w:color w:val="000000"/>
          <w:lang w:val="en-US" w:eastAsia="ru-RU"/>
        </w:rPr>
        <w:t xml:space="preserve">, Mohamed &amp; Wisdom, Scott &amp; Mishra, Taniya. (2019). Transfer Learning From Sound Representations For Anger Detection in Speech. </w:t>
      </w:r>
    </w:p>
    <w:p w14:paraId="7676A129" w14:textId="3DEE8AE5" w:rsidR="00AA090B" w:rsidRDefault="00AA090B" w:rsidP="00ED7D23">
      <w:pPr>
        <w:jc w:val="both"/>
        <w:rPr>
          <w:rFonts w:cstheme="minorHAnsi"/>
          <w:color w:val="333333"/>
          <w:spacing w:val="4"/>
          <w:shd w:val="clear" w:color="auto" w:fill="FCFCFC"/>
          <w:lang w:val="en-US"/>
        </w:rPr>
      </w:pPr>
      <w:r>
        <w:rPr>
          <w:rFonts w:cstheme="minorHAnsi"/>
          <w:color w:val="333333"/>
          <w:spacing w:val="4"/>
          <w:shd w:val="clear" w:color="auto" w:fill="FCFCFC"/>
          <w:lang w:val="en-US"/>
        </w:rPr>
        <w:t>[19]</w:t>
      </w:r>
      <w:r w:rsidRPr="00AA090B">
        <w:rPr>
          <w:lang w:val="en-US"/>
        </w:rPr>
        <w:t xml:space="preserve"> </w:t>
      </w:r>
      <w:r w:rsidRPr="00AA090B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Gideon, John &amp; </w:t>
      </w:r>
      <w:proofErr w:type="spellStart"/>
      <w:r w:rsidRPr="00AA090B">
        <w:rPr>
          <w:rFonts w:cstheme="minorHAnsi"/>
          <w:color w:val="333333"/>
          <w:spacing w:val="4"/>
          <w:shd w:val="clear" w:color="auto" w:fill="FCFCFC"/>
          <w:lang w:val="en-US"/>
        </w:rPr>
        <w:t>Khorram</w:t>
      </w:r>
      <w:proofErr w:type="spellEnd"/>
      <w:r w:rsidRPr="00AA090B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, Soheil &amp; </w:t>
      </w:r>
      <w:proofErr w:type="spellStart"/>
      <w:r w:rsidRPr="00AA090B">
        <w:rPr>
          <w:rFonts w:cstheme="minorHAnsi"/>
          <w:color w:val="333333"/>
          <w:spacing w:val="4"/>
          <w:shd w:val="clear" w:color="auto" w:fill="FCFCFC"/>
          <w:lang w:val="en-US"/>
        </w:rPr>
        <w:t>Aldeneh</w:t>
      </w:r>
      <w:proofErr w:type="spellEnd"/>
      <w:r w:rsidRPr="00AA090B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, Zakaria &amp; </w:t>
      </w:r>
      <w:proofErr w:type="spellStart"/>
      <w:r w:rsidRPr="00AA090B">
        <w:rPr>
          <w:rFonts w:cstheme="minorHAnsi"/>
          <w:color w:val="333333"/>
          <w:spacing w:val="4"/>
          <w:shd w:val="clear" w:color="auto" w:fill="FCFCFC"/>
          <w:lang w:val="en-US"/>
        </w:rPr>
        <w:t>Dimitriadis</w:t>
      </w:r>
      <w:proofErr w:type="spellEnd"/>
      <w:r w:rsidRPr="00AA090B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, </w:t>
      </w:r>
      <w:proofErr w:type="spellStart"/>
      <w:r w:rsidRPr="00AA090B">
        <w:rPr>
          <w:rFonts w:cstheme="minorHAnsi"/>
          <w:color w:val="333333"/>
          <w:spacing w:val="4"/>
          <w:shd w:val="clear" w:color="auto" w:fill="FCFCFC"/>
          <w:lang w:val="en-US"/>
        </w:rPr>
        <w:t>Dimitrios</w:t>
      </w:r>
      <w:proofErr w:type="spellEnd"/>
      <w:r w:rsidRPr="00AA090B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 &amp; Mower Provost, Emily. (2017). Progressive Neural Networks for Transfer Learning in Emotion Recognition. 1098-1102. 10.21437/Interspeech.2017-1637.</w:t>
      </w:r>
    </w:p>
    <w:p w14:paraId="2748A5A4" w14:textId="16A7931D" w:rsidR="00A74166" w:rsidRDefault="00A74166" w:rsidP="00ED7D23">
      <w:pPr>
        <w:jc w:val="both"/>
        <w:rPr>
          <w:rFonts w:cstheme="minorHAnsi"/>
          <w:color w:val="222222"/>
          <w:shd w:val="clear" w:color="auto" w:fill="FFFFFF"/>
          <w:lang w:val="en-US"/>
        </w:rPr>
      </w:pPr>
      <w:r>
        <w:rPr>
          <w:rFonts w:cstheme="minorHAnsi"/>
          <w:color w:val="333333"/>
          <w:spacing w:val="4"/>
          <w:shd w:val="clear" w:color="auto" w:fill="FCFCFC"/>
          <w:lang w:val="en-US"/>
        </w:rPr>
        <w:t>[</w:t>
      </w:r>
      <w:r w:rsidR="00AA090B">
        <w:rPr>
          <w:rFonts w:cstheme="minorHAnsi"/>
          <w:color w:val="333333"/>
          <w:spacing w:val="4"/>
          <w:shd w:val="clear" w:color="auto" w:fill="FCFCFC"/>
          <w:lang w:val="en-US"/>
        </w:rPr>
        <w:t>20</w:t>
      </w:r>
      <w:r>
        <w:rPr>
          <w:rFonts w:cstheme="minorHAnsi"/>
          <w:color w:val="333333"/>
          <w:spacing w:val="4"/>
          <w:shd w:val="clear" w:color="auto" w:fill="FCFCFC"/>
          <w:lang w:val="en-US"/>
        </w:rPr>
        <w:t>]</w:t>
      </w:r>
      <w:r w:rsidRPr="00A74166">
        <w:rPr>
          <w:rFonts w:cstheme="minorHAnsi"/>
          <w:color w:val="222222"/>
          <w:shd w:val="clear" w:color="auto" w:fill="FFFFFF"/>
          <w:lang w:val="en-US"/>
        </w:rPr>
        <w:t xml:space="preserve"> </w:t>
      </w:r>
      <w:proofErr w:type="spellStart"/>
      <w:r w:rsidRPr="009E57BC">
        <w:rPr>
          <w:rFonts w:cstheme="minorHAnsi"/>
          <w:color w:val="222222"/>
          <w:shd w:val="clear" w:color="auto" w:fill="FFFFFF"/>
          <w:lang w:val="en-US"/>
        </w:rPr>
        <w:t>Ivosev</w:t>
      </w:r>
      <w:proofErr w:type="spellEnd"/>
      <w:r w:rsidRPr="009E57BC">
        <w:rPr>
          <w:rFonts w:cstheme="minorHAnsi"/>
          <w:color w:val="222222"/>
          <w:shd w:val="clear" w:color="auto" w:fill="FFFFFF"/>
          <w:lang w:val="en-US"/>
        </w:rPr>
        <w:t>, G., Burton, L. and Bonner, R., 2008. Dimensionality reduction and visualization in principal component analysis. </w:t>
      </w:r>
      <w:r w:rsidRPr="009E57BC">
        <w:rPr>
          <w:rFonts w:cstheme="minorHAnsi"/>
          <w:i/>
          <w:iCs/>
          <w:color w:val="222222"/>
          <w:shd w:val="clear" w:color="auto" w:fill="FFFFFF"/>
          <w:lang w:val="en-US"/>
        </w:rPr>
        <w:t>Analytical chemistry</w:t>
      </w:r>
      <w:r w:rsidRPr="009E57BC">
        <w:rPr>
          <w:rFonts w:cstheme="minorHAnsi"/>
          <w:color w:val="222222"/>
          <w:shd w:val="clear" w:color="auto" w:fill="FFFFFF"/>
          <w:lang w:val="en-US"/>
        </w:rPr>
        <w:t>, </w:t>
      </w:r>
      <w:r w:rsidRPr="009E57BC">
        <w:rPr>
          <w:rFonts w:cstheme="minorHAnsi"/>
          <w:i/>
          <w:iCs/>
          <w:color w:val="222222"/>
          <w:shd w:val="clear" w:color="auto" w:fill="FFFFFF"/>
          <w:lang w:val="en-US"/>
        </w:rPr>
        <w:t>80</w:t>
      </w:r>
      <w:r w:rsidRPr="009E57BC">
        <w:rPr>
          <w:rFonts w:cstheme="minorHAnsi"/>
          <w:color w:val="222222"/>
          <w:shd w:val="clear" w:color="auto" w:fill="FFFFFF"/>
          <w:lang w:val="en-US"/>
        </w:rPr>
        <w:t>(13), pp.4933-4944.</w:t>
      </w:r>
    </w:p>
    <w:p w14:paraId="7A3DB7C3" w14:textId="23E06546" w:rsidR="00A74166" w:rsidRDefault="00A74166" w:rsidP="00ED7D23">
      <w:pPr>
        <w:jc w:val="both"/>
        <w:rPr>
          <w:rFonts w:cstheme="minorHAnsi"/>
          <w:color w:val="222222"/>
          <w:shd w:val="clear" w:color="auto" w:fill="FFFFFF"/>
          <w:lang w:val="en-US"/>
        </w:rPr>
      </w:pPr>
      <w:r>
        <w:rPr>
          <w:rFonts w:cstheme="minorHAnsi"/>
          <w:color w:val="222222"/>
          <w:shd w:val="clear" w:color="auto" w:fill="FFFFFF"/>
          <w:lang w:val="en-US"/>
        </w:rPr>
        <w:t>[</w:t>
      </w:r>
      <w:r w:rsidR="00AA090B">
        <w:rPr>
          <w:rFonts w:cstheme="minorHAnsi"/>
          <w:color w:val="222222"/>
          <w:shd w:val="clear" w:color="auto" w:fill="FFFFFF"/>
          <w:lang w:val="en-US"/>
        </w:rPr>
        <w:t>21</w:t>
      </w:r>
      <w:r>
        <w:rPr>
          <w:rFonts w:cstheme="minorHAnsi"/>
          <w:color w:val="222222"/>
          <w:shd w:val="clear" w:color="auto" w:fill="FFFFFF"/>
          <w:lang w:val="en-US"/>
        </w:rPr>
        <w:t>]</w:t>
      </w:r>
      <w:r w:rsidRPr="00A74166">
        <w:rPr>
          <w:rFonts w:cstheme="minorHAnsi"/>
          <w:color w:val="222222"/>
          <w:shd w:val="clear" w:color="auto" w:fill="FFFFFF"/>
          <w:lang w:val="en-US"/>
        </w:rPr>
        <w:t xml:space="preserve"> </w:t>
      </w:r>
      <w:r w:rsidRPr="009E57BC">
        <w:rPr>
          <w:rFonts w:cstheme="minorHAnsi"/>
          <w:color w:val="222222"/>
          <w:shd w:val="clear" w:color="auto" w:fill="FFFFFF"/>
          <w:lang w:val="en-US"/>
        </w:rPr>
        <w:t>Wang</w:t>
      </w:r>
      <w:r w:rsidRPr="00A74166">
        <w:rPr>
          <w:rFonts w:cstheme="minorHAnsi"/>
          <w:color w:val="222222"/>
          <w:shd w:val="clear" w:color="auto" w:fill="FFFFFF"/>
          <w:lang w:val="en-US"/>
        </w:rPr>
        <w:t xml:space="preserve">, </w:t>
      </w:r>
      <w:r w:rsidRPr="009E57BC">
        <w:rPr>
          <w:rFonts w:cstheme="minorHAnsi"/>
          <w:color w:val="222222"/>
          <w:shd w:val="clear" w:color="auto" w:fill="FFFFFF"/>
          <w:lang w:val="en-US"/>
        </w:rPr>
        <w:t>H</w:t>
      </w:r>
      <w:r w:rsidRPr="00A74166">
        <w:rPr>
          <w:rFonts w:cstheme="minorHAnsi"/>
          <w:color w:val="222222"/>
          <w:shd w:val="clear" w:color="auto" w:fill="FFFFFF"/>
          <w:lang w:val="en-US"/>
        </w:rPr>
        <w:t xml:space="preserve">., </w:t>
      </w:r>
      <w:r w:rsidRPr="009E57BC">
        <w:rPr>
          <w:rFonts w:cstheme="minorHAnsi"/>
          <w:color w:val="222222"/>
          <w:shd w:val="clear" w:color="auto" w:fill="FFFFFF"/>
          <w:lang w:val="en-US"/>
        </w:rPr>
        <w:t>Ding</w:t>
      </w:r>
      <w:r w:rsidRPr="00A74166">
        <w:rPr>
          <w:rFonts w:cstheme="minorHAnsi"/>
          <w:color w:val="222222"/>
          <w:shd w:val="clear" w:color="auto" w:fill="FFFFFF"/>
          <w:lang w:val="en-US"/>
        </w:rPr>
        <w:t xml:space="preserve">, </w:t>
      </w:r>
      <w:r w:rsidRPr="009E57BC">
        <w:rPr>
          <w:rFonts w:cstheme="minorHAnsi"/>
          <w:color w:val="222222"/>
          <w:shd w:val="clear" w:color="auto" w:fill="FFFFFF"/>
          <w:lang w:val="en-US"/>
        </w:rPr>
        <w:t>C</w:t>
      </w:r>
      <w:r w:rsidRPr="00A74166">
        <w:rPr>
          <w:rFonts w:cstheme="minorHAnsi"/>
          <w:color w:val="222222"/>
          <w:shd w:val="clear" w:color="auto" w:fill="FFFFFF"/>
          <w:lang w:val="en-US"/>
        </w:rPr>
        <w:t xml:space="preserve">. </w:t>
      </w:r>
      <w:r w:rsidRPr="009E57BC">
        <w:rPr>
          <w:rFonts w:cstheme="minorHAnsi"/>
          <w:color w:val="222222"/>
          <w:shd w:val="clear" w:color="auto" w:fill="FFFFFF"/>
          <w:lang w:val="en-US"/>
        </w:rPr>
        <w:t>and</w:t>
      </w:r>
      <w:r w:rsidRPr="00A74166">
        <w:rPr>
          <w:rFonts w:cstheme="minorHAnsi"/>
          <w:color w:val="222222"/>
          <w:shd w:val="clear" w:color="auto" w:fill="FFFFFF"/>
          <w:lang w:val="en-US"/>
        </w:rPr>
        <w:t xml:space="preserve"> </w:t>
      </w:r>
      <w:r w:rsidRPr="009E57BC">
        <w:rPr>
          <w:rFonts w:cstheme="minorHAnsi"/>
          <w:color w:val="222222"/>
          <w:shd w:val="clear" w:color="auto" w:fill="FFFFFF"/>
          <w:lang w:val="en-US"/>
        </w:rPr>
        <w:t>Huang</w:t>
      </w:r>
      <w:r w:rsidRPr="00A74166">
        <w:rPr>
          <w:rFonts w:cstheme="minorHAnsi"/>
          <w:color w:val="222222"/>
          <w:shd w:val="clear" w:color="auto" w:fill="FFFFFF"/>
          <w:lang w:val="en-US"/>
        </w:rPr>
        <w:t xml:space="preserve">, </w:t>
      </w:r>
      <w:r w:rsidRPr="009E57BC">
        <w:rPr>
          <w:rFonts w:cstheme="minorHAnsi"/>
          <w:color w:val="222222"/>
          <w:shd w:val="clear" w:color="auto" w:fill="FFFFFF"/>
          <w:lang w:val="en-US"/>
        </w:rPr>
        <w:t>H</w:t>
      </w:r>
      <w:r w:rsidRPr="00A74166">
        <w:rPr>
          <w:rFonts w:cstheme="minorHAnsi"/>
          <w:color w:val="222222"/>
          <w:shd w:val="clear" w:color="auto" w:fill="FFFFFF"/>
          <w:lang w:val="en-US"/>
        </w:rPr>
        <w:t xml:space="preserve">., 2010, </w:t>
      </w:r>
      <w:r w:rsidRPr="009E57BC">
        <w:rPr>
          <w:rFonts w:cstheme="minorHAnsi"/>
          <w:color w:val="222222"/>
          <w:shd w:val="clear" w:color="auto" w:fill="FFFFFF"/>
          <w:lang w:val="en-US"/>
        </w:rPr>
        <w:t>September</w:t>
      </w:r>
      <w:r w:rsidRPr="00A74166">
        <w:rPr>
          <w:rFonts w:cstheme="minorHAnsi"/>
          <w:color w:val="222222"/>
          <w:shd w:val="clear" w:color="auto" w:fill="FFFFFF"/>
          <w:lang w:val="en-US"/>
        </w:rPr>
        <w:t xml:space="preserve">. </w:t>
      </w:r>
      <w:r w:rsidRPr="009E57BC">
        <w:rPr>
          <w:rFonts w:cstheme="minorHAnsi"/>
          <w:color w:val="222222"/>
          <w:shd w:val="clear" w:color="auto" w:fill="FFFFFF"/>
          <w:lang w:val="en-US"/>
        </w:rPr>
        <w:t>Multi-label linear discriminant analysis. In </w:t>
      </w:r>
      <w:r w:rsidRPr="009E57BC">
        <w:rPr>
          <w:rFonts w:cstheme="minorHAnsi"/>
          <w:i/>
          <w:iCs/>
          <w:color w:val="222222"/>
          <w:shd w:val="clear" w:color="auto" w:fill="FFFFFF"/>
          <w:lang w:val="en-US"/>
        </w:rPr>
        <w:t>European conference on computer vision</w:t>
      </w:r>
      <w:r w:rsidRPr="009E57BC">
        <w:rPr>
          <w:rFonts w:cstheme="minorHAnsi"/>
          <w:color w:val="222222"/>
          <w:shd w:val="clear" w:color="auto" w:fill="FFFFFF"/>
          <w:lang w:val="en-US"/>
        </w:rPr>
        <w:t> (pp. 126-139). Springer, Berlin, Heidelberg.</w:t>
      </w:r>
    </w:p>
    <w:p w14:paraId="2B5D4972" w14:textId="189531D7" w:rsidR="00ED7D23" w:rsidRPr="00E157AA" w:rsidRDefault="00ED7D23" w:rsidP="00ED7D23">
      <w:pPr>
        <w:jc w:val="both"/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  <w:lang w:val="en-US"/>
        </w:rPr>
        <w:t>[</w:t>
      </w:r>
      <w:r w:rsidR="00AA090B">
        <w:rPr>
          <w:rFonts w:cstheme="minorHAnsi"/>
          <w:color w:val="222222"/>
          <w:shd w:val="clear" w:color="auto" w:fill="FFFFFF"/>
          <w:lang w:val="en-US"/>
        </w:rPr>
        <w:t>22</w:t>
      </w:r>
      <w:r>
        <w:rPr>
          <w:rFonts w:cstheme="minorHAnsi"/>
          <w:color w:val="222222"/>
          <w:shd w:val="clear" w:color="auto" w:fill="FFFFFF"/>
          <w:lang w:val="en-US"/>
        </w:rPr>
        <w:t>]</w:t>
      </w:r>
      <w:r w:rsidRPr="00ED7D23">
        <w:rPr>
          <w:rFonts w:cstheme="minorHAnsi"/>
          <w:color w:val="222222"/>
          <w:shd w:val="clear" w:color="auto" w:fill="FFFFFF"/>
          <w:lang w:val="en-US"/>
        </w:rPr>
        <w:t xml:space="preserve"> </w:t>
      </w:r>
      <w:r w:rsidRPr="009E57BC">
        <w:rPr>
          <w:rFonts w:cstheme="minorHAnsi"/>
          <w:color w:val="222222"/>
          <w:shd w:val="clear" w:color="auto" w:fill="FFFFFF"/>
          <w:lang w:val="en-US"/>
        </w:rPr>
        <w:t>L</w:t>
      </w:r>
      <w:r w:rsidRPr="00ED7D23">
        <w:rPr>
          <w:rFonts w:cstheme="minorHAnsi"/>
          <w:color w:val="222222"/>
          <w:shd w:val="clear" w:color="auto" w:fill="FFFFFF"/>
          <w:lang w:val="en-US"/>
        </w:rPr>
        <w:t>.</w:t>
      </w:r>
      <w:r w:rsidRPr="009E57BC">
        <w:rPr>
          <w:rFonts w:cstheme="minorHAnsi"/>
          <w:color w:val="222222"/>
          <w:shd w:val="clear" w:color="auto" w:fill="FFFFFF"/>
          <w:lang w:val="en-US"/>
        </w:rPr>
        <w:t>J</w:t>
      </w:r>
      <w:r w:rsidRPr="00ED7D23">
        <w:rPr>
          <w:rFonts w:cstheme="minorHAnsi"/>
          <w:color w:val="222222"/>
          <w:shd w:val="clear" w:color="auto" w:fill="FFFFFF"/>
          <w:lang w:val="en-US"/>
        </w:rPr>
        <w:t>.</w:t>
      </w:r>
      <w:r w:rsidRPr="009E57BC">
        <w:rPr>
          <w:rFonts w:cstheme="minorHAnsi"/>
          <w:color w:val="222222"/>
          <w:shd w:val="clear" w:color="auto" w:fill="FFFFFF"/>
          <w:lang w:val="en-US"/>
        </w:rPr>
        <w:t>P</w:t>
      </w:r>
      <w:r w:rsidRPr="00ED7D23">
        <w:rPr>
          <w:rFonts w:cstheme="minorHAnsi"/>
          <w:color w:val="222222"/>
          <w:shd w:val="clear" w:color="auto" w:fill="FFFFFF"/>
          <w:lang w:val="en-US"/>
        </w:rPr>
        <w:t xml:space="preserve">. </w:t>
      </w:r>
      <w:r w:rsidRPr="009E57BC">
        <w:rPr>
          <w:rFonts w:cstheme="minorHAnsi"/>
          <w:color w:val="222222"/>
          <w:shd w:val="clear" w:color="auto" w:fill="FFFFFF"/>
          <w:lang w:val="en-US"/>
        </w:rPr>
        <w:t>van</w:t>
      </w:r>
      <w:r w:rsidRPr="00ED7D23">
        <w:rPr>
          <w:rFonts w:cstheme="minorHAnsi"/>
          <w:color w:val="222222"/>
          <w:shd w:val="clear" w:color="auto" w:fill="FFFFFF"/>
          <w:lang w:val="en-US"/>
        </w:rPr>
        <w:t xml:space="preserve"> </w:t>
      </w:r>
      <w:r w:rsidRPr="009E57BC">
        <w:rPr>
          <w:rFonts w:cstheme="minorHAnsi"/>
          <w:color w:val="222222"/>
          <w:shd w:val="clear" w:color="auto" w:fill="FFFFFF"/>
          <w:lang w:val="en-US"/>
        </w:rPr>
        <w:t>der</w:t>
      </w:r>
      <w:r w:rsidRPr="00ED7D23">
        <w:rPr>
          <w:rFonts w:cstheme="minorHAnsi"/>
          <w:color w:val="222222"/>
          <w:shd w:val="clear" w:color="auto" w:fill="FFFFFF"/>
          <w:lang w:val="en-US"/>
        </w:rPr>
        <w:t xml:space="preserve"> </w:t>
      </w:r>
      <w:proofErr w:type="spellStart"/>
      <w:r w:rsidRPr="009E57BC">
        <w:rPr>
          <w:rFonts w:cstheme="minorHAnsi"/>
          <w:color w:val="222222"/>
          <w:shd w:val="clear" w:color="auto" w:fill="FFFFFF"/>
          <w:lang w:val="en-US"/>
        </w:rPr>
        <w:t>Maaten</w:t>
      </w:r>
      <w:proofErr w:type="spellEnd"/>
      <w:r w:rsidRPr="00ED7D23">
        <w:rPr>
          <w:rFonts w:cstheme="minorHAnsi"/>
          <w:color w:val="222222"/>
          <w:shd w:val="clear" w:color="auto" w:fill="FFFFFF"/>
          <w:lang w:val="en-US"/>
        </w:rPr>
        <w:t xml:space="preserve"> </w:t>
      </w:r>
      <w:r w:rsidRPr="009E57BC">
        <w:rPr>
          <w:rFonts w:cstheme="minorHAnsi"/>
          <w:color w:val="222222"/>
          <w:shd w:val="clear" w:color="auto" w:fill="FFFFFF"/>
          <w:lang w:val="en-US"/>
        </w:rPr>
        <w:t>and</w:t>
      </w:r>
      <w:r w:rsidRPr="00ED7D23">
        <w:rPr>
          <w:rFonts w:cstheme="minorHAnsi"/>
          <w:color w:val="222222"/>
          <w:shd w:val="clear" w:color="auto" w:fill="FFFFFF"/>
          <w:lang w:val="en-US"/>
        </w:rPr>
        <w:t xml:space="preserve"> </w:t>
      </w:r>
      <w:r w:rsidRPr="009E57BC">
        <w:rPr>
          <w:rFonts w:cstheme="minorHAnsi"/>
          <w:color w:val="222222"/>
          <w:shd w:val="clear" w:color="auto" w:fill="FFFFFF"/>
          <w:lang w:val="en-US"/>
        </w:rPr>
        <w:t>G</w:t>
      </w:r>
      <w:r w:rsidRPr="00ED7D23">
        <w:rPr>
          <w:rFonts w:cstheme="minorHAnsi"/>
          <w:color w:val="222222"/>
          <w:shd w:val="clear" w:color="auto" w:fill="FFFFFF"/>
          <w:lang w:val="en-US"/>
        </w:rPr>
        <w:t>.</w:t>
      </w:r>
      <w:r w:rsidRPr="009E57BC">
        <w:rPr>
          <w:rFonts w:cstheme="minorHAnsi"/>
          <w:color w:val="222222"/>
          <w:shd w:val="clear" w:color="auto" w:fill="FFFFFF"/>
          <w:lang w:val="en-US"/>
        </w:rPr>
        <w:t>E</w:t>
      </w:r>
      <w:r w:rsidRPr="00ED7D23">
        <w:rPr>
          <w:rFonts w:cstheme="minorHAnsi"/>
          <w:color w:val="222222"/>
          <w:shd w:val="clear" w:color="auto" w:fill="FFFFFF"/>
          <w:lang w:val="en-US"/>
        </w:rPr>
        <w:t xml:space="preserve">. </w:t>
      </w:r>
      <w:r w:rsidRPr="009E57BC">
        <w:rPr>
          <w:rFonts w:cstheme="minorHAnsi"/>
          <w:color w:val="222222"/>
          <w:shd w:val="clear" w:color="auto" w:fill="FFFFFF"/>
          <w:lang w:val="en-US"/>
        </w:rPr>
        <w:t>Hinton</w:t>
      </w:r>
      <w:r w:rsidRPr="00ED7D23">
        <w:rPr>
          <w:rFonts w:cstheme="minorHAnsi"/>
          <w:color w:val="222222"/>
          <w:shd w:val="clear" w:color="auto" w:fill="FFFFFF"/>
          <w:lang w:val="en-US"/>
        </w:rPr>
        <w:t xml:space="preserve">. </w:t>
      </w:r>
      <w:r w:rsidRPr="009E57BC">
        <w:rPr>
          <w:rFonts w:cstheme="minorHAnsi"/>
          <w:color w:val="222222"/>
          <w:shd w:val="clear" w:color="auto" w:fill="FFFFFF"/>
          <w:lang w:val="en-US"/>
        </w:rPr>
        <w:t>Visualizing High-Dimensional Data Using t-SNE. Journal</w:t>
      </w:r>
      <w:r w:rsidRPr="00E157AA">
        <w:rPr>
          <w:rFonts w:cstheme="minorHAnsi"/>
          <w:color w:val="222222"/>
          <w:shd w:val="clear" w:color="auto" w:fill="FFFFFF"/>
        </w:rPr>
        <w:t xml:space="preserve"> </w:t>
      </w:r>
      <w:r w:rsidRPr="009E57BC">
        <w:rPr>
          <w:rFonts w:cstheme="minorHAnsi"/>
          <w:color w:val="222222"/>
          <w:shd w:val="clear" w:color="auto" w:fill="FFFFFF"/>
          <w:lang w:val="en-US"/>
        </w:rPr>
        <w:t>of</w:t>
      </w:r>
      <w:r w:rsidRPr="00E157AA">
        <w:rPr>
          <w:rFonts w:cstheme="minorHAnsi"/>
          <w:color w:val="222222"/>
          <w:shd w:val="clear" w:color="auto" w:fill="FFFFFF"/>
        </w:rPr>
        <w:t xml:space="preserve"> </w:t>
      </w:r>
      <w:r w:rsidRPr="009E57BC">
        <w:rPr>
          <w:rFonts w:cstheme="minorHAnsi"/>
          <w:color w:val="222222"/>
          <w:shd w:val="clear" w:color="auto" w:fill="FFFFFF"/>
          <w:lang w:val="en-US"/>
        </w:rPr>
        <w:t>Machine</w:t>
      </w:r>
      <w:r w:rsidRPr="00E157AA">
        <w:rPr>
          <w:rFonts w:cstheme="minorHAnsi"/>
          <w:color w:val="222222"/>
          <w:shd w:val="clear" w:color="auto" w:fill="FFFFFF"/>
        </w:rPr>
        <w:t xml:space="preserve"> </w:t>
      </w:r>
      <w:r w:rsidRPr="009E57BC">
        <w:rPr>
          <w:rFonts w:cstheme="minorHAnsi"/>
          <w:color w:val="222222"/>
          <w:shd w:val="clear" w:color="auto" w:fill="FFFFFF"/>
          <w:lang w:val="en-US"/>
        </w:rPr>
        <w:t>Learning</w:t>
      </w:r>
      <w:r w:rsidRPr="00E157AA">
        <w:rPr>
          <w:rFonts w:cstheme="minorHAnsi"/>
          <w:color w:val="222222"/>
          <w:shd w:val="clear" w:color="auto" w:fill="FFFFFF"/>
        </w:rPr>
        <w:t xml:space="preserve"> </w:t>
      </w:r>
      <w:r w:rsidRPr="009E57BC">
        <w:rPr>
          <w:rFonts w:cstheme="minorHAnsi"/>
          <w:color w:val="222222"/>
          <w:shd w:val="clear" w:color="auto" w:fill="FFFFFF"/>
          <w:lang w:val="en-US"/>
        </w:rPr>
        <w:t>Research</w:t>
      </w:r>
      <w:r w:rsidRPr="00E157AA">
        <w:rPr>
          <w:rFonts w:cstheme="minorHAnsi"/>
          <w:color w:val="222222"/>
          <w:shd w:val="clear" w:color="auto" w:fill="FFFFFF"/>
        </w:rPr>
        <w:t xml:space="preserve"> 9(</w:t>
      </w:r>
      <w:r w:rsidRPr="009E57BC">
        <w:rPr>
          <w:rFonts w:cstheme="minorHAnsi"/>
          <w:color w:val="222222"/>
          <w:shd w:val="clear" w:color="auto" w:fill="FFFFFF"/>
          <w:lang w:val="en-US"/>
        </w:rPr>
        <w:t>Nov</w:t>
      </w:r>
      <w:r w:rsidRPr="00E157AA">
        <w:rPr>
          <w:rFonts w:cstheme="minorHAnsi"/>
          <w:color w:val="222222"/>
          <w:shd w:val="clear" w:color="auto" w:fill="FFFFFF"/>
        </w:rPr>
        <w:t>):2579-2605, 2008.</w:t>
      </w:r>
    </w:p>
    <w:p w14:paraId="1A9236F8" w14:textId="447BA8F1" w:rsidR="00ED7D23" w:rsidRDefault="00ED7D23" w:rsidP="00ED7D23">
      <w:pPr>
        <w:jc w:val="both"/>
        <w:rPr>
          <w:rFonts w:cstheme="minorHAnsi"/>
          <w:color w:val="222222"/>
          <w:shd w:val="clear" w:color="auto" w:fill="FFFFFF"/>
          <w:lang w:val="en-US"/>
        </w:rPr>
      </w:pPr>
      <w:r w:rsidRPr="00ED7D23">
        <w:rPr>
          <w:rFonts w:cstheme="minorHAnsi"/>
          <w:color w:val="222222"/>
          <w:shd w:val="clear" w:color="auto" w:fill="FFFFFF"/>
        </w:rPr>
        <w:t>[</w:t>
      </w:r>
      <w:r w:rsidR="00AA090B" w:rsidRPr="00E157AA">
        <w:rPr>
          <w:rFonts w:cstheme="minorHAnsi"/>
          <w:color w:val="222222"/>
          <w:shd w:val="clear" w:color="auto" w:fill="FFFFFF"/>
        </w:rPr>
        <w:t>23</w:t>
      </w:r>
      <w:r w:rsidRPr="00ED7D23">
        <w:rPr>
          <w:rFonts w:cstheme="minorHAnsi"/>
          <w:color w:val="222222"/>
          <w:shd w:val="clear" w:color="auto" w:fill="FFFFFF"/>
        </w:rPr>
        <w:t xml:space="preserve">] </w:t>
      </w:r>
      <w:r w:rsidRPr="009E57BC">
        <w:rPr>
          <w:rFonts w:cstheme="minorHAnsi"/>
          <w:color w:val="222222"/>
          <w:shd w:val="clear" w:color="auto" w:fill="FFFFFF"/>
        </w:rPr>
        <w:t>Воронцов, К.В., 2011. Математические методы обучения по прецедентам (теория обучения машин). </w:t>
      </w:r>
      <w:r w:rsidRPr="009E57BC">
        <w:rPr>
          <w:rFonts w:cstheme="minorHAnsi"/>
          <w:i/>
          <w:iCs/>
          <w:color w:val="222222"/>
          <w:shd w:val="clear" w:color="auto" w:fill="FFFFFF"/>
        </w:rPr>
        <w:t>Москва</w:t>
      </w:r>
      <w:r w:rsidRPr="00E157AA">
        <w:rPr>
          <w:rFonts w:cstheme="minorHAnsi"/>
          <w:color w:val="222222"/>
          <w:shd w:val="clear" w:color="auto" w:fill="FFFFFF"/>
          <w:lang w:val="en-US"/>
        </w:rPr>
        <w:t>, pp.119-121.</w:t>
      </w:r>
    </w:p>
    <w:p w14:paraId="570D0D07" w14:textId="7CFC5B60" w:rsidR="00AA090B" w:rsidRDefault="00AA090B" w:rsidP="00ED7D23">
      <w:pPr>
        <w:jc w:val="both"/>
        <w:rPr>
          <w:rFonts w:cstheme="minorHAnsi"/>
          <w:color w:val="222222"/>
          <w:shd w:val="clear" w:color="auto" w:fill="FFFFFF"/>
          <w:lang w:val="en-US"/>
        </w:rPr>
      </w:pPr>
      <w:r>
        <w:rPr>
          <w:rFonts w:cstheme="minorHAnsi"/>
          <w:color w:val="222222"/>
          <w:shd w:val="clear" w:color="auto" w:fill="FFFFFF"/>
          <w:lang w:val="en-US"/>
        </w:rPr>
        <w:t xml:space="preserve">[24] </w:t>
      </w:r>
      <w:proofErr w:type="spellStart"/>
      <w:r w:rsidRPr="00AA090B">
        <w:rPr>
          <w:rFonts w:cstheme="minorHAnsi"/>
          <w:color w:val="222222"/>
          <w:shd w:val="clear" w:color="auto" w:fill="FFFFFF"/>
          <w:lang w:val="en-US"/>
        </w:rPr>
        <w:t>Busso</w:t>
      </w:r>
      <w:proofErr w:type="spellEnd"/>
      <w:r w:rsidRPr="00AA090B">
        <w:rPr>
          <w:rFonts w:cstheme="minorHAnsi"/>
          <w:color w:val="222222"/>
          <w:shd w:val="clear" w:color="auto" w:fill="FFFFFF"/>
          <w:lang w:val="en-US"/>
        </w:rPr>
        <w:t xml:space="preserve">, Carlos &amp; </w:t>
      </w:r>
      <w:proofErr w:type="spellStart"/>
      <w:r w:rsidRPr="00AA090B">
        <w:rPr>
          <w:rFonts w:cstheme="minorHAnsi"/>
          <w:color w:val="222222"/>
          <w:shd w:val="clear" w:color="auto" w:fill="FFFFFF"/>
          <w:lang w:val="en-US"/>
        </w:rPr>
        <w:t>Bulut</w:t>
      </w:r>
      <w:proofErr w:type="spellEnd"/>
      <w:r w:rsidRPr="00AA090B">
        <w:rPr>
          <w:rFonts w:cstheme="minorHAnsi"/>
          <w:color w:val="222222"/>
          <w:shd w:val="clear" w:color="auto" w:fill="FFFFFF"/>
          <w:lang w:val="en-US"/>
        </w:rPr>
        <w:t xml:space="preserve">, Murtaza &amp; Lee, Chi-Chun &amp; </w:t>
      </w:r>
      <w:proofErr w:type="spellStart"/>
      <w:r w:rsidRPr="00AA090B">
        <w:rPr>
          <w:rFonts w:cstheme="minorHAnsi"/>
          <w:color w:val="222222"/>
          <w:shd w:val="clear" w:color="auto" w:fill="FFFFFF"/>
          <w:lang w:val="en-US"/>
        </w:rPr>
        <w:t>Kazemzadeh</w:t>
      </w:r>
      <w:proofErr w:type="spellEnd"/>
      <w:r w:rsidRPr="00AA090B">
        <w:rPr>
          <w:rFonts w:cstheme="minorHAnsi"/>
          <w:color w:val="222222"/>
          <w:shd w:val="clear" w:color="auto" w:fill="FFFFFF"/>
          <w:lang w:val="en-US"/>
        </w:rPr>
        <w:t xml:space="preserve">, Abe &amp; Mower Provost, Emily &amp; Kim, Samuel &amp; Chang, Jeannette &amp; Lee, </w:t>
      </w:r>
      <w:proofErr w:type="spellStart"/>
      <w:r w:rsidRPr="00AA090B">
        <w:rPr>
          <w:rFonts w:cstheme="minorHAnsi"/>
          <w:color w:val="222222"/>
          <w:shd w:val="clear" w:color="auto" w:fill="FFFFFF"/>
          <w:lang w:val="en-US"/>
        </w:rPr>
        <w:t>Sungbok</w:t>
      </w:r>
      <w:proofErr w:type="spellEnd"/>
      <w:r w:rsidRPr="00AA090B">
        <w:rPr>
          <w:rFonts w:cstheme="minorHAnsi"/>
          <w:color w:val="222222"/>
          <w:shd w:val="clear" w:color="auto" w:fill="FFFFFF"/>
          <w:lang w:val="en-US"/>
        </w:rPr>
        <w:t xml:space="preserve"> &amp; Narayanan, </w:t>
      </w:r>
      <w:proofErr w:type="spellStart"/>
      <w:r w:rsidRPr="00AA090B">
        <w:rPr>
          <w:rFonts w:cstheme="minorHAnsi"/>
          <w:color w:val="222222"/>
          <w:shd w:val="clear" w:color="auto" w:fill="FFFFFF"/>
          <w:lang w:val="en-US"/>
        </w:rPr>
        <w:t>Shrikanth</w:t>
      </w:r>
      <w:proofErr w:type="spellEnd"/>
      <w:r w:rsidRPr="00AA090B">
        <w:rPr>
          <w:rFonts w:cstheme="minorHAnsi"/>
          <w:color w:val="222222"/>
          <w:shd w:val="clear" w:color="auto" w:fill="FFFFFF"/>
          <w:lang w:val="en-US"/>
        </w:rPr>
        <w:t>. (2008). IEMOCAP: Interactive emotional dyadic motion capture database. Language Resources and Evaluation. 42. 335-359. 10.1007/s10579-008-9076-6.</w:t>
      </w:r>
    </w:p>
    <w:p w14:paraId="784A670F" w14:textId="31DBBE15" w:rsidR="00AA090B" w:rsidRDefault="00AA090B" w:rsidP="00AA090B">
      <w:pPr>
        <w:jc w:val="both"/>
        <w:rPr>
          <w:rFonts w:cstheme="minorHAnsi"/>
          <w:color w:val="222222"/>
          <w:shd w:val="clear" w:color="auto" w:fill="FFFFFF"/>
          <w:lang w:val="en-US"/>
        </w:rPr>
      </w:pPr>
      <w:r>
        <w:rPr>
          <w:rFonts w:cstheme="minorHAnsi"/>
          <w:color w:val="222222"/>
          <w:shd w:val="clear" w:color="auto" w:fill="FFFFFF"/>
          <w:lang w:val="en-US"/>
        </w:rPr>
        <w:t>[25]</w:t>
      </w:r>
      <w:r w:rsidRPr="00AA090B">
        <w:rPr>
          <w:lang w:val="en-US"/>
        </w:rPr>
        <w:t xml:space="preserve"> </w:t>
      </w:r>
      <w:r w:rsidRPr="00AA090B">
        <w:rPr>
          <w:rFonts w:cstheme="minorHAnsi"/>
          <w:color w:val="222222"/>
          <w:shd w:val="clear" w:color="auto" w:fill="FFFFFF"/>
          <w:lang w:val="en-US"/>
        </w:rPr>
        <w:t xml:space="preserve">"H. Cao, D. Cooper, M. </w:t>
      </w:r>
      <w:proofErr w:type="spellStart"/>
      <w:r w:rsidRPr="00AA090B">
        <w:rPr>
          <w:rFonts w:cstheme="minorHAnsi"/>
          <w:color w:val="222222"/>
          <w:shd w:val="clear" w:color="auto" w:fill="FFFFFF"/>
          <w:lang w:val="en-US"/>
        </w:rPr>
        <w:t>Keutmann</w:t>
      </w:r>
      <w:proofErr w:type="spellEnd"/>
      <w:r w:rsidRPr="00AA090B">
        <w:rPr>
          <w:rFonts w:cstheme="minorHAnsi"/>
          <w:color w:val="222222"/>
          <w:shd w:val="clear" w:color="auto" w:fill="FFFFFF"/>
          <w:lang w:val="en-US"/>
        </w:rPr>
        <w:t xml:space="preserve">, R. Gur, A. </w:t>
      </w:r>
      <w:proofErr w:type="spellStart"/>
      <w:r w:rsidRPr="00AA090B">
        <w:rPr>
          <w:rFonts w:cstheme="minorHAnsi"/>
          <w:color w:val="222222"/>
          <w:shd w:val="clear" w:color="auto" w:fill="FFFFFF"/>
          <w:lang w:val="en-US"/>
        </w:rPr>
        <w:t>Nenkova</w:t>
      </w:r>
      <w:proofErr w:type="spellEnd"/>
      <w:r w:rsidRPr="00AA090B">
        <w:rPr>
          <w:rFonts w:cstheme="minorHAnsi"/>
          <w:color w:val="222222"/>
          <w:shd w:val="clear" w:color="auto" w:fill="FFFFFF"/>
          <w:lang w:val="en-US"/>
        </w:rPr>
        <w:t>, and</w:t>
      </w:r>
      <w:r>
        <w:rPr>
          <w:rFonts w:cstheme="minorHAnsi"/>
          <w:color w:val="222222"/>
          <w:shd w:val="clear" w:color="auto" w:fill="FFFFFF"/>
          <w:lang w:val="en-US"/>
        </w:rPr>
        <w:t xml:space="preserve"> </w:t>
      </w:r>
      <w:r w:rsidRPr="00AA090B">
        <w:rPr>
          <w:rFonts w:cstheme="minorHAnsi"/>
          <w:color w:val="222222"/>
          <w:shd w:val="clear" w:color="auto" w:fill="FFFFFF"/>
          <w:lang w:val="en-US"/>
        </w:rPr>
        <w:t xml:space="preserve">R. Verma, “CREMA-D: Crowd-sourced emotional multimodal </w:t>
      </w:r>
      <w:proofErr w:type="gramStart"/>
      <w:r w:rsidRPr="00AA090B">
        <w:rPr>
          <w:rFonts w:cstheme="minorHAnsi"/>
          <w:color w:val="222222"/>
          <w:shd w:val="clear" w:color="auto" w:fill="FFFFFF"/>
          <w:lang w:val="en-US"/>
        </w:rPr>
        <w:t>actors</w:t>
      </w:r>
      <w:proofErr w:type="gramEnd"/>
      <w:r w:rsidRPr="00AA090B">
        <w:rPr>
          <w:rFonts w:cstheme="minorHAnsi"/>
          <w:color w:val="222222"/>
          <w:shd w:val="clear" w:color="auto" w:fill="FFFFFF"/>
          <w:lang w:val="en-US"/>
        </w:rPr>
        <w:t xml:space="preserve"> dataset,” IEEE Transactions on Affective Computing, 2014."</w:t>
      </w:r>
    </w:p>
    <w:p w14:paraId="56180B16" w14:textId="2A91687E" w:rsidR="00AA090B" w:rsidRDefault="00AA090B" w:rsidP="00AA090B">
      <w:pPr>
        <w:jc w:val="both"/>
        <w:rPr>
          <w:rFonts w:cstheme="minorHAnsi"/>
          <w:color w:val="222222"/>
          <w:shd w:val="clear" w:color="auto" w:fill="FFFFFF"/>
          <w:lang w:val="en-US"/>
        </w:rPr>
      </w:pPr>
      <w:r>
        <w:rPr>
          <w:rFonts w:cstheme="minorHAnsi"/>
          <w:color w:val="222222"/>
          <w:shd w:val="clear" w:color="auto" w:fill="FFFFFF"/>
          <w:lang w:val="en-US"/>
        </w:rPr>
        <w:lastRenderedPageBreak/>
        <w:t>[26]</w:t>
      </w:r>
      <w:r w:rsidRPr="00AA090B">
        <w:rPr>
          <w:lang w:val="en-US"/>
        </w:rPr>
        <w:t xml:space="preserve"> </w:t>
      </w:r>
      <w:r w:rsidRPr="00AA090B">
        <w:rPr>
          <w:rFonts w:cstheme="minorHAnsi"/>
          <w:color w:val="222222"/>
          <w:shd w:val="clear" w:color="auto" w:fill="FFFFFF"/>
          <w:lang w:val="en-US"/>
        </w:rPr>
        <w:t xml:space="preserve">"F. Burkhardt, A. </w:t>
      </w:r>
      <w:proofErr w:type="spellStart"/>
      <w:r w:rsidRPr="00AA090B">
        <w:rPr>
          <w:rFonts w:cstheme="minorHAnsi"/>
          <w:color w:val="222222"/>
          <w:shd w:val="clear" w:color="auto" w:fill="FFFFFF"/>
          <w:lang w:val="en-US"/>
        </w:rPr>
        <w:t>Paeschke</w:t>
      </w:r>
      <w:proofErr w:type="spellEnd"/>
      <w:r w:rsidRPr="00AA090B">
        <w:rPr>
          <w:rFonts w:cstheme="minorHAnsi"/>
          <w:color w:val="222222"/>
          <w:shd w:val="clear" w:color="auto" w:fill="FFFFFF"/>
          <w:lang w:val="en-US"/>
        </w:rPr>
        <w:t xml:space="preserve">, M. </w:t>
      </w:r>
      <w:proofErr w:type="spellStart"/>
      <w:r w:rsidRPr="00AA090B">
        <w:rPr>
          <w:rFonts w:cstheme="minorHAnsi"/>
          <w:color w:val="222222"/>
          <w:shd w:val="clear" w:color="auto" w:fill="FFFFFF"/>
          <w:lang w:val="en-US"/>
        </w:rPr>
        <w:t>Rolfes</w:t>
      </w:r>
      <w:proofErr w:type="spellEnd"/>
      <w:r w:rsidRPr="00AA090B">
        <w:rPr>
          <w:rFonts w:cstheme="minorHAnsi"/>
          <w:color w:val="222222"/>
          <w:shd w:val="clear" w:color="auto" w:fill="FFFFFF"/>
          <w:lang w:val="en-US"/>
        </w:rPr>
        <w:t xml:space="preserve">, W. </w:t>
      </w:r>
      <w:proofErr w:type="spellStart"/>
      <w:r w:rsidRPr="00AA090B">
        <w:rPr>
          <w:rFonts w:cstheme="minorHAnsi"/>
          <w:color w:val="222222"/>
          <w:shd w:val="clear" w:color="auto" w:fill="FFFFFF"/>
          <w:lang w:val="en-US"/>
        </w:rPr>
        <w:t>Sendlmeier</w:t>
      </w:r>
      <w:proofErr w:type="spellEnd"/>
      <w:r w:rsidRPr="00AA090B">
        <w:rPr>
          <w:rFonts w:cstheme="minorHAnsi"/>
          <w:color w:val="222222"/>
          <w:shd w:val="clear" w:color="auto" w:fill="FFFFFF"/>
          <w:lang w:val="en-US"/>
        </w:rPr>
        <w:t>, and B. Weiss,</w:t>
      </w:r>
      <w:r>
        <w:rPr>
          <w:rFonts w:cstheme="minorHAnsi"/>
          <w:color w:val="222222"/>
          <w:shd w:val="clear" w:color="auto" w:fill="FFFFFF"/>
          <w:lang w:val="en-US"/>
        </w:rPr>
        <w:t xml:space="preserve"> </w:t>
      </w:r>
      <w:r w:rsidRPr="00AA090B">
        <w:rPr>
          <w:rFonts w:cstheme="minorHAnsi"/>
          <w:color w:val="222222"/>
          <w:shd w:val="clear" w:color="auto" w:fill="FFFFFF"/>
          <w:lang w:val="en-US"/>
        </w:rPr>
        <w:t xml:space="preserve">“A database of German emotional speech,” in 9th European Conference on Speech Communication and Technology (Interspeech’2005 </w:t>
      </w:r>
      <w:r w:rsidR="00E4347C">
        <w:rPr>
          <w:rFonts w:cstheme="minorHAnsi"/>
          <w:color w:val="222222"/>
          <w:shd w:val="clear" w:color="auto" w:fill="FFFFFF"/>
          <w:lang w:val="en-US"/>
        </w:rPr>
        <w:t xml:space="preserve">- </w:t>
      </w:r>
      <w:proofErr w:type="spellStart"/>
      <w:r w:rsidRPr="00AA090B">
        <w:rPr>
          <w:rFonts w:cstheme="minorHAnsi"/>
          <w:color w:val="222222"/>
          <w:shd w:val="clear" w:color="auto" w:fill="FFFFFF"/>
          <w:lang w:val="en-US"/>
        </w:rPr>
        <w:t>Eurospeech</w:t>
      </w:r>
      <w:proofErr w:type="spellEnd"/>
      <w:r w:rsidRPr="00AA090B">
        <w:rPr>
          <w:rFonts w:cstheme="minorHAnsi"/>
          <w:color w:val="222222"/>
          <w:shd w:val="clear" w:color="auto" w:fill="FFFFFF"/>
          <w:lang w:val="en-US"/>
        </w:rPr>
        <w:t>), Lisbon, Portugal, September 2005, pp. 1517–1520."</w:t>
      </w:r>
    </w:p>
    <w:p w14:paraId="276279F3" w14:textId="1A45446F" w:rsidR="00E4347C" w:rsidRDefault="00E4347C" w:rsidP="00AA090B">
      <w:pPr>
        <w:jc w:val="both"/>
        <w:rPr>
          <w:rFonts w:cstheme="minorHAnsi"/>
          <w:color w:val="222222"/>
          <w:shd w:val="clear" w:color="auto" w:fill="FFFFFF"/>
          <w:lang w:val="en-US"/>
        </w:rPr>
      </w:pPr>
      <w:r>
        <w:rPr>
          <w:rFonts w:cstheme="minorHAnsi"/>
          <w:color w:val="222222"/>
          <w:shd w:val="clear" w:color="auto" w:fill="FFFFFF"/>
          <w:lang w:val="en-US"/>
        </w:rPr>
        <w:t>[27]</w:t>
      </w:r>
      <w:r w:rsidRPr="00E4347C">
        <w:rPr>
          <w:lang w:val="en-US"/>
        </w:rPr>
        <w:t xml:space="preserve"> </w:t>
      </w:r>
      <w:r w:rsidRPr="00E4347C">
        <w:rPr>
          <w:rFonts w:cstheme="minorHAnsi"/>
          <w:color w:val="222222"/>
          <w:shd w:val="clear" w:color="auto" w:fill="FFFFFF"/>
          <w:lang w:val="en-US"/>
        </w:rPr>
        <w:t xml:space="preserve">S. R. Livingstone и F. A. Russo, «The Ryerson Audio-Visual Database of Emotional Speech and Song (RAVDESS): A dynamic, multimodal set of facial and vocal expressions in North American English», PLOS ONE, т. 13, </w:t>
      </w:r>
      <w:proofErr w:type="spellStart"/>
      <w:r w:rsidRPr="00E4347C">
        <w:rPr>
          <w:rFonts w:cstheme="minorHAnsi"/>
          <w:color w:val="222222"/>
          <w:shd w:val="clear" w:color="auto" w:fill="FFFFFF"/>
          <w:lang w:val="en-US"/>
        </w:rPr>
        <w:t>вып</w:t>
      </w:r>
      <w:proofErr w:type="spellEnd"/>
      <w:r w:rsidRPr="00E4347C">
        <w:rPr>
          <w:rFonts w:cstheme="minorHAnsi"/>
          <w:color w:val="222222"/>
          <w:shd w:val="clear" w:color="auto" w:fill="FFFFFF"/>
          <w:lang w:val="en-US"/>
        </w:rPr>
        <w:t xml:space="preserve">. 5, с. e0196391, </w:t>
      </w:r>
      <w:proofErr w:type="spellStart"/>
      <w:r w:rsidRPr="00E4347C">
        <w:rPr>
          <w:rFonts w:cstheme="minorHAnsi"/>
          <w:color w:val="222222"/>
          <w:shd w:val="clear" w:color="auto" w:fill="FFFFFF"/>
          <w:lang w:val="en-US"/>
        </w:rPr>
        <w:t>май</w:t>
      </w:r>
      <w:proofErr w:type="spellEnd"/>
      <w:r w:rsidRPr="00E4347C">
        <w:rPr>
          <w:rFonts w:cstheme="minorHAnsi"/>
          <w:color w:val="222222"/>
          <w:shd w:val="clear" w:color="auto" w:fill="FFFFFF"/>
          <w:lang w:val="en-US"/>
        </w:rPr>
        <w:t xml:space="preserve"> 2018.</w:t>
      </w:r>
    </w:p>
    <w:p w14:paraId="6E5F1C88" w14:textId="1E0DDB4C" w:rsidR="00E4347C" w:rsidRDefault="00E4347C" w:rsidP="00AA090B">
      <w:pPr>
        <w:jc w:val="both"/>
        <w:rPr>
          <w:rFonts w:cstheme="minorHAnsi"/>
          <w:color w:val="222222"/>
          <w:shd w:val="clear" w:color="auto" w:fill="FFFFFF"/>
          <w:lang w:val="en-US"/>
        </w:rPr>
      </w:pPr>
      <w:r>
        <w:rPr>
          <w:rFonts w:cstheme="minorHAnsi"/>
          <w:color w:val="222222"/>
          <w:shd w:val="clear" w:color="auto" w:fill="FFFFFF"/>
          <w:lang w:val="en-US"/>
        </w:rPr>
        <w:t>[28]</w:t>
      </w:r>
      <w:r w:rsidRPr="00E4347C">
        <w:rPr>
          <w:lang w:val="en-US"/>
        </w:rPr>
        <w:t xml:space="preserve"> </w:t>
      </w:r>
      <w:r w:rsidRPr="00E4347C">
        <w:rPr>
          <w:rFonts w:cstheme="minorHAnsi"/>
          <w:color w:val="222222"/>
          <w:shd w:val="clear" w:color="auto" w:fill="FFFFFF"/>
          <w:lang w:val="en-US"/>
        </w:rPr>
        <w:t xml:space="preserve">Jackson, Philip &amp; ul </w:t>
      </w:r>
      <w:proofErr w:type="spellStart"/>
      <w:r w:rsidRPr="00E4347C">
        <w:rPr>
          <w:rFonts w:cstheme="minorHAnsi"/>
          <w:color w:val="222222"/>
          <w:shd w:val="clear" w:color="auto" w:fill="FFFFFF"/>
          <w:lang w:val="en-US"/>
        </w:rPr>
        <w:t>haq</w:t>
      </w:r>
      <w:proofErr w:type="spellEnd"/>
      <w:r w:rsidRPr="00E4347C">
        <w:rPr>
          <w:rFonts w:cstheme="minorHAnsi"/>
          <w:color w:val="222222"/>
          <w:shd w:val="clear" w:color="auto" w:fill="FFFFFF"/>
          <w:lang w:val="en-US"/>
        </w:rPr>
        <w:t>, Sana. (2011). Surrey Audio-Visual Expressed Emotion (SAVEE) database.</w:t>
      </w:r>
    </w:p>
    <w:p w14:paraId="14A2A5DD" w14:textId="5C89BFA1" w:rsidR="00E4347C" w:rsidRPr="00AA090B" w:rsidRDefault="00E4347C" w:rsidP="00AA090B">
      <w:pPr>
        <w:jc w:val="both"/>
        <w:rPr>
          <w:rFonts w:cstheme="minorHAnsi"/>
          <w:color w:val="222222"/>
          <w:shd w:val="clear" w:color="auto" w:fill="FFFFFF"/>
          <w:lang w:val="en-US"/>
        </w:rPr>
      </w:pPr>
      <w:r>
        <w:rPr>
          <w:rFonts w:cstheme="minorHAnsi"/>
          <w:color w:val="222222"/>
          <w:shd w:val="clear" w:color="auto" w:fill="FFFFFF"/>
          <w:lang w:val="en-US"/>
        </w:rPr>
        <w:t xml:space="preserve">[29] </w:t>
      </w:r>
      <w:r w:rsidRPr="00E4347C">
        <w:rPr>
          <w:rFonts w:cstheme="minorHAnsi"/>
          <w:color w:val="222222"/>
          <w:shd w:val="clear" w:color="auto" w:fill="FFFFFF"/>
          <w:lang w:val="en-US"/>
        </w:rPr>
        <w:t xml:space="preserve">M. K. </w:t>
      </w:r>
      <w:proofErr w:type="spellStart"/>
      <w:r w:rsidRPr="00E4347C">
        <w:rPr>
          <w:rFonts w:cstheme="minorHAnsi"/>
          <w:color w:val="222222"/>
          <w:shd w:val="clear" w:color="auto" w:fill="FFFFFF"/>
          <w:lang w:val="en-US"/>
        </w:rPr>
        <w:t>Pichora</w:t>
      </w:r>
      <w:proofErr w:type="spellEnd"/>
      <w:r w:rsidRPr="00E4347C">
        <w:rPr>
          <w:rFonts w:cstheme="minorHAnsi"/>
          <w:color w:val="222222"/>
          <w:shd w:val="clear" w:color="auto" w:fill="FFFFFF"/>
          <w:lang w:val="en-US"/>
        </w:rPr>
        <w:t xml:space="preserve">-Fuller и K. Dupuis, «Toronto emotional speech set (TESS)». Scholars Portal </w:t>
      </w:r>
      <w:proofErr w:type="spellStart"/>
      <w:r w:rsidRPr="00E4347C">
        <w:rPr>
          <w:rFonts w:cstheme="minorHAnsi"/>
          <w:color w:val="222222"/>
          <w:shd w:val="clear" w:color="auto" w:fill="FFFFFF"/>
          <w:lang w:val="en-US"/>
        </w:rPr>
        <w:t>Dataverse</w:t>
      </w:r>
      <w:proofErr w:type="spellEnd"/>
      <w:r w:rsidRPr="00E4347C">
        <w:rPr>
          <w:rFonts w:cstheme="minorHAnsi"/>
          <w:color w:val="222222"/>
          <w:shd w:val="clear" w:color="auto" w:fill="FFFFFF"/>
          <w:lang w:val="en-US"/>
        </w:rPr>
        <w:t>, 2020</w:t>
      </w:r>
    </w:p>
    <w:p w14:paraId="7877235E" w14:textId="0F0A9A0F" w:rsidR="00ED7D23" w:rsidRDefault="00ED7D23" w:rsidP="00ED7D23">
      <w:pPr>
        <w:jc w:val="both"/>
        <w:rPr>
          <w:rFonts w:cstheme="minorHAnsi"/>
          <w:color w:val="222222"/>
          <w:shd w:val="clear" w:color="auto" w:fill="FFFFFF"/>
          <w:lang w:val="en-US"/>
        </w:rPr>
      </w:pPr>
      <w:r>
        <w:rPr>
          <w:rFonts w:cstheme="minorHAnsi"/>
          <w:color w:val="222222"/>
          <w:shd w:val="clear" w:color="auto" w:fill="FFFFFF"/>
          <w:lang w:val="en-US"/>
        </w:rPr>
        <w:t>[</w:t>
      </w:r>
      <w:r w:rsidR="00E4347C">
        <w:rPr>
          <w:rFonts w:cstheme="minorHAnsi"/>
          <w:color w:val="222222"/>
          <w:shd w:val="clear" w:color="auto" w:fill="FFFFFF"/>
          <w:lang w:val="en-US"/>
        </w:rPr>
        <w:t>30</w:t>
      </w:r>
      <w:r>
        <w:rPr>
          <w:rFonts w:cstheme="minorHAnsi"/>
          <w:color w:val="222222"/>
          <w:shd w:val="clear" w:color="auto" w:fill="FFFFFF"/>
          <w:lang w:val="en-US"/>
        </w:rPr>
        <w:t>]</w:t>
      </w:r>
      <w:r w:rsidRPr="00ED7D23">
        <w:rPr>
          <w:rFonts w:cstheme="minorHAnsi"/>
          <w:color w:val="222222"/>
          <w:shd w:val="clear" w:color="auto" w:fill="FFFFFF"/>
          <w:lang w:val="en-US"/>
        </w:rPr>
        <w:t xml:space="preserve"> </w:t>
      </w:r>
      <w:proofErr w:type="spellStart"/>
      <w:r w:rsidRPr="009E57BC">
        <w:rPr>
          <w:rFonts w:cstheme="minorHAnsi"/>
          <w:color w:val="222222"/>
          <w:shd w:val="clear" w:color="auto" w:fill="FFFFFF"/>
          <w:lang w:val="en-US"/>
        </w:rPr>
        <w:t>Pedregosa</w:t>
      </w:r>
      <w:proofErr w:type="spellEnd"/>
      <w:r w:rsidRPr="009E57BC">
        <w:rPr>
          <w:rFonts w:cstheme="minorHAnsi"/>
          <w:color w:val="222222"/>
          <w:shd w:val="clear" w:color="auto" w:fill="FFFFFF"/>
          <w:lang w:val="en-US"/>
        </w:rPr>
        <w:t xml:space="preserve">, F., </w:t>
      </w:r>
      <w:proofErr w:type="spellStart"/>
      <w:r w:rsidRPr="009E57BC">
        <w:rPr>
          <w:rFonts w:cstheme="minorHAnsi"/>
          <w:color w:val="222222"/>
          <w:shd w:val="clear" w:color="auto" w:fill="FFFFFF"/>
          <w:lang w:val="en-US"/>
        </w:rPr>
        <w:t>Varoquaux</w:t>
      </w:r>
      <w:proofErr w:type="spellEnd"/>
      <w:r w:rsidRPr="009E57BC">
        <w:rPr>
          <w:rFonts w:cstheme="minorHAnsi"/>
          <w:color w:val="222222"/>
          <w:shd w:val="clear" w:color="auto" w:fill="FFFFFF"/>
          <w:lang w:val="en-US"/>
        </w:rPr>
        <w:t xml:space="preserve">, G., </w:t>
      </w:r>
      <w:proofErr w:type="spellStart"/>
      <w:r w:rsidRPr="009E57BC">
        <w:rPr>
          <w:rFonts w:cstheme="minorHAnsi"/>
          <w:color w:val="222222"/>
          <w:shd w:val="clear" w:color="auto" w:fill="FFFFFF"/>
          <w:lang w:val="en-US"/>
        </w:rPr>
        <w:t>Gramfort</w:t>
      </w:r>
      <w:proofErr w:type="spellEnd"/>
      <w:r w:rsidRPr="009E57BC">
        <w:rPr>
          <w:rFonts w:cstheme="minorHAnsi"/>
          <w:color w:val="222222"/>
          <w:shd w:val="clear" w:color="auto" w:fill="FFFFFF"/>
          <w:lang w:val="en-US"/>
        </w:rPr>
        <w:t xml:space="preserve">, A., Michel, V., </w:t>
      </w:r>
      <w:proofErr w:type="spellStart"/>
      <w:r w:rsidRPr="009E57BC">
        <w:rPr>
          <w:rFonts w:cstheme="minorHAnsi"/>
          <w:color w:val="222222"/>
          <w:shd w:val="clear" w:color="auto" w:fill="FFFFFF"/>
          <w:lang w:val="en-US"/>
        </w:rPr>
        <w:t>Thirion</w:t>
      </w:r>
      <w:proofErr w:type="spellEnd"/>
      <w:r w:rsidRPr="009E57BC">
        <w:rPr>
          <w:rFonts w:cstheme="minorHAnsi"/>
          <w:color w:val="222222"/>
          <w:shd w:val="clear" w:color="auto" w:fill="FFFFFF"/>
          <w:lang w:val="en-US"/>
        </w:rPr>
        <w:t xml:space="preserve">, B., Grisel, O., Blondel, M., </w:t>
      </w:r>
      <w:proofErr w:type="spellStart"/>
      <w:r w:rsidRPr="009E57BC">
        <w:rPr>
          <w:rFonts w:cstheme="minorHAnsi"/>
          <w:color w:val="222222"/>
          <w:shd w:val="clear" w:color="auto" w:fill="FFFFFF"/>
          <w:lang w:val="en-US"/>
        </w:rPr>
        <w:t>Prettenhofer</w:t>
      </w:r>
      <w:proofErr w:type="spellEnd"/>
      <w:r w:rsidRPr="009E57BC">
        <w:rPr>
          <w:rFonts w:cstheme="minorHAnsi"/>
          <w:color w:val="222222"/>
          <w:shd w:val="clear" w:color="auto" w:fill="FFFFFF"/>
          <w:lang w:val="en-US"/>
        </w:rPr>
        <w:t xml:space="preserve">, P., Weiss, R., </w:t>
      </w:r>
      <w:proofErr w:type="spellStart"/>
      <w:r w:rsidRPr="009E57BC">
        <w:rPr>
          <w:rFonts w:cstheme="minorHAnsi"/>
          <w:color w:val="222222"/>
          <w:shd w:val="clear" w:color="auto" w:fill="FFFFFF"/>
          <w:lang w:val="en-US"/>
        </w:rPr>
        <w:t>Dubourg</w:t>
      </w:r>
      <w:proofErr w:type="spellEnd"/>
      <w:r w:rsidRPr="009E57BC">
        <w:rPr>
          <w:rFonts w:cstheme="minorHAnsi"/>
          <w:color w:val="222222"/>
          <w:shd w:val="clear" w:color="auto" w:fill="FFFFFF"/>
          <w:lang w:val="en-US"/>
        </w:rPr>
        <w:t xml:space="preserve">, V. and </w:t>
      </w:r>
      <w:proofErr w:type="spellStart"/>
      <w:r w:rsidRPr="009E57BC">
        <w:rPr>
          <w:rFonts w:cstheme="minorHAnsi"/>
          <w:color w:val="222222"/>
          <w:shd w:val="clear" w:color="auto" w:fill="FFFFFF"/>
          <w:lang w:val="en-US"/>
        </w:rPr>
        <w:t>Vanderplas</w:t>
      </w:r>
      <w:proofErr w:type="spellEnd"/>
      <w:r w:rsidRPr="009E57BC">
        <w:rPr>
          <w:rFonts w:cstheme="minorHAnsi"/>
          <w:color w:val="222222"/>
          <w:shd w:val="clear" w:color="auto" w:fill="FFFFFF"/>
          <w:lang w:val="en-US"/>
        </w:rPr>
        <w:t>, J., 2011. Scikit-learn: Machine learning in Python. </w:t>
      </w:r>
      <w:r w:rsidRPr="009E57BC">
        <w:rPr>
          <w:rFonts w:cstheme="minorHAnsi"/>
          <w:i/>
          <w:iCs/>
          <w:color w:val="222222"/>
          <w:shd w:val="clear" w:color="auto" w:fill="FFFFFF"/>
          <w:lang w:val="en-US"/>
        </w:rPr>
        <w:t>the Journal of machine Learning research</w:t>
      </w:r>
      <w:r w:rsidRPr="009E57BC">
        <w:rPr>
          <w:rFonts w:cstheme="minorHAnsi"/>
          <w:color w:val="222222"/>
          <w:shd w:val="clear" w:color="auto" w:fill="FFFFFF"/>
          <w:lang w:val="en-US"/>
        </w:rPr>
        <w:t>, </w:t>
      </w:r>
      <w:r w:rsidRPr="009E57BC">
        <w:rPr>
          <w:rFonts w:cstheme="minorHAnsi"/>
          <w:i/>
          <w:iCs/>
          <w:color w:val="222222"/>
          <w:shd w:val="clear" w:color="auto" w:fill="FFFFFF"/>
          <w:lang w:val="en-US"/>
        </w:rPr>
        <w:t>12</w:t>
      </w:r>
      <w:r w:rsidRPr="009E57BC">
        <w:rPr>
          <w:rFonts w:cstheme="minorHAnsi"/>
          <w:color w:val="222222"/>
          <w:shd w:val="clear" w:color="auto" w:fill="FFFFFF"/>
          <w:lang w:val="en-US"/>
        </w:rPr>
        <w:t>, pp.2825-2830.</w:t>
      </w:r>
    </w:p>
    <w:p w14:paraId="14A7C5D8" w14:textId="14C3AD35" w:rsidR="00ED7D23" w:rsidRPr="00ED7D23" w:rsidRDefault="00ED7D23" w:rsidP="00ED7D23">
      <w:pPr>
        <w:jc w:val="both"/>
        <w:rPr>
          <w:rFonts w:cstheme="minorHAnsi"/>
          <w:color w:val="222222"/>
          <w:shd w:val="clear" w:color="auto" w:fill="FFFFFF"/>
          <w:lang w:val="en-US"/>
        </w:rPr>
      </w:pPr>
      <w:r>
        <w:rPr>
          <w:rFonts w:cstheme="minorHAnsi"/>
          <w:color w:val="222222"/>
          <w:shd w:val="clear" w:color="auto" w:fill="FFFFFF"/>
          <w:lang w:val="en-US"/>
        </w:rPr>
        <w:t>[</w:t>
      </w:r>
      <w:r w:rsidR="00E4347C">
        <w:rPr>
          <w:rFonts w:cstheme="minorHAnsi"/>
          <w:color w:val="222222"/>
          <w:shd w:val="clear" w:color="auto" w:fill="FFFFFF"/>
          <w:lang w:val="en-US"/>
        </w:rPr>
        <w:t>31</w:t>
      </w:r>
      <w:r>
        <w:rPr>
          <w:rFonts w:cstheme="minorHAnsi"/>
          <w:color w:val="222222"/>
          <w:shd w:val="clear" w:color="auto" w:fill="FFFFFF"/>
          <w:lang w:val="en-US"/>
        </w:rPr>
        <w:t>]</w:t>
      </w:r>
      <w:r w:rsidRPr="00ED7D23">
        <w:rPr>
          <w:rFonts w:cstheme="minorHAnsi"/>
          <w:color w:val="000000"/>
          <w:shd w:val="clear" w:color="auto" w:fill="FFFFFF"/>
          <w:lang w:val="en-US"/>
        </w:rPr>
        <w:t xml:space="preserve"> </w:t>
      </w:r>
      <w:proofErr w:type="spellStart"/>
      <w:r w:rsidRPr="009E57BC">
        <w:rPr>
          <w:rFonts w:cstheme="minorHAnsi"/>
          <w:color w:val="000000"/>
          <w:shd w:val="clear" w:color="auto" w:fill="FFFFFF"/>
          <w:lang w:val="en-US"/>
        </w:rPr>
        <w:t>Poli</w:t>
      </w:r>
      <w:r w:rsidRPr="00ED7D23">
        <w:rPr>
          <w:rFonts w:cstheme="minorHAnsi"/>
          <w:color w:val="000000"/>
          <w:shd w:val="clear" w:color="auto" w:fill="FFFFFF"/>
          <w:lang w:val="en-US"/>
        </w:rPr>
        <w:t>č</w:t>
      </w:r>
      <w:r w:rsidRPr="009E57BC">
        <w:rPr>
          <w:rFonts w:cstheme="minorHAnsi"/>
          <w:color w:val="000000"/>
          <w:shd w:val="clear" w:color="auto" w:fill="FFFFFF"/>
          <w:lang w:val="en-US"/>
        </w:rPr>
        <w:t>ar</w:t>
      </w:r>
      <w:proofErr w:type="spellEnd"/>
      <w:r w:rsidRPr="00ED7D23">
        <w:rPr>
          <w:rFonts w:cstheme="minorHAnsi"/>
          <w:color w:val="000000"/>
          <w:shd w:val="clear" w:color="auto" w:fill="FFFFFF"/>
          <w:lang w:val="en-US"/>
        </w:rPr>
        <w:t xml:space="preserve"> </w:t>
      </w:r>
      <w:r w:rsidRPr="009E57BC">
        <w:rPr>
          <w:rFonts w:cstheme="minorHAnsi"/>
          <w:color w:val="000000"/>
          <w:shd w:val="clear" w:color="auto" w:fill="FFFFFF"/>
          <w:lang w:val="en-US"/>
        </w:rPr>
        <w:t>P</w:t>
      </w:r>
      <w:r w:rsidRPr="00ED7D23">
        <w:rPr>
          <w:rFonts w:cstheme="minorHAnsi"/>
          <w:color w:val="000000"/>
          <w:shd w:val="clear" w:color="auto" w:fill="FFFFFF"/>
          <w:lang w:val="en-US"/>
        </w:rPr>
        <w:t>.</w:t>
      </w:r>
      <w:r w:rsidRPr="009E57BC">
        <w:rPr>
          <w:rFonts w:cstheme="minorHAnsi"/>
          <w:color w:val="000000"/>
          <w:shd w:val="clear" w:color="auto" w:fill="FFFFFF"/>
          <w:lang w:val="en-US"/>
        </w:rPr>
        <w:t>G</w:t>
      </w:r>
      <w:r w:rsidRPr="00ED7D23">
        <w:rPr>
          <w:rFonts w:cstheme="minorHAnsi"/>
          <w:color w:val="000000"/>
          <w:shd w:val="clear" w:color="auto" w:fill="FFFFFF"/>
          <w:lang w:val="en-US"/>
        </w:rPr>
        <w:t xml:space="preserve">., </w:t>
      </w:r>
      <w:proofErr w:type="spellStart"/>
      <w:r w:rsidRPr="009E57BC">
        <w:rPr>
          <w:rFonts w:cstheme="minorHAnsi"/>
          <w:color w:val="000000"/>
          <w:shd w:val="clear" w:color="auto" w:fill="FFFFFF"/>
          <w:lang w:val="en-US"/>
        </w:rPr>
        <w:t>Stra</w:t>
      </w:r>
      <w:r w:rsidRPr="00ED7D23">
        <w:rPr>
          <w:rFonts w:cstheme="minorHAnsi"/>
          <w:color w:val="000000"/>
          <w:shd w:val="clear" w:color="auto" w:fill="FFFFFF"/>
          <w:lang w:val="en-US"/>
        </w:rPr>
        <w:t>ž</w:t>
      </w:r>
      <w:r w:rsidRPr="009E57BC">
        <w:rPr>
          <w:rFonts w:cstheme="minorHAnsi"/>
          <w:color w:val="000000"/>
          <w:shd w:val="clear" w:color="auto" w:fill="FFFFFF"/>
          <w:lang w:val="en-US"/>
        </w:rPr>
        <w:t>ar</w:t>
      </w:r>
      <w:proofErr w:type="spellEnd"/>
      <w:r w:rsidRPr="00ED7D23">
        <w:rPr>
          <w:rFonts w:cstheme="minorHAnsi"/>
          <w:color w:val="000000"/>
          <w:shd w:val="clear" w:color="auto" w:fill="FFFFFF"/>
          <w:lang w:val="en-US"/>
        </w:rPr>
        <w:t xml:space="preserve"> </w:t>
      </w:r>
      <w:r w:rsidRPr="009E57BC">
        <w:rPr>
          <w:rFonts w:cstheme="minorHAnsi"/>
          <w:color w:val="000000"/>
          <w:shd w:val="clear" w:color="auto" w:fill="FFFFFF"/>
          <w:lang w:val="en-US"/>
        </w:rPr>
        <w:t>M</w:t>
      </w:r>
      <w:r w:rsidRPr="00ED7D23">
        <w:rPr>
          <w:rFonts w:cstheme="minorHAnsi"/>
          <w:color w:val="000000"/>
          <w:shd w:val="clear" w:color="auto" w:fill="FFFFFF"/>
          <w:lang w:val="en-US"/>
        </w:rPr>
        <w:t xml:space="preserve">., </w:t>
      </w:r>
      <w:r w:rsidRPr="009E57BC">
        <w:rPr>
          <w:rFonts w:cstheme="minorHAnsi"/>
          <w:color w:val="000000"/>
          <w:shd w:val="clear" w:color="auto" w:fill="FFFFFF"/>
          <w:lang w:val="en-US"/>
        </w:rPr>
        <w:t>Zupan</w:t>
      </w:r>
      <w:r w:rsidRPr="00ED7D23">
        <w:rPr>
          <w:rFonts w:cstheme="minorHAnsi"/>
          <w:color w:val="000000"/>
          <w:shd w:val="clear" w:color="auto" w:fill="FFFFFF"/>
          <w:lang w:val="en-US"/>
        </w:rPr>
        <w:t xml:space="preserve"> </w:t>
      </w:r>
      <w:r w:rsidRPr="009E57BC">
        <w:rPr>
          <w:rFonts w:cstheme="minorHAnsi"/>
          <w:color w:val="000000"/>
          <w:shd w:val="clear" w:color="auto" w:fill="FFFFFF"/>
          <w:lang w:val="en-US"/>
        </w:rPr>
        <w:t>B</w:t>
      </w:r>
      <w:r w:rsidRPr="00ED7D23">
        <w:rPr>
          <w:rFonts w:cstheme="minorHAnsi"/>
          <w:color w:val="000000"/>
          <w:shd w:val="clear" w:color="auto" w:fill="FFFFFF"/>
          <w:lang w:val="en-US"/>
        </w:rPr>
        <w:t xml:space="preserve">. (2019) </w:t>
      </w:r>
      <w:r w:rsidRPr="009E57BC">
        <w:rPr>
          <w:rFonts w:cstheme="minorHAnsi"/>
          <w:color w:val="000000"/>
          <w:shd w:val="clear" w:color="auto" w:fill="FFFFFF"/>
          <w:lang w:val="en-US"/>
        </w:rPr>
        <w:t>Embedding</w:t>
      </w:r>
      <w:r w:rsidRPr="00ED7D23">
        <w:rPr>
          <w:rFonts w:cstheme="minorHAnsi"/>
          <w:color w:val="000000"/>
          <w:shd w:val="clear" w:color="auto" w:fill="FFFFFF"/>
          <w:lang w:val="en-US"/>
        </w:rPr>
        <w:t xml:space="preserve"> </w:t>
      </w:r>
      <w:r w:rsidRPr="009E57BC">
        <w:rPr>
          <w:rFonts w:cstheme="minorHAnsi"/>
          <w:color w:val="000000"/>
          <w:shd w:val="clear" w:color="auto" w:fill="FFFFFF"/>
          <w:lang w:val="en-US"/>
        </w:rPr>
        <w:t>to</w:t>
      </w:r>
      <w:r w:rsidRPr="00ED7D23">
        <w:rPr>
          <w:rFonts w:cstheme="minorHAnsi"/>
          <w:color w:val="000000"/>
          <w:shd w:val="clear" w:color="auto" w:fill="FFFFFF"/>
          <w:lang w:val="en-US"/>
        </w:rPr>
        <w:t xml:space="preserve"> </w:t>
      </w:r>
      <w:r w:rsidRPr="009E57BC">
        <w:rPr>
          <w:rFonts w:cstheme="minorHAnsi"/>
          <w:color w:val="000000"/>
          <w:shd w:val="clear" w:color="auto" w:fill="FFFFFF"/>
          <w:lang w:val="en-US"/>
        </w:rPr>
        <w:t>Reference</w:t>
      </w:r>
      <w:r w:rsidRPr="00ED7D23">
        <w:rPr>
          <w:rFonts w:cstheme="minorHAnsi"/>
          <w:color w:val="000000"/>
          <w:shd w:val="clear" w:color="auto" w:fill="FFFFFF"/>
          <w:lang w:val="en-US"/>
        </w:rPr>
        <w:t xml:space="preserve"> </w:t>
      </w:r>
      <w:r w:rsidRPr="009E57BC">
        <w:rPr>
          <w:rFonts w:cstheme="minorHAnsi"/>
          <w:color w:val="000000"/>
          <w:shd w:val="clear" w:color="auto" w:fill="FFFFFF"/>
          <w:lang w:val="en-US"/>
        </w:rPr>
        <w:t>t</w:t>
      </w:r>
      <w:r w:rsidRPr="00ED7D23">
        <w:rPr>
          <w:rFonts w:cstheme="minorHAnsi"/>
          <w:color w:val="000000"/>
          <w:shd w:val="clear" w:color="auto" w:fill="FFFFFF"/>
          <w:lang w:val="en-US"/>
        </w:rPr>
        <w:t>-</w:t>
      </w:r>
      <w:r w:rsidRPr="009E57BC">
        <w:rPr>
          <w:rFonts w:cstheme="minorHAnsi"/>
          <w:color w:val="000000"/>
          <w:shd w:val="clear" w:color="auto" w:fill="FFFFFF"/>
          <w:lang w:val="en-US"/>
        </w:rPr>
        <w:t>SNE</w:t>
      </w:r>
      <w:r w:rsidRPr="00ED7D23">
        <w:rPr>
          <w:rFonts w:cstheme="minorHAnsi"/>
          <w:color w:val="000000"/>
          <w:shd w:val="clear" w:color="auto" w:fill="FFFFFF"/>
          <w:lang w:val="en-US"/>
        </w:rPr>
        <w:t xml:space="preserve"> </w:t>
      </w:r>
      <w:r w:rsidRPr="009E57BC">
        <w:rPr>
          <w:rFonts w:cstheme="minorHAnsi"/>
          <w:color w:val="000000"/>
          <w:shd w:val="clear" w:color="auto" w:fill="FFFFFF"/>
          <w:lang w:val="en-US"/>
        </w:rPr>
        <w:t>Space</w:t>
      </w:r>
      <w:r w:rsidRPr="00ED7D23">
        <w:rPr>
          <w:rFonts w:cstheme="minorHAnsi"/>
          <w:color w:val="000000"/>
          <w:shd w:val="clear" w:color="auto" w:fill="FFFFFF"/>
          <w:lang w:val="en-US"/>
        </w:rPr>
        <w:t xml:space="preserve"> </w:t>
      </w:r>
      <w:r w:rsidRPr="009E57BC">
        <w:rPr>
          <w:rFonts w:cstheme="minorHAnsi"/>
          <w:color w:val="000000"/>
          <w:shd w:val="clear" w:color="auto" w:fill="FFFFFF"/>
          <w:lang w:val="en-US"/>
        </w:rPr>
        <w:t>Addresses</w:t>
      </w:r>
      <w:r w:rsidRPr="00ED7D23">
        <w:rPr>
          <w:rFonts w:cstheme="minorHAnsi"/>
          <w:color w:val="000000"/>
          <w:shd w:val="clear" w:color="auto" w:fill="FFFFFF"/>
          <w:lang w:val="en-US"/>
        </w:rPr>
        <w:t xml:space="preserve"> </w:t>
      </w:r>
      <w:r w:rsidRPr="009E57BC">
        <w:rPr>
          <w:rFonts w:cstheme="minorHAnsi"/>
          <w:color w:val="000000"/>
          <w:shd w:val="clear" w:color="auto" w:fill="FFFFFF"/>
          <w:lang w:val="en-US"/>
        </w:rPr>
        <w:t>Batch</w:t>
      </w:r>
      <w:r w:rsidRPr="00ED7D23">
        <w:rPr>
          <w:rFonts w:cstheme="minorHAnsi"/>
          <w:color w:val="000000"/>
          <w:shd w:val="clear" w:color="auto" w:fill="FFFFFF"/>
          <w:lang w:val="en-US"/>
        </w:rPr>
        <w:t xml:space="preserve"> </w:t>
      </w:r>
      <w:r w:rsidRPr="009E57BC">
        <w:rPr>
          <w:rFonts w:cstheme="minorHAnsi"/>
          <w:color w:val="000000"/>
          <w:shd w:val="clear" w:color="auto" w:fill="FFFFFF"/>
          <w:lang w:val="en-US"/>
        </w:rPr>
        <w:t>Effects</w:t>
      </w:r>
      <w:r w:rsidRPr="00ED7D23">
        <w:rPr>
          <w:rFonts w:cstheme="minorHAnsi"/>
          <w:color w:val="000000"/>
          <w:shd w:val="clear" w:color="auto" w:fill="FFFFFF"/>
          <w:lang w:val="en-US"/>
        </w:rPr>
        <w:t xml:space="preserve"> </w:t>
      </w:r>
      <w:r w:rsidRPr="009E57BC">
        <w:rPr>
          <w:rFonts w:cstheme="minorHAnsi"/>
          <w:color w:val="000000"/>
          <w:shd w:val="clear" w:color="auto" w:fill="FFFFFF"/>
          <w:lang w:val="en-US"/>
        </w:rPr>
        <w:t>in</w:t>
      </w:r>
      <w:r w:rsidRPr="00ED7D23">
        <w:rPr>
          <w:rFonts w:cstheme="minorHAnsi"/>
          <w:color w:val="000000"/>
          <w:shd w:val="clear" w:color="auto" w:fill="FFFFFF"/>
          <w:lang w:val="en-US"/>
        </w:rPr>
        <w:t xml:space="preserve"> </w:t>
      </w:r>
      <w:r w:rsidRPr="009E57BC">
        <w:rPr>
          <w:rFonts w:cstheme="minorHAnsi"/>
          <w:color w:val="000000"/>
          <w:shd w:val="clear" w:color="auto" w:fill="FFFFFF"/>
          <w:lang w:val="en-US"/>
        </w:rPr>
        <w:t>Single</w:t>
      </w:r>
      <w:r w:rsidRPr="00ED7D23">
        <w:rPr>
          <w:rFonts w:cstheme="minorHAnsi"/>
          <w:color w:val="000000"/>
          <w:shd w:val="clear" w:color="auto" w:fill="FFFFFF"/>
          <w:lang w:val="en-US"/>
        </w:rPr>
        <w:t>-</w:t>
      </w:r>
      <w:r w:rsidRPr="009E57BC">
        <w:rPr>
          <w:rFonts w:cstheme="minorHAnsi"/>
          <w:color w:val="000000"/>
          <w:shd w:val="clear" w:color="auto" w:fill="FFFFFF"/>
          <w:lang w:val="en-US"/>
        </w:rPr>
        <w:t>Cell</w:t>
      </w:r>
      <w:r w:rsidRPr="00ED7D23">
        <w:rPr>
          <w:rFonts w:cstheme="minorHAnsi"/>
          <w:color w:val="000000"/>
          <w:shd w:val="clear" w:color="auto" w:fill="FFFFFF"/>
          <w:lang w:val="en-US"/>
        </w:rPr>
        <w:t xml:space="preserve"> </w:t>
      </w:r>
      <w:r w:rsidRPr="009E57BC">
        <w:rPr>
          <w:rFonts w:cstheme="minorHAnsi"/>
          <w:color w:val="000000"/>
          <w:shd w:val="clear" w:color="auto" w:fill="FFFFFF"/>
          <w:lang w:val="en-US"/>
        </w:rPr>
        <w:t>Classification</w:t>
      </w:r>
      <w:r w:rsidRPr="00ED7D23">
        <w:rPr>
          <w:rFonts w:cstheme="minorHAnsi"/>
          <w:color w:val="000000"/>
          <w:shd w:val="clear" w:color="auto" w:fill="FFFFFF"/>
          <w:lang w:val="en-US"/>
        </w:rPr>
        <w:t xml:space="preserve">. </w:t>
      </w:r>
      <w:r w:rsidRPr="009E57BC">
        <w:rPr>
          <w:rFonts w:cstheme="minorHAnsi"/>
          <w:color w:val="000000"/>
          <w:shd w:val="clear" w:color="auto" w:fill="FFFFFF"/>
          <w:lang w:val="en-US"/>
        </w:rPr>
        <w:t xml:space="preserve">In: </w:t>
      </w:r>
      <w:proofErr w:type="spellStart"/>
      <w:r w:rsidRPr="009E57BC">
        <w:rPr>
          <w:rFonts w:cstheme="minorHAnsi"/>
          <w:color w:val="000000"/>
          <w:shd w:val="clear" w:color="auto" w:fill="FFFFFF"/>
          <w:lang w:val="en-US"/>
        </w:rPr>
        <w:t>Kralj</w:t>
      </w:r>
      <w:proofErr w:type="spellEnd"/>
      <w:r w:rsidRPr="009E57BC">
        <w:rPr>
          <w:rFonts w:cstheme="minorHAnsi"/>
          <w:color w:val="000000"/>
          <w:shd w:val="clear" w:color="auto" w:fill="FFFFFF"/>
          <w:lang w:val="en-US"/>
        </w:rPr>
        <w:t xml:space="preserve"> Novak P., </w:t>
      </w:r>
      <w:proofErr w:type="spellStart"/>
      <w:r w:rsidRPr="009E57BC">
        <w:rPr>
          <w:rFonts w:cstheme="minorHAnsi"/>
          <w:color w:val="000000"/>
          <w:shd w:val="clear" w:color="auto" w:fill="FFFFFF"/>
          <w:lang w:val="en-US"/>
        </w:rPr>
        <w:t>Šmuc</w:t>
      </w:r>
      <w:proofErr w:type="spellEnd"/>
      <w:r w:rsidRPr="009E57BC">
        <w:rPr>
          <w:rFonts w:cstheme="minorHAnsi"/>
          <w:color w:val="000000"/>
          <w:shd w:val="clear" w:color="auto" w:fill="FFFFFF"/>
          <w:lang w:val="en-US"/>
        </w:rPr>
        <w:t xml:space="preserve"> T., </w:t>
      </w:r>
      <w:proofErr w:type="spellStart"/>
      <w:r w:rsidRPr="009E57BC">
        <w:rPr>
          <w:rFonts w:cstheme="minorHAnsi"/>
          <w:color w:val="000000"/>
          <w:shd w:val="clear" w:color="auto" w:fill="FFFFFF"/>
          <w:lang w:val="en-US"/>
        </w:rPr>
        <w:t>Džeroski</w:t>
      </w:r>
      <w:proofErr w:type="spellEnd"/>
      <w:r w:rsidRPr="009E57BC">
        <w:rPr>
          <w:rFonts w:cstheme="minorHAnsi"/>
          <w:color w:val="000000"/>
          <w:shd w:val="clear" w:color="auto" w:fill="FFFFFF"/>
          <w:lang w:val="en-US"/>
        </w:rPr>
        <w:t xml:space="preserve"> S. (eds) Discovery Science. DS 2019. Lecture Notes in Computer Science, vol 11828. Springer, Cham</w:t>
      </w:r>
    </w:p>
    <w:p w14:paraId="7CD65B19" w14:textId="77777777" w:rsidR="00A74166" w:rsidRPr="00A74166" w:rsidRDefault="00A74166" w:rsidP="00ED7D23">
      <w:pPr>
        <w:jc w:val="both"/>
        <w:rPr>
          <w:lang w:val="en-US"/>
        </w:rPr>
      </w:pPr>
    </w:p>
    <w:p w14:paraId="2AF163BB" w14:textId="6CFF60FD" w:rsidR="00E4793F" w:rsidRPr="00D31EAA" w:rsidRDefault="00E4793F" w:rsidP="00ED7D23">
      <w:pPr>
        <w:jc w:val="both"/>
      </w:pPr>
    </w:p>
    <w:p w14:paraId="7A2DF031" w14:textId="6805FAB2" w:rsidR="00262129" w:rsidRDefault="00262129" w:rsidP="00ED7D23">
      <w:pPr>
        <w:jc w:val="both"/>
        <w:rPr>
          <w:lang w:val="en-US"/>
        </w:rPr>
      </w:pPr>
    </w:p>
    <w:p w14:paraId="486F6936" w14:textId="77777777" w:rsidR="009A0F34" w:rsidRPr="00A74166" w:rsidRDefault="009A0F34" w:rsidP="00ED7D23">
      <w:pPr>
        <w:jc w:val="both"/>
        <w:rPr>
          <w:rFonts w:cstheme="minorHAnsi"/>
          <w:b/>
          <w:bCs/>
          <w:lang w:val="en-US"/>
        </w:rPr>
      </w:pPr>
    </w:p>
    <w:p w14:paraId="02312AC2" w14:textId="77777777" w:rsidR="00ED7D23" w:rsidRPr="00E4793F" w:rsidRDefault="00ED7D23" w:rsidP="00ED7D23">
      <w:pPr>
        <w:jc w:val="both"/>
        <w:rPr>
          <w:rFonts w:cstheme="minorHAnsi"/>
          <w:b/>
          <w:bCs/>
        </w:rPr>
      </w:pPr>
    </w:p>
    <w:p w14:paraId="14ED584F" w14:textId="70618A90" w:rsidR="00262129" w:rsidRPr="009E57BC" w:rsidRDefault="00262129" w:rsidP="00ED7D23">
      <w:pPr>
        <w:jc w:val="both"/>
        <w:rPr>
          <w:rFonts w:cstheme="minorHAnsi"/>
          <w:b/>
          <w:bCs/>
        </w:rPr>
      </w:pPr>
    </w:p>
    <w:p w14:paraId="690DBB88" w14:textId="4EE04F1C" w:rsidR="00262129" w:rsidRPr="009E57BC" w:rsidRDefault="00262129" w:rsidP="00ED7D23">
      <w:pPr>
        <w:jc w:val="both"/>
        <w:rPr>
          <w:rFonts w:cstheme="minorHAnsi"/>
          <w:b/>
          <w:bCs/>
        </w:rPr>
      </w:pPr>
    </w:p>
    <w:p w14:paraId="0E47C4EF" w14:textId="77777777" w:rsidR="00262129" w:rsidRPr="009E57BC" w:rsidRDefault="00262129" w:rsidP="00ED7D23">
      <w:pPr>
        <w:jc w:val="both"/>
        <w:rPr>
          <w:rFonts w:cstheme="minorHAnsi"/>
          <w:b/>
          <w:bCs/>
        </w:rPr>
      </w:pPr>
    </w:p>
    <w:p w14:paraId="68DD3AAB" w14:textId="0A2096E7" w:rsidR="00262129" w:rsidRPr="009E57BC" w:rsidRDefault="00262129" w:rsidP="00ED7D23">
      <w:pPr>
        <w:jc w:val="both"/>
        <w:rPr>
          <w:rFonts w:cstheme="minorHAnsi"/>
          <w:b/>
          <w:bCs/>
        </w:rPr>
      </w:pPr>
    </w:p>
    <w:p w14:paraId="1F49DB29" w14:textId="6F69730E" w:rsidR="00262129" w:rsidRPr="009E57BC" w:rsidRDefault="00262129" w:rsidP="00ED7D23">
      <w:pPr>
        <w:jc w:val="both"/>
        <w:rPr>
          <w:rFonts w:cstheme="minorHAnsi"/>
          <w:b/>
          <w:bCs/>
        </w:rPr>
      </w:pPr>
    </w:p>
    <w:p w14:paraId="3B6FE502" w14:textId="4EB1608E" w:rsidR="00262129" w:rsidRPr="009E57BC" w:rsidRDefault="00262129" w:rsidP="00ED7D23">
      <w:pPr>
        <w:jc w:val="both"/>
        <w:rPr>
          <w:rFonts w:cstheme="minorHAnsi"/>
          <w:b/>
          <w:bCs/>
        </w:rPr>
      </w:pPr>
    </w:p>
    <w:p w14:paraId="05D217D5" w14:textId="67E8FD99" w:rsidR="00262129" w:rsidRPr="009E57BC" w:rsidRDefault="00262129" w:rsidP="00ED7D23">
      <w:pPr>
        <w:jc w:val="both"/>
        <w:rPr>
          <w:rFonts w:cstheme="minorHAnsi"/>
          <w:b/>
          <w:bCs/>
        </w:rPr>
      </w:pPr>
    </w:p>
    <w:p w14:paraId="7055D1C3" w14:textId="275D175C" w:rsidR="00262129" w:rsidRPr="009E57BC" w:rsidRDefault="00262129" w:rsidP="00ED7D23">
      <w:pPr>
        <w:jc w:val="both"/>
        <w:rPr>
          <w:rFonts w:cstheme="minorHAnsi"/>
          <w:b/>
          <w:bCs/>
        </w:rPr>
      </w:pPr>
    </w:p>
    <w:p w14:paraId="3955DF17" w14:textId="77777777" w:rsidR="00262129" w:rsidRPr="009E57BC" w:rsidRDefault="00262129" w:rsidP="00ED7D23">
      <w:pPr>
        <w:jc w:val="both"/>
        <w:rPr>
          <w:rFonts w:cstheme="minorHAnsi"/>
          <w:b/>
          <w:bCs/>
        </w:rPr>
      </w:pPr>
    </w:p>
    <w:p w14:paraId="111CD06B" w14:textId="197451AB" w:rsidR="00654F6C" w:rsidRPr="009E57BC" w:rsidRDefault="00654F6C" w:rsidP="00ED7D23">
      <w:pPr>
        <w:jc w:val="both"/>
        <w:rPr>
          <w:rFonts w:cstheme="minorHAnsi"/>
        </w:rPr>
      </w:pPr>
    </w:p>
    <w:p w14:paraId="1E6DDAD3" w14:textId="77777777" w:rsidR="00654F6C" w:rsidRPr="009E57BC" w:rsidRDefault="00654F6C" w:rsidP="00ED7D23">
      <w:pPr>
        <w:jc w:val="both"/>
        <w:rPr>
          <w:rFonts w:cstheme="minorHAnsi"/>
        </w:rPr>
      </w:pPr>
    </w:p>
    <w:sectPr w:rsidR="00654F6C" w:rsidRPr="009E57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285" w:author="mokhail" w:date="2020-08-14T17:14:00Z" w:initials="m">
    <w:p w14:paraId="0F1F659F" w14:textId="3DD0F39E" w:rsidR="00B66A5C" w:rsidRPr="00B66A5C" w:rsidRDefault="00B66A5C">
      <w:pPr>
        <w:pStyle w:val="aa"/>
      </w:pPr>
      <w:r>
        <w:rPr>
          <w:rStyle w:val="a9"/>
        </w:rPr>
        <w:annotationRef/>
      </w:r>
      <w:r w:rsidRPr="00B66A5C">
        <w:t>Здесь надо указать неск</w:t>
      </w:r>
      <w:r>
        <w:t xml:space="preserve">олько ссылок на </w:t>
      </w:r>
      <w:proofErr w:type="spellStart"/>
      <w:r>
        <w:t>датасеты</w:t>
      </w:r>
      <w:proofErr w:type="spellEnd"/>
      <w:r>
        <w:t xml:space="preserve">, у которых </w:t>
      </w:r>
      <w:r w:rsidR="00EB5667">
        <w:t>различаются наборы классов эмоций.</w:t>
      </w:r>
    </w:p>
  </w:comment>
  <w:comment w:id="286" w:author="Artem Ryabinov" w:date="2020-08-14T18:28:00Z" w:initials="AR">
    <w:p w14:paraId="79B85894" w14:textId="7B9DD9F1" w:rsidR="007231D1" w:rsidRDefault="007231D1">
      <w:pPr>
        <w:pStyle w:val="aa"/>
      </w:pPr>
      <w:r>
        <w:rPr>
          <w:rStyle w:val="a9"/>
        </w:rPr>
        <w:annotationRef/>
      </w:r>
      <w:r>
        <w:t xml:space="preserve">Собственно, получается, нужно дать ссылки на некоторые из наших </w:t>
      </w:r>
      <w:proofErr w:type="spellStart"/>
      <w:r>
        <w:t>датасетов</w:t>
      </w:r>
      <w:proofErr w:type="spellEnd"/>
      <w:r>
        <w:t xml:space="preserve">, а в разделе с обзором используемых </w:t>
      </w:r>
      <w:proofErr w:type="spellStart"/>
      <w:r>
        <w:t>датасетов</w:t>
      </w:r>
      <w:proofErr w:type="spellEnd"/>
      <w:r>
        <w:t xml:space="preserve"> этих ссылок не будет? Или они </w:t>
      </w:r>
      <w:proofErr w:type="spellStart"/>
      <w:r>
        <w:t>продублируются</w:t>
      </w:r>
      <w:proofErr w:type="spellEnd"/>
      <w:r>
        <w:t xml:space="preserve"> просто?</w:t>
      </w:r>
    </w:p>
  </w:comment>
  <w:comment w:id="287" w:author="Artem Ryabinov" w:date="2020-08-14T18:37:00Z" w:initials="AR">
    <w:p w14:paraId="0ABD9707" w14:textId="26579121" w:rsidR="007231D1" w:rsidRDefault="007231D1">
      <w:pPr>
        <w:pStyle w:val="aa"/>
      </w:pPr>
      <w:r>
        <w:rPr>
          <w:rStyle w:val="a9"/>
        </w:rPr>
        <w:annotationRef/>
      </w:r>
    </w:p>
  </w:comment>
  <w:comment w:id="318" w:author="mokhail" w:date="2020-08-14T17:24:00Z" w:initials="m">
    <w:p w14:paraId="49AAFC83" w14:textId="4AEB240F" w:rsidR="00EB5667" w:rsidRPr="00EB5667" w:rsidRDefault="00EB5667">
      <w:pPr>
        <w:pStyle w:val="aa"/>
      </w:pPr>
      <w:r>
        <w:rPr>
          <w:rStyle w:val="a9"/>
        </w:rPr>
        <w:annotationRef/>
      </w:r>
      <w:r w:rsidRPr="00EB5667">
        <w:t xml:space="preserve">Тут </w:t>
      </w:r>
      <w:r>
        <w:t xml:space="preserve">надо привести ссылки на работы </w:t>
      </w:r>
      <w:proofErr w:type="spellStart"/>
      <w:r>
        <w:t>Комаловой</w:t>
      </w:r>
      <w:proofErr w:type="spellEnd"/>
      <w:r>
        <w:t>, где это исследовалось.</w:t>
      </w:r>
    </w:p>
  </w:comment>
  <w:comment w:id="358" w:author="mokhail" w:date="2020-08-14T17:54:00Z" w:initials="m">
    <w:p w14:paraId="60DEC307" w14:textId="2C74378D" w:rsidR="00BD0D28" w:rsidRDefault="00BD0D28">
      <w:pPr>
        <w:pStyle w:val="aa"/>
      </w:pPr>
      <w:r>
        <w:rPr>
          <w:rStyle w:val="a9"/>
        </w:rPr>
        <w:annotationRef/>
      </w:r>
      <w:r>
        <w:t>Обрати внимание на цель. На ее основании нужно делать выводы и обобщения по результатам экспериментов – надо построить визуализации и для множества классов, и для бинарного разбиения. Затем надо сделать небольшие выводы по группировке элементов. Например, данные группируются по классам, гру</w:t>
      </w:r>
      <w:r w:rsidR="00082271">
        <w:t>ппируются в одну большую группу, группируются не по классам. Затем надо сравнить результаты классификации с группировкой. Например, данные группируются плохо, а результат классификации такой-то. Или данные группируются по классам, а результат классификации такой-то.</w:t>
      </w:r>
    </w:p>
  </w:comment>
  <w:comment w:id="359" w:author="Artem Ryabinov" w:date="2020-08-14T18:30:00Z" w:initials="AR">
    <w:p w14:paraId="71BEF91F" w14:textId="6C998937" w:rsidR="007231D1" w:rsidRPr="007231D1" w:rsidRDefault="007231D1">
      <w:pPr>
        <w:pStyle w:val="aa"/>
      </w:pPr>
      <w:r>
        <w:rPr>
          <w:rStyle w:val="a9"/>
        </w:rPr>
        <w:annotationRef/>
      </w:r>
      <w:r w:rsidRPr="007231D1">
        <w:t>&gt;</w:t>
      </w:r>
      <w:r w:rsidRPr="007231D1">
        <w:rPr>
          <w:rFonts w:cstheme="minorHAnsi"/>
          <w:highlight w:val="yellow"/>
        </w:rPr>
        <w:t xml:space="preserve"> </w:t>
      </w:r>
      <w:r w:rsidRPr="00327FBD">
        <w:rPr>
          <w:rFonts w:cstheme="minorHAnsi"/>
          <w:highlight w:val="yellow"/>
        </w:rPr>
        <w:t>а также выполнение сравнительного исследования алгоритмов классификации, обученных на этих наборах</w:t>
      </w:r>
      <w:r w:rsidRPr="007231D1">
        <w:rPr>
          <w:rFonts w:cstheme="minorHAnsi"/>
        </w:rPr>
        <w:t xml:space="preserve"> </w:t>
      </w:r>
      <w:r>
        <w:rPr>
          <w:rFonts w:cstheme="minorHAnsi"/>
        </w:rPr>
        <w:br/>
        <w:t>но ведь у нас только один алгоритм…?</w:t>
      </w:r>
    </w:p>
  </w:comment>
  <w:comment w:id="360" w:author="Artem Ryabinov" w:date="2020-08-14T18:30:00Z" w:initials="AR">
    <w:p w14:paraId="5931F3D2" w14:textId="6C63AE68" w:rsidR="007231D1" w:rsidRDefault="007231D1">
      <w:pPr>
        <w:pStyle w:val="aa"/>
      </w:pPr>
      <w:r>
        <w:rPr>
          <w:rStyle w:val="a9"/>
        </w:rPr>
        <w:annotationRef/>
      </w:r>
    </w:p>
  </w:comment>
  <w:comment w:id="445" w:author="mokhail" w:date="2020-08-14T16:50:00Z" w:initials="m">
    <w:p w14:paraId="69DF4E8F" w14:textId="188C17CC" w:rsidR="00D37A82" w:rsidRDefault="00D37A82">
      <w:pPr>
        <w:pStyle w:val="aa"/>
      </w:pPr>
      <w:r>
        <w:rPr>
          <w:rStyle w:val="a9"/>
        </w:rPr>
        <w:annotationRef/>
      </w:r>
      <w:r>
        <w:t>Здесь надо для каждого приведенного метода указать результаты его работы, если такое возможно, а также найти некоторые недостатки.</w:t>
      </w:r>
    </w:p>
  </w:comment>
  <w:comment w:id="446" w:author="Artem Ryabinov" w:date="2020-08-14T18:38:00Z" w:initials="AR">
    <w:p w14:paraId="6C6EBDA9" w14:textId="6F6EE9A3" w:rsidR="00424237" w:rsidRDefault="00424237">
      <w:pPr>
        <w:pStyle w:val="aa"/>
      </w:pPr>
      <w:r>
        <w:rPr>
          <w:rStyle w:val="a9"/>
        </w:rPr>
        <w:annotationRef/>
      </w:r>
    </w:p>
  </w:comment>
  <w:comment w:id="449" w:author="mokhail" w:date="2020-08-12T02:37:00Z" w:initials="m">
    <w:p w14:paraId="15D5FF22" w14:textId="1806AE89" w:rsidR="003B10C6" w:rsidRDefault="003B10C6">
      <w:pPr>
        <w:pStyle w:val="aa"/>
      </w:pPr>
      <w:r>
        <w:rPr>
          <w:rStyle w:val="a9"/>
        </w:rPr>
        <w:annotationRef/>
      </w:r>
      <w:r>
        <w:t>Напиши</w:t>
      </w:r>
      <w:r w:rsidR="00D24FF7">
        <w:t xml:space="preserve"> абзац</w:t>
      </w:r>
      <w:r>
        <w:t xml:space="preserve"> про то, что важным в задачах классификации является выбор признакового пространства, и что в задачах распознавания эмоций по аудио не существует единого консенсуса на этот счет.</w:t>
      </w:r>
    </w:p>
  </w:comment>
  <w:comment w:id="453" w:author="Artem Ryabinov" w:date="2020-08-14T18:31:00Z" w:initials="AR">
    <w:p w14:paraId="3D345822" w14:textId="3B59F51C" w:rsidR="007231D1" w:rsidRDefault="007231D1">
      <w:pPr>
        <w:pStyle w:val="aa"/>
      </w:pPr>
      <w:r>
        <w:rPr>
          <w:rStyle w:val="a9"/>
        </w:rPr>
        <w:annotationRef/>
      </w:r>
      <w:r>
        <w:t xml:space="preserve">Это как </w:t>
      </w:r>
      <w:proofErr w:type="gramStart"/>
      <w:r>
        <w:t>раз таки</w:t>
      </w:r>
      <w:proofErr w:type="gramEnd"/>
      <w:r>
        <w:t xml:space="preserve"> указано в статье, на которую я ссылаюсь (12). Но если нужно, я вставлю сюда ссылку на другую их работу. Хорошо?</w:t>
      </w:r>
    </w:p>
  </w:comment>
  <w:comment w:id="458" w:author="mokhail" w:date="2020-08-12T02:34:00Z" w:initials="m">
    <w:p w14:paraId="3B0C6900" w14:textId="396CA503" w:rsidR="00926143" w:rsidRDefault="00926143">
      <w:pPr>
        <w:pStyle w:val="aa"/>
      </w:pPr>
      <w:r>
        <w:rPr>
          <w:rStyle w:val="a9"/>
        </w:rPr>
        <w:annotationRef/>
      </w:r>
      <w:r>
        <w:t>Это весьма спорное заявление без ссылки</w:t>
      </w:r>
    </w:p>
  </w:comment>
  <w:comment w:id="459" w:author="Artem Ryabinov" w:date="2020-08-14T18:32:00Z" w:initials="AR">
    <w:p w14:paraId="051D0406" w14:textId="269E2AD1" w:rsidR="007231D1" w:rsidRDefault="007231D1">
      <w:pPr>
        <w:pStyle w:val="aa"/>
      </w:pPr>
      <w:r>
        <w:rPr>
          <w:rStyle w:val="a9"/>
        </w:rPr>
        <w:annotationRef/>
      </w:r>
      <w:r>
        <w:t>Постараюсь обосновать.</w:t>
      </w:r>
    </w:p>
  </w:comment>
  <w:comment w:id="460" w:author="Artem Ryabinov" w:date="2020-08-14T18:32:00Z" w:initials="AR">
    <w:p w14:paraId="1CDD4981" w14:textId="70598877" w:rsidR="007231D1" w:rsidRDefault="007231D1">
      <w:pPr>
        <w:pStyle w:val="aa"/>
      </w:pPr>
      <w:r>
        <w:rPr>
          <w:rStyle w:val="a9"/>
        </w:rPr>
        <w:annotationRef/>
      </w:r>
    </w:p>
  </w:comment>
  <w:comment w:id="461" w:author="mokhail" w:date="2020-08-12T02:35:00Z" w:initials="m">
    <w:p w14:paraId="180348F2" w14:textId="15E8706E" w:rsidR="00926143" w:rsidRPr="00926143" w:rsidRDefault="00926143">
      <w:pPr>
        <w:pStyle w:val="aa"/>
      </w:pPr>
      <w:r>
        <w:rPr>
          <w:rStyle w:val="a9"/>
        </w:rPr>
        <w:annotationRef/>
      </w:r>
      <w:r>
        <w:t>Прикол в том, что ни мин-макс нормализация, ни z-стандартизация не приводят данные к симметричному унимодальному распределению.</w:t>
      </w:r>
    </w:p>
  </w:comment>
  <w:comment w:id="462" w:author="Artem Ryabinov" w:date="2020-08-14T18:32:00Z" w:initials="AR">
    <w:p w14:paraId="28BB7A54" w14:textId="6460B75F" w:rsidR="007231D1" w:rsidRDefault="007231D1">
      <w:pPr>
        <w:pStyle w:val="aa"/>
      </w:pPr>
      <w:r>
        <w:rPr>
          <w:rStyle w:val="a9"/>
        </w:rPr>
        <w:annotationRef/>
      </w:r>
      <w:r>
        <w:t>Тогда я тупенький. Копну этот вопрос, если застряну, задам вопросы.</w:t>
      </w:r>
    </w:p>
  </w:comment>
  <w:comment w:id="463" w:author="Artem Ryabinov" w:date="2020-08-14T18:33:00Z" w:initials="AR">
    <w:p w14:paraId="6D679864" w14:textId="3A4E2F36" w:rsidR="007231D1" w:rsidRDefault="007231D1">
      <w:pPr>
        <w:pStyle w:val="aa"/>
      </w:pPr>
      <w:r>
        <w:rPr>
          <w:rStyle w:val="a9"/>
        </w:rPr>
        <w:annotationRef/>
      </w:r>
    </w:p>
  </w:comment>
  <w:comment w:id="468" w:author="mokhail" w:date="2020-08-12T01:55:00Z" w:initials="m">
    <w:p w14:paraId="6A24FF6E" w14:textId="3A55C466" w:rsidR="00A41243" w:rsidRDefault="00A41243">
      <w:pPr>
        <w:pStyle w:val="aa"/>
      </w:pPr>
      <w:r>
        <w:rPr>
          <w:rStyle w:val="a9"/>
        </w:rPr>
        <w:annotationRef/>
      </w:r>
      <w:r>
        <w:t>По выборке?</w:t>
      </w:r>
    </w:p>
  </w:comment>
  <w:comment w:id="469" w:author="Artem Ryabinov" w:date="2020-08-14T18:33:00Z" w:initials="AR">
    <w:p w14:paraId="19FD6300" w14:textId="00753154" w:rsidR="007231D1" w:rsidRDefault="007231D1">
      <w:pPr>
        <w:pStyle w:val="aa"/>
      </w:pPr>
      <w:r>
        <w:rPr>
          <w:rStyle w:val="a9"/>
        </w:rPr>
        <w:annotationRef/>
      </w:r>
      <w:r>
        <w:t>да</w:t>
      </w:r>
    </w:p>
  </w:comment>
  <w:comment w:id="470" w:author="Artem Ryabinov" w:date="2020-08-14T18:33:00Z" w:initials="AR">
    <w:p w14:paraId="2AF224EE" w14:textId="267F87E5" w:rsidR="007231D1" w:rsidRDefault="007231D1">
      <w:pPr>
        <w:pStyle w:val="aa"/>
      </w:pPr>
      <w:r>
        <w:rPr>
          <w:rStyle w:val="a9"/>
        </w:rPr>
        <w:annotationRef/>
      </w:r>
    </w:p>
  </w:comment>
  <w:comment w:id="490" w:author="mokhail" w:date="2020-08-12T01:59:00Z" w:initials="m">
    <w:p w14:paraId="6D390079" w14:textId="5402D9FB" w:rsidR="00EA3177" w:rsidRDefault="00EA3177" w:rsidP="00EA3177">
      <w:pPr>
        <w:pStyle w:val="aa"/>
      </w:pPr>
      <w:r>
        <w:rPr>
          <w:rStyle w:val="a9"/>
        </w:rPr>
        <w:annotationRef/>
      </w:r>
      <w:r>
        <w:t>Здесь надо</w:t>
      </w:r>
      <w:r w:rsidR="003D4245">
        <w:t xml:space="preserve"> все-таки</w:t>
      </w:r>
      <w:r w:rsidR="00E6439F">
        <w:t xml:space="preserve"> кратко описать каждый набор данных: где и кем собран, количество дикторов, </w:t>
      </w:r>
      <w:r w:rsidR="00923BD1">
        <w:t xml:space="preserve">их половозрастной состав, </w:t>
      </w:r>
      <w:r w:rsidR="00497989">
        <w:t>тип произносимого – фиксированные фразы/диалоги, если возможно, среднюю продолжительность фразы</w:t>
      </w:r>
      <w:r w:rsidR="00923BD1">
        <w:t>, количество каналов (моно/стерео), частота дискретизации (8000 Гц, 16000 Гц, 22050 Гц, 44100 Гц), глубина кодирования (8 бит, 16 бит, 32 бита).</w:t>
      </w:r>
    </w:p>
  </w:comment>
  <w:comment w:id="491" w:author="Artem Ryabinov" w:date="2020-08-14T18:33:00Z" w:initials="AR">
    <w:p w14:paraId="32C1F322" w14:textId="36090E3D" w:rsidR="007231D1" w:rsidRDefault="007231D1">
      <w:pPr>
        <w:pStyle w:val="aa"/>
      </w:pPr>
      <w:r>
        <w:rPr>
          <w:rStyle w:val="a9"/>
        </w:rPr>
        <w:annotationRef/>
      </w:r>
      <w:r>
        <w:t xml:space="preserve">В таблице? Я думаю, лучше текстом, по абзацу на </w:t>
      </w:r>
      <w:proofErr w:type="spellStart"/>
      <w:r>
        <w:t>датасет</w:t>
      </w:r>
      <w:proofErr w:type="spellEnd"/>
      <w:r>
        <w:t>.</w:t>
      </w:r>
    </w:p>
  </w:comment>
  <w:comment w:id="492" w:author="Artem Ryabinov" w:date="2020-08-14T18:34:00Z" w:initials="AR">
    <w:p w14:paraId="1473F881" w14:textId="40112522" w:rsidR="007231D1" w:rsidRDefault="007231D1">
      <w:pPr>
        <w:pStyle w:val="aa"/>
      </w:pPr>
      <w:r>
        <w:rPr>
          <w:rStyle w:val="a9"/>
        </w:rPr>
        <w:annotationRef/>
      </w:r>
    </w:p>
  </w:comment>
  <w:comment w:id="501" w:author="mokhail" w:date="2020-08-12T01:56:00Z" w:initials="m">
    <w:p w14:paraId="1EF267EF" w14:textId="699169B7" w:rsidR="00A41243" w:rsidRDefault="00A41243">
      <w:pPr>
        <w:pStyle w:val="aa"/>
      </w:pPr>
      <w:r>
        <w:rPr>
          <w:rStyle w:val="a9"/>
        </w:rPr>
        <w:annotationRef/>
      </w:r>
      <w:r>
        <w:t>Необходимо интерпретировать визуализацию</w:t>
      </w:r>
      <w:r w:rsidR="007A42D6">
        <w:t xml:space="preserve"> для каждого </w:t>
      </w:r>
      <w:proofErr w:type="spellStart"/>
      <w:r w:rsidR="007A42D6">
        <w:t>датасета</w:t>
      </w:r>
      <w:proofErr w:type="spellEnd"/>
      <w:r w:rsidR="007A42D6">
        <w:t xml:space="preserve"> по следующей схеме: на рис. таком-то показано, что данные различных классов группируются так-то или, что данные различных классов группируются в единую группу и т.д.</w:t>
      </w:r>
    </w:p>
  </w:comment>
  <w:comment w:id="503" w:author="mokhail" w:date="2020-08-12T02:20:00Z" w:initials="m">
    <w:p w14:paraId="1BEB790F" w14:textId="25C3DBFC" w:rsidR="00E6439F" w:rsidRDefault="00E6439F">
      <w:pPr>
        <w:pStyle w:val="aa"/>
      </w:pPr>
      <w:r>
        <w:rPr>
          <w:rStyle w:val="a9"/>
        </w:rPr>
        <w:annotationRef/>
      </w:r>
      <w:r>
        <w:t xml:space="preserve">Неплохо было бы еще такую же визуализацию забабахать и для твоего </w:t>
      </w:r>
      <w:proofErr w:type="spellStart"/>
      <w:r>
        <w:t>двухклассового</w:t>
      </w:r>
      <w:proofErr w:type="spellEnd"/>
      <w:r>
        <w:t xml:space="preserve"> разбиения </w:t>
      </w:r>
      <w:proofErr w:type="spellStart"/>
      <w:r>
        <w:t>датасетов</w:t>
      </w:r>
      <w:proofErr w:type="spellEnd"/>
      <w:r>
        <w:t>.</w:t>
      </w:r>
    </w:p>
  </w:comment>
  <w:comment w:id="504" w:author="Artem Ryabinov" w:date="2020-08-14T18:34:00Z" w:initials="AR">
    <w:p w14:paraId="3758BFD5" w14:textId="0FC10DCD" w:rsidR="007231D1" w:rsidRDefault="007231D1">
      <w:pPr>
        <w:pStyle w:val="aa"/>
      </w:pPr>
      <w:r>
        <w:rPr>
          <w:rStyle w:val="a9"/>
        </w:rPr>
        <w:annotationRef/>
      </w:r>
      <w:r>
        <w:t xml:space="preserve">Прикол в том, что на моих визуализациях уже есть и то, и другое (цветом кодирована оригинальная разметка, маркерами – бинарная). Только вот я только сейчас понял, </w:t>
      </w:r>
      <w:proofErr w:type="gramStart"/>
      <w:r>
        <w:t>что во-первых</w:t>
      </w:r>
      <w:proofErr w:type="gramEnd"/>
      <w:r>
        <w:t xml:space="preserve">, это месиво, а во-вторых, алгоритм </w:t>
      </w:r>
      <w:proofErr w:type="spellStart"/>
      <w:r>
        <w:t>тсне</w:t>
      </w:r>
      <w:proofErr w:type="spellEnd"/>
      <w:r>
        <w:t xml:space="preserve"> использует информацию о разметке в своей работе, поэтому результаты для бинарной будут кардинально отличаться. В общем, этот момент я понял, буду </w:t>
      </w:r>
      <w:proofErr w:type="spellStart"/>
      <w:r>
        <w:t>рабоать</w:t>
      </w:r>
      <w:proofErr w:type="spellEnd"/>
      <w:r>
        <w:t>.</w:t>
      </w:r>
    </w:p>
  </w:comment>
  <w:comment w:id="505" w:author="Artem Ryabinov" w:date="2020-08-14T18:37:00Z" w:initials="AR">
    <w:p w14:paraId="7C3B2911" w14:textId="04A368D7" w:rsidR="007231D1" w:rsidRDefault="007231D1">
      <w:pPr>
        <w:pStyle w:val="aa"/>
      </w:pPr>
      <w:r>
        <w:rPr>
          <w:rStyle w:val="a9"/>
        </w:rPr>
        <w:annotationRef/>
      </w:r>
    </w:p>
  </w:comment>
  <w:comment w:id="514" w:author="mokhail" w:date="2020-08-12T02:21:00Z" w:initials="m">
    <w:p w14:paraId="2330F91B" w14:textId="1068670A" w:rsidR="00AC04AA" w:rsidRPr="00AC04AA" w:rsidRDefault="00AC04AA">
      <w:pPr>
        <w:pStyle w:val="aa"/>
      </w:pPr>
      <w:r>
        <w:rPr>
          <w:rStyle w:val="a9"/>
        </w:rPr>
        <w:annotationRef/>
      </w:r>
      <w:r>
        <w:rPr>
          <w:lang w:val="en-US"/>
        </w:rPr>
        <w:t>t</w:t>
      </w:r>
      <w:r w:rsidRPr="00AC04AA">
        <w:t>-</w:t>
      </w:r>
      <w:r>
        <w:rPr>
          <w:lang w:val="en-US"/>
        </w:rPr>
        <w:t>SNE</w:t>
      </w:r>
      <w:r w:rsidRPr="00AC04AA">
        <w:t xml:space="preserve"> </w:t>
      </w:r>
      <w:r>
        <w:t>не выделят кластеры, а группирует данные. Кластеризация – это автоматическая «покраска» экземпляров данных</w:t>
      </w:r>
      <w:r w:rsidR="00497989">
        <w:t>, о которых ничего не известно</w:t>
      </w:r>
      <w:r>
        <w:t xml:space="preserve"> «цветом» того или иного кластера.</w:t>
      </w:r>
    </w:p>
  </w:comment>
  <w:comment w:id="515" w:author="mokhail" w:date="2020-08-14T17:47:00Z" w:initials="m">
    <w:p w14:paraId="1814D4BA" w14:textId="4A8140A9" w:rsidR="00263CCA" w:rsidRDefault="00263CCA">
      <w:pPr>
        <w:pStyle w:val="aa"/>
      </w:pPr>
      <w:r>
        <w:rPr>
          <w:rStyle w:val="a9"/>
        </w:rPr>
        <w:annotationRef/>
      </w:r>
      <w:r>
        <w:t>Эта ссылка уничтожилась!</w:t>
      </w:r>
    </w:p>
  </w:comment>
  <w:comment w:id="517" w:author="mokhail" w:date="2020-08-14T17:47:00Z" w:initials="m">
    <w:p w14:paraId="46299BF2" w14:textId="74121607" w:rsidR="00263CCA" w:rsidRDefault="00263CCA">
      <w:pPr>
        <w:pStyle w:val="aa"/>
      </w:pPr>
      <w:r>
        <w:rPr>
          <w:rStyle w:val="a9"/>
        </w:rPr>
        <w:annotationRef/>
      </w:r>
      <w:r>
        <w:t>Эта ссылка уничтожилась!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0F1F659F" w15:done="0"/>
  <w15:commentEx w15:paraId="79B85894" w15:paraIdParent="0F1F659F" w15:done="0"/>
  <w15:commentEx w15:paraId="0ABD9707" w15:paraIdParent="0F1F659F" w15:done="0"/>
  <w15:commentEx w15:paraId="49AAFC83" w15:done="0"/>
  <w15:commentEx w15:paraId="60DEC307" w15:done="0"/>
  <w15:commentEx w15:paraId="71BEF91F" w15:paraIdParent="60DEC307" w15:done="0"/>
  <w15:commentEx w15:paraId="5931F3D2" w15:paraIdParent="60DEC307" w15:done="0"/>
  <w15:commentEx w15:paraId="69DF4E8F" w15:done="0"/>
  <w15:commentEx w15:paraId="6C6EBDA9" w15:paraIdParent="69DF4E8F" w15:done="0"/>
  <w15:commentEx w15:paraId="15D5FF22" w15:done="0"/>
  <w15:commentEx w15:paraId="3D345822" w15:done="0"/>
  <w15:commentEx w15:paraId="3B0C6900" w15:done="0"/>
  <w15:commentEx w15:paraId="051D0406" w15:paraIdParent="3B0C6900" w15:done="0"/>
  <w15:commentEx w15:paraId="1CDD4981" w15:paraIdParent="3B0C6900" w15:done="0"/>
  <w15:commentEx w15:paraId="180348F2" w15:done="0"/>
  <w15:commentEx w15:paraId="28BB7A54" w15:paraIdParent="180348F2" w15:done="0"/>
  <w15:commentEx w15:paraId="6D679864" w15:paraIdParent="180348F2" w15:done="0"/>
  <w15:commentEx w15:paraId="6A24FF6E" w15:done="0"/>
  <w15:commentEx w15:paraId="19FD6300" w15:paraIdParent="6A24FF6E" w15:done="0"/>
  <w15:commentEx w15:paraId="2AF224EE" w15:paraIdParent="6A24FF6E" w15:done="0"/>
  <w15:commentEx w15:paraId="6D390079" w15:done="0"/>
  <w15:commentEx w15:paraId="32C1F322" w15:paraIdParent="6D390079" w15:done="0"/>
  <w15:commentEx w15:paraId="1473F881" w15:paraIdParent="6D390079" w15:done="0"/>
  <w15:commentEx w15:paraId="1EF267EF" w15:done="0"/>
  <w15:commentEx w15:paraId="1BEB790F" w15:done="0"/>
  <w15:commentEx w15:paraId="3758BFD5" w15:paraIdParent="1BEB790F" w15:done="0"/>
  <w15:commentEx w15:paraId="7C3B2911" w15:paraIdParent="1BEB790F" w15:done="0"/>
  <w15:commentEx w15:paraId="2330F91B" w15:done="0"/>
  <w15:commentEx w15:paraId="1814D4BA" w15:done="0"/>
  <w15:commentEx w15:paraId="46299BF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E1565E" w16cex:dateUtc="2020-08-14T15:28:00Z"/>
  <w16cex:commentExtensible w16cex:durableId="22E15883" w16cex:dateUtc="2020-08-14T15:37:00Z"/>
  <w16cex:commentExtensible w16cex:durableId="22E156BE" w16cex:dateUtc="2020-08-14T15:30:00Z"/>
  <w16cex:commentExtensible w16cex:durableId="22E156DB" w16cex:dateUtc="2020-08-14T15:30:00Z"/>
  <w16cex:commentExtensible w16cex:durableId="22E1589C" w16cex:dateUtc="2020-08-14T15:38:00Z"/>
  <w16cex:commentExtensible w16cex:durableId="22E156FB" w16cex:dateUtc="2020-08-14T15:31:00Z"/>
  <w16cex:commentExtensible w16cex:durableId="22E1573D" w16cex:dateUtc="2020-08-14T15:32:00Z"/>
  <w16cex:commentExtensible w16cex:durableId="22E15745" w16cex:dateUtc="2020-08-14T15:32:00Z"/>
  <w16cex:commentExtensible w16cex:durableId="22E1574A" w16cex:dateUtc="2020-08-14T15:32:00Z"/>
  <w16cex:commentExtensible w16cex:durableId="22E1577C" w16cex:dateUtc="2020-08-14T15:33:00Z"/>
  <w16cex:commentExtensible w16cex:durableId="22E1577E" w16cex:dateUtc="2020-08-14T15:33:00Z"/>
  <w16cex:commentExtensible w16cex:durableId="22E15781" w16cex:dateUtc="2020-08-14T15:33:00Z"/>
  <w16cex:commentExtensible w16cex:durableId="22E1578D" w16cex:dateUtc="2020-08-14T15:33:00Z"/>
  <w16cex:commentExtensible w16cex:durableId="22E157A7" w16cex:dateUtc="2020-08-14T15:34:00Z"/>
  <w16cex:commentExtensible w16cex:durableId="22E157C0" w16cex:dateUtc="2020-08-14T15:34:00Z"/>
  <w16cex:commentExtensible w16cex:durableId="22E15853" w16cex:dateUtc="2020-08-14T15:3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F1F659F" w16cid:durableId="22E15639"/>
  <w16cid:commentId w16cid:paraId="79B85894" w16cid:durableId="22E1565E"/>
  <w16cid:commentId w16cid:paraId="0ABD9707" w16cid:durableId="22E15883"/>
  <w16cid:commentId w16cid:paraId="49AAFC83" w16cid:durableId="22E1563A"/>
  <w16cid:commentId w16cid:paraId="60DEC307" w16cid:durableId="22E1563B"/>
  <w16cid:commentId w16cid:paraId="71BEF91F" w16cid:durableId="22E156BE"/>
  <w16cid:commentId w16cid:paraId="5931F3D2" w16cid:durableId="22E156DB"/>
  <w16cid:commentId w16cid:paraId="69DF4E8F" w16cid:durableId="22E1563C"/>
  <w16cid:commentId w16cid:paraId="6C6EBDA9" w16cid:durableId="22E1589C"/>
  <w16cid:commentId w16cid:paraId="15D5FF22" w16cid:durableId="22E1563D"/>
  <w16cid:commentId w16cid:paraId="3D345822" w16cid:durableId="22E156FB"/>
  <w16cid:commentId w16cid:paraId="3B0C6900" w16cid:durableId="22E1563E"/>
  <w16cid:commentId w16cid:paraId="051D0406" w16cid:durableId="22E1573D"/>
  <w16cid:commentId w16cid:paraId="1CDD4981" w16cid:durableId="22E15745"/>
  <w16cid:commentId w16cid:paraId="180348F2" w16cid:durableId="22E1563F"/>
  <w16cid:commentId w16cid:paraId="28BB7A54" w16cid:durableId="22E1574A"/>
  <w16cid:commentId w16cid:paraId="6D679864" w16cid:durableId="22E1577C"/>
  <w16cid:commentId w16cid:paraId="6A24FF6E" w16cid:durableId="22E15640"/>
  <w16cid:commentId w16cid:paraId="19FD6300" w16cid:durableId="22E1577E"/>
  <w16cid:commentId w16cid:paraId="2AF224EE" w16cid:durableId="22E15781"/>
  <w16cid:commentId w16cid:paraId="6D390079" w16cid:durableId="22E15641"/>
  <w16cid:commentId w16cid:paraId="32C1F322" w16cid:durableId="22E1578D"/>
  <w16cid:commentId w16cid:paraId="1473F881" w16cid:durableId="22E157A7"/>
  <w16cid:commentId w16cid:paraId="1EF267EF" w16cid:durableId="22E15642"/>
  <w16cid:commentId w16cid:paraId="1BEB790F" w16cid:durableId="22E15643"/>
  <w16cid:commentId w16cid:paraId="3758BFD5" w16cid:durableId="22E157C0"/>
  <w16cid:commentId w16cid:paraId="7C3B2911" w16cid:durableId="22E15853"/>
  <w16cid:commentId w16cid:paraId="2330F91B" w16cid:durableId="22E15644"/>
  <w16cid:commentId w16cid:paraId="1814D4BA" w16cid:durableId="22E15645"/>
  <w16cid:commentId w16cid:paraId="46299BF2" w16cid:durableId="22E1564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E171C"/>
    <w:multiLevelType w:val="multilevel"/>
    <w:tmpl w:val="5FDE38EE"/>
    <w:lvl w:ilvl="0">
      <w:start w:val="3"/>
      <w:numFmt w:val="decimal"/>
      <w:lvlText w:val="%1."/>
      <w:lvlJc w:val="left"/>
      <w:pPr>
        <w:ind w:left="360" w:hanging="360"/>
      </w:pPr>
      <w:rPr>
        <w:rFonts w:ascii="Calibri" w:hAnsi="Calibri"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ascii="Calibri" w:hAnsi="Calibri" w:hint="default"/>
      </w:rPr>
    </w:lvl>
    <w:lvl w:ilvl="2">
      <w:start w:val="1"/>
      <w:numFmt w:val="decimal"/>
      <w:lvlText w:val="%1.%2.%3."/>
      <w:lvlJc w:val="left"/>
      <w:pPr>
        <w:ind w:left="1800" w:hanging="1080"/>
      </w:pPr>
      <w:rPr>
        <w:rFonts w:ascii="Calibri" w:hAnsi="Calibri" w:hint="default"/>
      </w:rPr>
    </w:lvl>
    <w:lvl w:ilvl="3">
      <w:start w:val="1"/>
      <w:numFmt w:val="decimal"/>
      <w:lvlText w:val="%1.%2.%3.%4."/>
      <w:lvlJc w:val="left"/>
      <w:pPr>
        <w:ind w:left="2520" w:hanging="1440"/>
      </w:pPr>
      <w:rPr>
        <w:rFonts w:ascii="Calibri" w:hAnsi="Calibri"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ascii="Calibri" w:hAnsi="Calibri" w:hint="default"/>
      </w:rPr>
    </w:lvl>
    <w:lvl w:ilvl="5">
      <w:start w:val="1"/>
      <w:numFmt w:val="decimal"/>
      <w:lvlText w:val="%1.%2.%3.%4.%5.%6."/>
      <w:lvlJc w:val="left"/>
      <w:pPr>
        <w:ind w:left="3600" w:hanging="1800"/>
      </w:pPr>
      <w:rPr>
        <w:rFonts w:ascii="Calibri" w:hAnsi="Calibri" w:hint="default"/>
      </w:rPr>
    </w:lvl>
    <w:lvl w:ilvl="6">
      <w:start w:val="1"/>
      <w:numFmt w:val="decimal"/>
      <w:lvlText w:val="%1.%2.%3.%4.%5.%6.%7."/>
      <w:lvlJc w:val="left"/>
      <w:pPr>
        <w:ind w:left="4320" w:hanging="2160"/>
      </w:pPr>
      <w:rPr>
        <w:rFonts w:ascii="Calibri" w:hAnsi="Calibri" w:hint="default"/>
      </w:rPr>
    </w:lvl>
    <w:lvl w:ilvl="7">
      <w:start w:val="1"/>
      <w:numFmt w:val="decimal"/>
      <w:lvlText w:val="%1.%2.%3.%4.%5.%6.%7.%8."/>
      <w:lvlJc w:val="left"/>
      <w:pPr>
        <w:ind w:left="5040" w:hanging="2520"/>
      </w:pPr>
      <w:rPr>
        <w:rFonts w:ascii="Calibri" w:hAnsi="Calibri" w:hint="default"/>
      </w:rPr>
    </w:lvl>
    <w:lvl w:ilvl="8">
      <w:start w:val="1"/>
      <w:numFmt w:val="decimal"/>
      <w:lvlText w:val="%1.%2.%3.%4.%5.%6.%7.%8.%9."/>
      <w:lvlJc w:val="left"/>
      <w:pPr>
        <w:ind w:left="5760" w:hanging="2880"/>
      </w:pPr>
      <w:rPr>
        <w:rFonts w:ascii="Calibri" w:hAnsi="Calibri" w:hint="default"/>
      </w:rPr>
    </w:lvl>
  </w:abstractNum>
  <w:abstractNum w:abstractNumId="1" w15:restartNumberingAfterBreak="0">
    <w:nsid w:val="1286584D"/>
    <w:multiLevelType w:val="hybridMultilevel"/>
    <w:tmpl w:val="B316FC36"/>
    <w:lvl w:ilvl="0" w:tplc="0419000F">
      <w:start w:val="1"/>
      <w:numFmt w:val="decimal"/>
      <w:lvlText w:val="%1."/>
      <w:lvlJc w:val="left"/>
      <w:pPr>
        <w:ind w:left="1434" w:hanging="360"/>
      </w:pPr>
    </w:lvl>
    <w:lvl w:ilvl="1" w:tplc="04190019" w:tentative="1">
      <w:start w:val="1"/>
      <w:numFmt w:val="lowerLetter"/>
      <w:lvlText w:val="%2."/>
      <w:lvlJc w:val="left"/>
      <w:pPr>
        <w:ind w:left="2154" w:hanging="360"/>
      </w:pPr>
    </w:lvl>
    <w:lvl w:ilvl="2" w:tplc="0419001B" w:tentative="1">
      <w:start w:val="1"/>
      <w:numFmt w:val="lowerRoman"/>
      <w:lvlText w:val="%3."/>
      <w:lvlJc w:val="right"/>
      <w:pPr>
        <w:ind w:left="2874" w:hanging="180"/>
      </w:pPr>
    </w:lvl>
    <w:lvl w:ilvl="3" w:tplc="0419000F" w:tentative="1">
      <w:start w:val="1"/>
      <w:numFmt w:val="decimal"/>
      <w:lvlText w:val="%4."/>
      <w:lvlJc w:val="left"/>
      <w:pPr>
        <w:ind w:left="3594" w:hanging="360"/>
      </w:pPr>
    </w:lvl>
    <w:lvl w:ilvl="4" w:tplc="04190019" w:tentative="1">
      <w:start w:val="1"/>
      <w:numFmt w:val="lowerLetter"/>
      <w:lvlText w:val="%5."/>
      <w:lvlJc w:val="left"/>
      <w:pPr>
        <w:ind w:left="4314" w:hanging="360"/>
      </w:pPr>
    </w:lvl>
    <w:lvl w:ilvl="5" w:tplc="0419001B" w:tentative="1">
      <w:start w:val="1"/>
      <w:numFmt w:val="lowerRoman"/>
      <w:lvlText w:val="%6."/>
      <w:lvlJc w:val="right"/>
      <w:pPr>
        <w:ind w:left="5034" w:hanging="180"/>
      </w:pPr>
    </w:lvl>
    <w:lvl w:ilvl="6" w:tplc="0419000F" w:tentative="1">
      <w:start w:val="1"/>
      <w:numFmt w:val="decimal"/>
      <w:lvlText w:val="%7."/>
      <w:lvlJc w:val="left"/>
      <w:pPr>
        <w:ind w:left="5754" w:hanging="360"/>
      </w:pPr>
    </w:lvl>
    <w:lvl w:ilvl="7" w:tplc="04190019" w:tentative="1">
      <w:start w:val="1"/>
      <w:numFmt w:val="lowerLetter"/>
      <w:lvlText w:val="%8."/>
      <w:lvlJc w:val="left"/>
      <w:pPr>
        <w:ind w:left="6474" w:hanging="360"/>
      </w:pPr>
    </w:lvl>
    <w:lvl w:ilvl="8" w:tplc="0419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2" w15:restartNumberingAfterBreak="0">
    <w:nsid w:val="15AA5723"/>
    <w:multiLevelType w:val="hybridMultilevel"/>
    <w:tmpl w:val="3DF07512"/>
    <w:lvl w:ilvl="0" w:tplc="68724778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BD15C7"/>
    <w:multiLevelType w:val="multilevel"/>
    <w:tmpl w:val="311E9962"/>
    <w:lvl w:ilvl="0">
      <w:start w:val="3"/>
      <w:numFmt w:val="decimal"/>
      <w:lvlText w:val="%1."/>
      <w:lvlJc w:val="left"/>
      <w:pPr>
        <w:ind w:left="360" w:hanging="360"/>
      </w:pPr>
      <w:rPr>
        <w:rFonts w:ascii="Calibri" w:hAnsi="Calibri"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ascii="Calibri" w:hAnsi="Calibri"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ascii="Calibri" w:hAnsi="Calibri"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ascii="Calibri" w:hAnsi="Calibri"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ascii="Calibri" w:hAnsi="Calibri"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ascii="Calibri" w:hAnsi="Calibri"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ascii="Calibri" w:hAnsi="Calibri"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ascii="Calibri" w:hAnsi="Calibri" w:hint="default"/>
      </w:rPr>
    </w:lvl>
    <w:lvl w:ilvl="8">
      <w:start w:val="1"/>
      <w:numFmt w:val="decimal"/>
      <w:lvlText w:val="%1.%2.%3.%4.%5.%6.%7.%8.%9."/>
      <w:lvlJc w:val="left"/>
      <w:pPr>
        <w:ind w:left="2880" w:hanging="2880"/>
      </w:pPr>
      <w:rPr>
        <w:rFonts w:ascii="Calibri" w:hAnsi="Calibri" w:hint="default"/>
      </w:rPr>
    </w:lvl>
  </w:abstractNum>
  <w:abstractNum w:abstractNumId="4" w15:restartNumberingAfterBreak="0">
    <w:nsid w:val="2452232F"/>
    <w:multiLevelType w:val="hybridMultilevel"/>
    <w:tmpl w:val="030C57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820CF2"/>
    <w:multiLevelType w:val="hybridMultilevel"/>
    <w:tmpl w:val="C83C3F8E"/>
    <w:lvl w:ilvl="0" w:tplc="0419001B">
      <w:start w:val="1"/>
      <w:numFmt w:val="lowerRoman"/>
      <w:lvlText w:val="%1."/>
      <w:lvlJc w:val="right"/>
      <w:pPr>
        <w:ind w:left="1434" w:hanging="360"/>
      </w:pPr>
    </w:lvl>
    <w:lvl w:ilvl="1" w:tplc="04190019" w:tentative="1">
      <w:start w:val="1"/>
      <w:numFmt w:val="lowerLetter"/>
      <w:lvlText w:val="%2."/>
      <w:lvlJc w:val="left"/>
      <w:pPr>
        <w:ind w:left="2154" w:hanging="360"/>
      </w:pPr>
    </w:lvl>
    <w:lvl w:ilvl="2" w:tplc="0419001B" w:tentative="1">
      <w:start w:val="1"/>
      <w:numFmt w:val="lowerRoman"/>
      <w:lvlText w:val="%3."/>
      <w:lvlJc w:val="right"/>
      <w:pPr>
        <w:ind w:left="2874" w:hanging="180"/>
      </w:pPr>
    </w:lvl>
    <w:lvl w:ilvl="3" w:tplc="0419000F" w:tentative="1">
      <w:start w:val="1"/>
      <w:numFmt w:val="decimal"/>
      <w:lvlText w:val="%4."/>
      <w:lvlJc w:val="left"/>
      <w:pPr>
        <w:ind w:left="3594" w:hanging="360"/>
      </w:pPr>
    </w:lvl>
    <w:lvl w:ilvl="4" w:tplc="04190019" w:tentative="1">
      <w:start w:val="1"/>
      <w:numFmt w:val="lowerLetter"/>
      <w:lvlText w:val="%5."/>
      <w:lvlJc w:val="left"/>
      <w:pPr>
        <w:ind w:left="4314" w:hanging="360"/>
      </w:pPr>
    </w:lvl>
    <w:lvl w:ilvl="5" w:tplc="0419001B" w:tentative="1">
      <w:start w:val="1"/>
      <w:numFmt w:val="lowerRoman"/>
      <w:lvlText w:val="%6."/>
      <w:lvlJc w:val="right"/>
      <w:pPr>
        <w:ind w:left="5034" w:hanging="180"/>
      </w:pPr>
    </w:lvl>
    <w:lvl w:ilvl="6" w:tplc="0419000F" w:tentative="1">
      <w:start w:val="1"/>
      <w:numFmt w:val="decimal"/>
      <w:lvlText w:val="%7."/>
      <w:lvlJc w:val="left"/>
      <w:pPr>
        <w:ind w:left="5754" w:hanging="360"/>
      </w:pPr>
    </w:lvl>
    <w:lvl w:ilvl="7" w:tplc="04190019" w:tentative="1">
      <w:start w:val="1"/>
      <w:numFmt w:val="lowerLetter"/>
      <w:lvlText w:val="%8."/>
      <w:lvlJc w:val="left"/>
      <w:pPr>
        <w:ind w:left="6474" w:hanging="360"/>
      </w:pPr>
    </w:lvl>
    <w:lvl w:ilvl="8" w:tplc="0419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6" w15:restartNumberingAfterBreak="0">
    <w:nsid w:val="2D60044D"/>
    <w:multiLevelType w:val="hybridMultilevel"/>
    <w:tmpl w:val="7E4CCF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1F2743"/>
    <w:multiLevelType w:val="multilevel"/>
    <w:tmpl w:val="BD70025A"/>
    <w:lvl w:ilvl="0">
      <w:start w:val="3"/>
      <w:numFmt w:val="decimal"/>
      <w:lvlText w:val="%1."/>
      <w:lvlJc w:val="left"/>
      <w:pPr>
        <w:ind w:left="360" w:hanging="360"/>
      </w:pPr>
      <w:rPr>
        <w:rFonts w:ascii="Calibri" w:hAnsi="Calibri" w:cs="Calibri" w:hint="default"/>
      </w:rPr>
    </w:lvl>
    <w:lvl w:ilvl="1">
      <w:start w:val="1"/>
      <w:numFmt w:val="decimal"/>
      <w:lvlText w:val="%2)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20" w:hanging="1080"/>
      </w:pPr>
      <w:rPr>
        <w:rFonts w:ascii="Calibri" w:hAnsi="Calibri" w:cs="Calibri" w:hint="default"/>
      </w:rPr>
    </w:lvl>
    <w:lvl w:ilvl="3">
      <w:start w:val="1"/>
      <w:numFmt w:val="decimal"/>
      <w:lvlText w:val="%1.%2.%3.%4."/>
      <w:lvlJc w:val="left"/>
      <w:pPr>
        <w:ind w:left="3600" w:hanging="1440"/>
      </w:pPr>
      <w:rPr>
        <w:rFonts w:ascii="Calibri" w:hAnsi="Calibri" w:cs="Calibri"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ascii="Calibri" w:hAnsi="Calibri" w:cs="Calibri" w:hint="default"/>
      </w:rPr>
    </w:lvl>
    <w:lvl w:ilvl="5">
      <w:start w:val="1"/>
      <w:numFmt w:val="decimal"/>
      <w:lvlText w:val="%1.%2.%3.%4.%5.%6."/>
      <w:lvlJc w:val="left"/>
      <w:pPr>
        <w:ind w:left="5400" w:hanging="1800"/>
      </w:pPr>
      <w:rPr>
        <w:rFonts w:ascii="Calibri" w:hAnsi="Calibri" w:cs="Calibri" w:hint="default"/>
      </w:rPr>
    </w:lvl>
    <w:lvl w:ilvl="6">
      <w:start w:val="1"/>
      <w:numFmt w:val="decimal"/>
      <w:lvlText w:val="%1.%2.%3.%4.%5.%6.%7."/>
      <w:lvlJc w:val="left"/>
      <w:pPr>
        <w:ind w:left="6480" w:hanging="2160"/>
      </w:pPr>
      <w:rPr>
        <w:rFonts w:ascii="Calibri" w:hAnsi="Calibri" w:cs="Calibri" w:hint="default"/>
      </w:rPr>
    </w:lvl>
    <w:lvl w:ilvl="7">
      <w:start w:val="1"/>
      <w:numFmt w:val="decimal"/>
      <w:lvlText w:val="%1.%2.%3.%4.%5.%6.%7.%8."/>
      <w:lvlJc w:val="left"/>
      <w:pPr>
        <w:ind w:left="7560" w:hanging="2520"/>
      </w:pPr>
      <w:rPr>
        <w:rFonts w:ascii="Calibri" w:hAnsi="Calibri" w:cs="Calibri" w:hint="default"/>
      </w:rPr>
    </w:lvl>
    <w:lvl w:ilvl="8">
      <w:start w:val="1"/>
      <w:numFmt w:val="decimal"/>
      <w:lvlText w:val="%1.%2.%3.%4.%5.%6.%7.%8.%9."/>
      <w:lvlJc w:val="left"/>
      <w:pPr>
        <w:ind w:left="8640" w:hanging="2880"/>
      </w:pPr>
      <w:rPr>
        <w:rFonts w:ascii="Calibri" w:hAnsi="Calibri" w:cs="Calibri" w:hint="default"/>
      </w:rPr>
    </w:lvl>
  </w:abstractNum>
  <w:abstractNum w:abstractNumId="8" w15:restartNumberingAfterBreak="0">
    <w:nsid w:val="3BEF7AAD"/>
    <w:multiLevelType w:val="hybridMultilevel"/>
    <w:tmpl w:val="2F40F88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BF90001"/>
    <w:multiLevelType w:val="hybridMultilevel"/>
    <w:tmpl w:val="206049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7E66BB"/>
    <w:multiLevelType w:val="hybridMultilevel"/>
    <w:tmpl w:val="BC824AAE"/>
    <w:lvl w:ilvl="0" w:tplc="0419000F">
      <w:start w:val="1"/>
      <w:numFmt w:val="decimal"/>
      <w:lvlText w:val="%1."/>
      <w:lvlJc w:val="left"/>
      <w:pPr>
        <w:ind w:left="2154" w:hanging="360"/>
      </w:pPr>
    </w:lvl>
    <w:lvl w:ilvl="1" w:tplc="04190019" w:tentative="1">
      <w:start w:val="1"/>
      <w:numFmt w:val="lowerLetter"/>
      <w:lvlText w:val="%2."/>
      <w:lvlJc w:val="left"/>
      <w:pPr>
        <w:ind w:left="2874" w:hanging="360"/>
      </w:pPr>
    </w:lvl>
    <w:lvl w:ilvl="2" w:tplc="0419001B" w:tentative="1">
      <w:start w:val="1"/>
      <w:numFmt w:val="lowerRoman"/>
      <w:lvlText w:val="%3."/>
      <w:lvlJc w:val="right"/>
      <w:pPr>
        <w:ind w:left="3594" w:hanging="180"/>
      </w:pPr>
    </w:lvl>
    <w:lvl w:ilvl="3" w:tplc="0419000F" w:tentative="1">
      <w:start w:val="1"/>
      <w:numFmt w:val="decimal"/>
      <w:lvlText w:val="%4."/>
      <w:lvlJc w:val="left"/>
      <w:pPr>
        <w:ind w:left="4314" w:hanging="360"/>
      </w:pPr>
    </w:lvl>
    <w:lvl w:ilvl="4" w:tplc="04190019" w:tentative="1">
      <w:start w:val="1"/>
      <w:numFmt w:val="lowerLetter"/>
      <w:lvlText w:val="%5."/>
      <w:lvlJc w:val="left"/>
      <w:pPr>
        <w:ind w:left="5034" w:hanging="360"/>
      </w:pPr>
    </w:lvl>
    <w:lvl w:ilvl="5" w:tplc="0419001B" w:tentative="1">
      <w:start w:val="1"/>
      <w:numFmt w:val="lowerRoman"/>
      <w:lvlText w:val="%6."/>
      <w:lvlJc w:val="right"/>
      <w:pPr>
        <w:ind w:left="5754" w:hanging="180"/>
      </w:pPr>
    </w:lvl>
    <w:lvl w:ilvl="6" w:tplc="0419000F" w:tentative="1">
      <w:start w:val="1"/>
      <w:numFmt w:val="decimal"/>
      <w:lvlText w:val="%7."/>
      <w:lvlJc w:val="left"/>
      <w:pPr>
        <w:ind w:left="6474" w:hanging="360"/>
      </w:pPr>
    </w:lvl>
    <w:lvl w:ilvl="7" w:tplc="04190019" w:tentative="1">
      <w:start w:val="1"/>
      <w:numFmt w:val="lowerLetter"/>
      <w:lvlText w:val="%8."/>
      <w:lvlJc w:val="left"/>
      <w:pPr>
        <w:ind w:left="7194" w:hanging="360"/>
      </w:pPr>
    </w:lvl>
    <w:lvl w:ilvl="8" w:tplc="0419001B" w:tentative="1">
      <w:start w:val="1"/>
      <w:numFmt w:val="lowerRoman"/>
      <w:lvlText w:val="%9."/>
      <w:lvlJc w:val="right"/>
      <w:pPr>
        <w:ind w:left="7914" w:hanging="180"/>
      </w:pPr>
    </w:lvl>
  </w:abstractNum>
  <w:abstractNum w:abstractNumId="11" w15:restartNumberingAfterBreak="0">
    <w:nsid w:val="45DB16C4"/>
    <w:multiLevelType w:val="hybridMultilevel"/>
    <w:tmpl w:val="452652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E1381D"/>
    <w:multiLevelType w:val="hybridMultilevel"/>
    <w:tmpl w:val="CF687A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60489F"/>
    <w:multiLevelType w:val="multilevel"/>
    <w:tmpl w:val="7ADA73BE"/>
    <w:lvl w:ilvl="0">
      <w:start w:val="3"/>
      <w:numFmt w:val="decimal"/>
      <w:lvlText w:val="%1."/>
      <w:lvlJc w:val="left"/>
      <w:pPr>
        <w:ind w:left="360" w:hanging="360"/>
      </w:pPr>
      <w:rPr>
        <w:rFonts w:ascii="Calibri" w:hAnsi="Calibri" w:cs="Calibri" w:hint="default"/>
      </w:rPr>
    </w:lvl>
    <w:lvl w:ilvl="1">
      <w:start w:val="3"/>
      <w:numFmt w:val="decimal"/>
      <w:lvlText w:val="%1.%2."/>
      <w:lvlJc w:val="left"/>
      <w:pPr>
        <w:ind w:left="1080" w:hanging="720"/>
      </w:pPr>
      <w:rPr>
        <w:rFonts w:ascii="Calibri" w:hAnsi="Calibri" w:cs="Calibri" w:hint="default"/>
      </w:rPr>
    </w:lvl>
    <w:lvl w:ilvl="2">
      <w:start w:val="1"/>
      <w:numFmt w:val="decimal"/>
      <w:lvlText w:val="%1.%2.%3."/>
      <w:lvlJc w:val="left"/>
      <w:pPr>
        <w:ind w:left="1800" w:hanging="1080"/>
      </w:pPr>
      <w:rPr>
        <w:rFonts w:ascii="Calibri" w:hAnsi="Calibri" w:cs="Calibri" w:hint="default"/>
      </w:rPr>
    </w:lvl>
    <w:lvl w:ilvl="3">
      <w:start w:val="1"/>
      <w:numFmt w:val="decimal"/>
      <w:lvlText w:val="%1.%2.%3.%4."/>
      <w:lvlJc w:val="left"/>
      <w:pPr>
        <w:ind w:left="2520" w:hanging="1440"/>
      </w:pPr>
      <w:rPr>
        <w:rFonts w:ascii="Calibri" w:hAnsi="Calibri" w:cs="Calibri"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ascii="Calibri" w:hAnsi="Calibri" w:cs="Calibri" w:hint="default"/>
      </w:rPr>
    </w:lvl>
    <w:lvl w:ilvl="5">
      <w:start w:val="1"/>
      <w:numFmt w:val="decimal"/>
      <w:lvlText w:val="%1.%2.%3.%4.%5.%6."/>
      <w:lvlJc w:val="left"/>
      <w:pPr>
        <w:ind w:left="3600" w:hanging="1800"/>
      </w:pPr>
      <w:rPr>
        <w:rFonts w:ascii="Calibri" w:hAnsi="Calibri" w:cs="Calibri" w:hint="default"/>
      </w:rPr>
    </w:lvl>
    <w:lvl w:ilvl="6">
      <w:start w:val="1"/>
      <w:numFmt w:val="decimal"/>
      <w:lvlText w:val="%1.%2.%3.%4.%5.%6.%7."/>
      <w:lvlJc w:val="left"/>
      <w:pPr>
        <w:ind w:left="4320" w:hanging="2160"/>
      </w:pPr>
      <w:rPr>
        <w:rFonts w:ascii="Calibri" w:hAnsi="Calibri" w:cs="Calibri" w:hint="default"/>
      </w:rPr>
    </w:lvl>
    <w:lvl w:ilvl="7">
      <w:start w:val="1"/>
      <w:numFmt w:val="decimal"/>
      <w:lvlText w:val="%1.%2.%3.%4.%5.%6.%7.%8."/>
      <w:lvlJc w:val="left"/>
      <w:pPr>
        <w:ind w:left="5040" w:hanging="2520"/>
      </w:pPr>
      <w:rPr>
        <w:rFonts w:ascii="Calibri" w:hAnsi="Calibri" w:cs="Calibri" w:hint="default"/>
      </w:rPr>
    </w:lvl>
    <w:lvl w:ilvl="8">
      <w:start w:val="1"/>
      <w:numFmt w:val="decimal"/>
      <w:lvlText w:val="%1.%2.%3.%4.%5.%6.%7.%8.%9."/>
      <w:lvlJc w:val="left"/>
      <w:pPr>
        <w:ind w:left="5760" w:hanging="2880"/>
      </w:pPr>
      <w:rPr>
        <w:rFonts w:ascii="Calibri" w:hAnsi="Calibri" w:cs="Calibri" w:hint="default"/>
      </w:rPr>
    </w:lvl>
  </w:abstractNum>
  <w:abstractNum w:abstractNumId="14" w15:restartNumberingAfterBreak="0">
    <w:nsid w:val="5C0A319F"/>
    <w:multiLevelType w:val="hybridMultilevel"/>
    <w:tmpl w:val="97AADAE4"/>
    <w:lvl w:ilvl="0" w:tplc="0419000F">
      <w:start w:val="1"/>
      <w:numFmt w:val="decimal"/>
      <w:lvlText w:val="%1."/>
      <w:lvlJc w:val="left"/>
      <w:pPr>
        <w:ind w:left="1434" w:hanging="360"/>
      </w:pPr>
    </w:lvl>
    <w:lvl w:ilvl="1" w:tplc="04190019" w:tentative="1">
      <w:start w:val="1"/>
      <w:numFmt w:val="lowerLetter"/>
      <w:lvlText w:val="%2."/>
      <w:lvlJc w:val="left"/>
      <w:pPr>
        <w:ind w:left="2154" w:hanging="360"/>
      </w:pPr>
    </w:lvl>
    <w:lvl w:ilvl="2" w:tplc="0419001B" w:tentative="1">
      <w:start w:val="1"/>
      <w:numFmt w:val="lowerRoman"/>
      <w:lvlText w:val="%3."/>
      <w:lvlJc w:val="right"/>
      <w:pPr>
        <w:ind w:left="2874" w:hanging="180"/>
      </w:pPr>
    </w:lvl>
    <w:lvl w:ilvl="3" w:tplc="0419000F" w:tentative="1">
      <w:start w:val="1"/>
      <w:numFmt w:val="decimal"/>
      <w:lvlText w:val="%4."/>
      <w:lvlJc w:val="left"/>
      <w:pPr>
        <w:ind w:left="3594" w:hanging="360"/>
      </w:pPr>
    </w:lvl>
    <w:lvl w:ilvl="4" w:tplc="04190019" w:tentative="1">
      <w:start w:val="1"/>
      <w:numFmt w:val="lowerLetter"/>
      <w:lvlText w:val="%5."/>
      <w:lvlJc w:val="left"/>
      <w:pPr>
        <w:ind w:left="4314" w:hanging="360"/>
      </w:pPr>
    </w:lvl>
    <w:lvl w:ilvl="5" w:tplc="0419001B" w:tentative="1">
      <w:start w:val="1"/>
      <w:numFmt w:val="lowerRoman"/>
      <w:lvlText w:val="%6."/>
      <w:lvlJc w:val="right"/>
      <w:pPr>
        <w:ind w:left="5034" w:hanging="180"/>
      </w:pPr>
    </w:lvl>
    <w:lvl w:ilvl="6" w:tplc="0419000F" w:tentative="1">
      <w:start w:val="1"/>
      <w:numFmt w:val="decimal"/>
      <w:lvlText w:val="%7."/>
      <w:lvlJc w:val="left"/>
      <w:pPr>
        <w:ind w:left="5754" w:hanging="360"/>
      </w:pPr>
    </w:lvl>
    <w:lvl w:ilvl="7" w:tplc="04190019" w:tentative="1">
      <w:start w:val="1"/>
      <w:numFmt w:val="lowerLetter"/>
      <w:lvlText w:val="%8."/>
      <w:lvlJc w:val="left"/>
      <w:pPr>
        <w:ind w:left="6474" w:hanging="360"/>
      </w:pPr>
    </w:lvl>
    <w:lvl w:ilvl="8" w:tplc="0419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15" w15:restartNumberingAfterBreak="0">
    <w:nsid w:val="66714EE2"/>
    <w:multiLevelType w:val="hybridMultilevel"/>
    <w:tmpl w:val="D40A437E"/>
    <w:lvl w:ilvl="0" w:tplc="0419000F">
      <w:start w:val="1"/>
      <w:numFmt w:val="decimal"/>
      <w:lvlText w:val="%1."/>
      <w:lvlJc w:val="left"/>
      <w:pPr>
        <w:ind w:left="1434" w:hanging="360"/>
      </w:pPr>
    </w:lvl>
    <w:lvl w:ilvl="1" w:tplc="04190019" w:tentative="1">
      <w:start w:val="1"/>
      <w:numFmt w:val="lowerLetter"/>
      <w:lvlText w:val="%2."/>
      <w:lvlJc w:val="left"/>
      <w:pPr>
        <w:ind w:left="2154" w:hanging="360"/>
      </w:pPr>
    </w:lvl>
    <w:lvl w:ilvl="2" w:tplc="0419001B" w:tentative="1">
      <w:start w:val="1"/>
      <w:numFmt w:val="lowerRoman"/>
      <w:lvlText w:val="%3."/>
      <w:lvlJc w:val="right"/>
      <w:pPr>
        <w:ind w:left="2874" w:hanging="180"/>
      </w:pPr>
    </w:lvl>
    <w:lvl w:ilvl="3" w:tplc="0419000F" w:tentative="1">
      <w:start w:val="1"/>
      <w:numFmt w:val="decimal"/>
      <w:lvlText w:val="%4."/>
      <w:lvlJc w:val="left"/>
      <w:pPr>
        <w:ind w:left="3594" w:hanging="360"/>
      </w:pPr>
    </w:lvl>
    <w:lvl w:ilvl="4" w:tplc="04190019" w:tentative="1">
      <w:start w:val="1"/>
      <w:numFmt w:val="lowerLetter"/>
      <w:lvlText w:val="%5."/>
      <w:lvlJc w:val="left"/>
      <w:pPr>
        <w:ind w:left="4314" w:hanging="360"/>
      </w:pPr>
    </w:lvl>
    <w:lvl w:ilvl="5" w:tplc="0419001B" w:tentative="1">
      <w:start w:val="1"/>
      <w:numFmt w:val="lowerRoman"/>
      <w:lvlText w:val="%6."/>
      <w:lvlJc w:val="right"/>
      <w:pPr>
        <w:ind w:left="5034" w:hanging="180"/>
      </w:pPr>
    </w:lvl>
    <w:lvl w:ilvl="6" w:tplc="0419000F" w:tentative="1">
      <w:start w:val="1"/>
      <w:numFmt w:val="decimal"/>
      <w:lvlText w:val="%7."/>
      <w:lvlJc w:val="left"/>
      <w:pPr>
        <w:ind w:left="5754" w:hanging="360"/>
      </w:pPr>
    </w:lvl>
    <w:lvl w:ilvl="7" w:tplc="04190019" w:tentative="1">
      <w:start w:val="1"/>
      <w:numFmt w:val="lowerLetter"/>
      <w:lvlText w:val="%8."/>
      <w:lvlJc w:val="left"/>
      <w:pPr>
        <w:ind w:left="6474" w:hanging="360"/>
      </w:pPr>
    </w:lvl>
    <w:lvl w:ilvl="8" w:tplc="0419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16" w15:restartNumberingAfterBreak="0">
    <w:nsid w:val="66993B50"/>
    <w:multiLevelType w:val="multilevel"/>
    <w:tmpl w:val="77AA2F84"/>
    <w:lvl w:ilvl="0">
      <w:start w:val="3"/>
      <w:numFmt w:val="decimal"/>
      <w:lvlText w:val="%1."/>
      <w:lvlJc w:val="left"/>
      <w:pPr>
        <w:ind w:left="360" w:hanging="360"/>
      </w:pPr>
      <w:rPr>
        <w:rFonts w:ascii="Calibri" w:hAnsi="Calibri" w:cs="Calibri" w:hint="default"/>
      </w:rPr>
    </w:lvl>
    <w:lvl w:ilvl="1">
      <w:start w:val="4"/>
      <w:numFmt w:val="decimal"/>
      <w:lvlText w:val="%1.%2."/>
      <w:lvlJc w:val="left"/>
      <w:pPr>
        <w:ind w:left="1440" w:hanging="720"/>
      </w:pPr>
      <w:rPr>
        <w:rFonts w:ascii="Calibri" w:hAnsi="Calibri" w:cs="Calibri" w:hint="default"/>
      </w:rPr>
    </w:lvl>
    <w:lvl w:ilvl="2">
      <w:start w:val="1"/>
      <w:numFmt w:val="decimal"/>
      <w:lvlText w:val="%1.%2.%3."/>
      <w:lvlJc w:val="left"/>
      <w:pPr>
        <w:ind w:left="2520" w:hanging="1080"/>
      </w:pPr>
      <w:rPr>
        <w:rFonts w:ascii="Calibri" w:hAnsi="Calibri" w:cs="Calibri" w:hint="default"/>
      </w:rPr>
    </w:lvl>
    <w:lvl w:ilvl="3">
      <w:start w:val="1"/>
      <w:numFmt w:val="decimal"/>
      <w:lvlText w:val="%1.%2.%3.%4."/>
      <w:lvlJc w:val="left"/>
      <w:pPr>
        <w:ind w:left="3600" w:hanging="1440"/>
      </w:pPr>
      <w:rPr>
        <w:rFonts w:ascii="Calibri" w:hAnsi="Calibri" w:cs="Calibri"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ascii="Calibri" w:hAnsi="Calibri" w:cs="Calibri" w:hint="default"/>
      </w:rPr>
    </w:lvl>
    <w:lvl w:ilvl="5">
      <w:start w:val="1"/>
      <w:numFmt w:val="decimal"/>
      <w:lvlText w:val="%1.%2.%3.%4.%5.%6."/>
      <w:lvlJc w:val="left"/>
      <w:pPr>
        <w:ind w:left="5400" w:hanging="1800"/>
      </w:pPr>
      <w:rPr>
        <w:rFonts w:ascii="Calibri" w:hAnsi="Calibri" w:cs="Calibri" w:hint="default"/>
      </w:rPr>
    </w:lvl>
    <w:lvl w:ilvl="6">
      <w:start w:val="1"/>
      <w:numFmt w:val="decimal"/>
      <w:lvlText w:val="%1.%2.%3.%4.%5.%6.%7."/>
      <w:lvlJc w:val="left"/>
      <w:pPr>
        <w:ind w:left="6480" w:hanging="2160"/>
      </w:pPr>
      <w:rPr>
        <w:rFonts w:ascii="Calibri" w:hAnsi="Calibri" w:cs="Calibri" w:hint="default"/>
      </w:rPr>
    </w:lvl>
    <w:lvl w:ilvl="7">
      <w:start w:val="1"/>
      <w:numFmt w:val="decimal"/>
      <w:lvlText w:val="%1.%2.%3.%4.%5.%6.%7.%8."/>
      <w:lvlJc w:val="left"/>
      <w:pPr>
        <w:ind w:left="7560" w:hanging="2520"/>
      </w:pPr>
      <w:rPr>
        <w:rFonts w:ascii="Calibri" w:hAnsi="Calibri" w:cs="Calibri" w:hint="default"/>
      </w:rPr>
    </w:lvl>
    <w:lvl w:ilvl="8">
      <w:start w:val="1"/>
      <w:numFmt w:val="decimal"/>
      <w:lvlText w:val="%1.%2.%3.%4.%5.%6.%7.%8.%9."/>
      <w:lvlJc w:val="left"/>
      <w:pPr>
        <w:ind w:left="8640" w:hanging="2880"/>
      </w:pPr>
      <w:rPr>
        <w:rFonts w:ascii="Calibri" w:hAnsi="Calibri" w:cs="Calibri" w:hint="default"/>
      </w:rPr>
    </w:lvl>
  </w:abstractNum>
  <w:abstractNum w:abstractNumId="17" w15:restartNumberingAfterBreak="0">
    <w:nsid w:val="7B7A4ADB"/>
    <w:multiLevelType w:val="hybridMultilevel"/>
    <w:tmpl w:val="134838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0"/>
  </w:num>
  <w:num w:numId="3">
    <w:abstractNumId w:val="1"/>
  </w:num>
  <w:num w:numId="4">
    <w:abstractNumId w:val="5"/>
  </w:num>
  <w:num w:numId="5">
    <w:abstractNumId w:val="14"/>
  </w:num>
  <w:num w:numId="6">
    <w:abstractNumId w:val="11"/>
  </w:num>
  <w:num w:numId="7">
    <w:abstractNumId w:val="4"/>
  </w:num>
  <w:num w:numId="8">
    <w:abstractNumId w:val="17"/>
  </w:num>
  <w:num w:numId="9">
    <w:abstractNumId w:val="12"/>
  </w:num>
  <w:num w:numId="10">
    <w:abstractNumId w:val="6"/>
  </w:num>
  <w:num w:numId="11">
    <w:abstractNumId w:val="8"/>
  </w:num>
  <w:num w:numId="12">
    <w:abstractNumId w:val="2"/>
  </w:num>
  <w:num w:numId="13">
    <w:abstractNumId w:val="0"/>
  </w:num>
  <w:num w:numId="14">
    <w:abstractNumId w:val="3"/>
  </w:num>
  <w:num w:numId="15">
    <w:abstractNumId w:val="13"/>
  </w:num>
  <w:num w:numId="16">
    <w:abstractNumId w:val="16"/>
  </w:num>
  <w:num w:numId="17">
    <w:abstractNumId w:val="7"/>
  </w:num>
  <w:num w:numId="18">
    <w:abstractNumId w:val="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mokhail">
    <w15:presenceInfo w15:providerId="Windows Live" w15:userId="2fa01282550ffe7a"/>
  </w15:person>
  <w15:person w15:author="Artem Ryabinov">
    <w15:presenceInfo w15:providerId="Windows Live" w15:userId="c562814c4634dc2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trackRevision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4EE8"/>
    <w:rsid w:val="00037DFA"/>
    <w:rsid w:val="00082271"/>
    <w:rsid w:val="000A7529"/>
    <w:rsid w:val="000C1D69"/>
    <w:rsid w:val="001258A5"/>
    <w:rsid w:val="00145B36"/>
    <w:rsid w:val="00154283"/>
    <w:rsid w:val="00154BDE"/>
    <w:rsid w:val="00171069"/>
    <w:rsid w:val="00171705"/>
    <w:rsid w:val="001933DA"/>
    <w:rsid w:val="00195A37"/>
    <w:rsid w:val="00205A4D"/>
    <w:rsid w:val="00222610"/>
    <w:rsid w:val="0024365A"/>
    <w:rsid w:val="00262129"/>
    <w:rsid w:val="00263CCA"/>
    <w:rsid w:val="00282B14"/>
    <w:rsid w:val="002920BC"/>
    <w:rsid w:val="002A0D81"/>
    <w:rsid w:val="002B1509"/>
    <w:rsid w:val="00353565"/>
    <w:rsid w:val="003940B2"/>
    <w:rsid w:val="0039578C"/>
    <w:rsid w:val="003B10C6"/>
    <w:rsid w:val="003B3D70"/>
    <w:rsid w:val="003C44E5"/>
    <w:rsid w:val="003D4245"/>
    <w:rsid w:val="003D4578"/>
    <w:rsid w:val="00424237"/>
    <w:rsid w:val="004678B7"/>
    <w:rsid w:val="00497989"/>
    <w:rsid w:val="004E4B34"/>
    <w:rsid w:val="00502835"/>
    <w:rsid w:val="005B4EE8"/>
    <w:rsid w:val="005B5E03"/>
    <w:rsid w:val="00654F6C"/>
    <w:rsid w:val="00655FA9"/>
    <w:rsid w:val="00674AAD"/>
    <w:rsid w:val="006E634A"/>
    <w:rsid w:val="006F127C"/>
    <w:rsid w:val="007231D1"/>
    <w:rsid w:val="007304B6"/>
    <w:rsid w:val="00732632"/>
    <w:rsid w:val="007A3932"/>
    <w:rsid w:val="007A42D6"/>
    <w:rsid w:val="007B20DE"/>
    <w:rsid w:val="007E6596"/>
    <w:rsid w:val="0080099A"/>
    <w:rsid w:val="00870B68"/>
    <w:rsid w:val="0091659A"/>
    <w:rsid w:val="00923BD1"/>
    <w:rsid w:val="00926143"/>
    <w:rsid w:val="00981C4C"/>
    <w:rsid w:val="009A0F34"/>
    <w:rsid w:val="009E57BC"/>
    <w:rsid w:val="009F6A03"/>
    <w:rsid w:val="00A41243"/>
    <w:rsid w:val="00A74166"/>
    <w:rsid w:val="00A9050A"/>
    <w:rsid w:val="00AA090B"/>
    <w:rsid w:val="00AC04AA"/>
    <w:rsid w:val="00AD5128"/>
    <w:rsid w:val="00AE5BA6"/>
    <w:rsid w:val="00AF7FE4"/>
    <w:rsid w:val="00B417B6"/>
    <w:rsid w:val="00B66A5C"/>
    <w:rsid w:val="00B8699E"/>
    <w:rsid w:val="00B92E8E"/>
    <w:rsid w:val="00BD0D28"/>
    <w:rsid w:val="00BD3D4F"/>
    <w:rsid w:val="00C2035B"/>
    <w:rsid w:val="00C653C9"/>
    <w:rsid w:val="00C71D41"/>
    <w:rsid w:val="00C71F01"/>
    <w:rsid w:val="00CE1648"/>
    <w:rsid w:val="00D024E2"/>
    <w:rsid w:val="00D04FAA"/>
    <w:rsid w:val="00D17491"/>
    <w:rsid w:val="00D24CE0"/>
    <w:rsid w:val="00D24FF7"/>
    <w:rsid w:val="00D31EAA"/>
    <w:rsid w:val="00D3780C"/>
    <w:rsid w:val="00D37A82"/>
    <w:rsid w:val="00D439F3"/>
    <w:rsid w:val="00D55734"/>
    <w:rsid w:val="00D93BEE"/>
    <w:rsid w:val="00DB5372"/>
    <w:rsid w:val="00DF269F"/>
    <w:rsid w:val="00E157AA"/>
    <w:rsid w:val="00E301CF"/>
    <w:rsid w:val="00E4347C"/>
    <w:rsid w:val="00E4563B"/>
    <w:rsid w:val="00E4793F"/>
    <w:rsid w:val="00E52357"/>
    <w:rsid w:val="00E6439F"/>
    <w:rsid w:val="00EA3177"/>
    <w:rsid w:val="00EB5667"/>
    <w:rsid w:val="00EB5FF5"/>
    <w:rsid w:val="00ED0F90"/>
    <w:rsid w:val="00ED7D23"/>
    <w:rsid w:val="00F65483"/>
    <w:rsid w:val="00F80AFF"/>
    <w:rsid w:val="00F95969"/>
    <w:rsid w:val="00FD6498"/>
    <w:rsid w:val="00FD7625"/>
    <w:rsid w:val="00FF0500"/>
    <w:rsid w:val="00FF0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B7CE6"/>
  <w15:chartTrackingRefBased/>
  <w15:docId w15:val="{D6C102BA-DD69-4694-9093-5FB580A9C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F7FE4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AF7FE4"/>
    <w:rPr>
      <w:color w:val="605E5C"/>
      <w:shd w:val="clear" w:color="auto" w:fill="E1DFDD"/>
    </w:rPr>
  </w:style>
  <w:style w:type="paragraph" w:styleId="a4">
    <w:name w:val="List Paragraph"/>
    <w:basedOn w:val="a"/>
    <w:uiPriority w:val="34"/>
    <w:qFormat/>
    <w:rsid w:val="00262129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171705"/>
    <w:rPr>
      <w:color w:val="808080"/>
    </w:rPr>
  </w:style>
  <w:style w:type="paragraph" w:styleId="a6">
    <w:name w:val="caption"/>
    <w:basedOn w:val="a"/>
    <w:next w:val="a"/>
    <w:uiPriority w:val="35"/>
    <w:unhideWhenUsed/>
    <w:qFormat/>
    <w:rsid w:val="00981C4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D378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D3780C"/>
    <w:rPr>
      <w:rFonts w:ascii="Segoe UI" w:hAnsi="Segoe UI" w:cs="Segoe UI"/>
      <w:sz w:val="18"/>
      <w:szCs w:val="18"/>
    </w:rPr>
  </w:style>
  <w:style w:type="character" w:styleId="a9">
    <w:name w:val="annotation reference"/>
    <w:basedOn w:val="a0"/>
    <w:uiPriority w:val="99"/>
    <w:semiHidden/>
    <w:unhideWhenUsed/>
    <w:rsid w:val="00D3780C"/>
    <w:rPr>
      <w:sz w:val="16"/>
      <w:szCs w:val="16"/>
    </w:rPr>
  </w:style>
  <w:style w:type="paragraph" w:styleId="aa">
    <w:name w:val="annotation text"/>
    <w:basedOn w:val="a"/>
    <w:link w:val="ab"/>
    <w:uiPriority w:val="99"/>
    <w:unhideWhenUsed/>
    <w:rsid w:val="00D3780C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rsid w:val="00D3780C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D3780C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D3780C"/>
    <w:rPr>
      <w:b/>
      <w:bCs/>
      <w:sz w:val="20"/>
      <w:szCs w:val="20"/>
    </w:rPr>
  </w:style>
  <w:style w:type="paragraph" w:styleId="ae">
    <w:name w:val="Revision"/>
    <w:hidden/>
    <w:uiPriority w:val="99"/>
    <w:semiHidden/>
    <w:rsid w:val="00D3780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302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8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9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1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7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4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8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8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796717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952620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736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83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491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image" Target="media/image3.wmf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microsoft.com/office/2011/relationships/commentsExtended" Target="commentsExtended.xml"/><Relationship Id="rId12" Type="http://schemas.openxmlformats.org/officeDocument/2006/relationships/oleObject" Target="embeddings/oleObject1.bin"/><Relationship Id="rId17" Type="http://schemas.openxmlformats.org/officeDocument/2006/relationships/oleObject" Target="embeddings/oleObject5.bin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7.bin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image" Target="media/image2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microsoft.com/office/2018/08/relationships/commentsExtensible" Target="commentsExtensible.xml"/><Relationship Id="rId14" Type="http://schemas.openxmlformats.org/officeDocument/2006/relationships/oleObject" Target="embeddings/oleObject2.bin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D34A02-7BF1-4999-924E-4652834A1E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4471</Words>
  <Characters>25491</Characters>
  <Application>Microsoft Office Word</Application>
  <DocSecurity>0</DocSecurity>
  <Lines>212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Ryabinov</dc:creator>
  <cp:keywords/>
  <dc:description/>
  <cp:lastModifiedBy>Artem Ryabinov</cp:lastModifiedBy>
  <cp:revision>2</cp:revision>
  <dcterms:created xsi:type="dcterms:W3CDTF">2020-08-14T15:40:00Z</dcterms:created>
  <dcterms:modified xsi:type="dcterms:W3CDTF">2020-08-14T15:40:00Z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